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07CB" w14:textId="0BA56773" w:rsidR="009E6086" w:rsidRPr="00C8752D" w:rsidRDefault="009E6086" w:rsidP="009E6086">
      <w:pPr>
        <w:suppressAutoHyphens/>
        <w:rPr>
          <w:rFonts w:asciiTheme="minorHAnsi" w:hAnsiTheme="minorHAnsi" w:cs="Arial"/>
          <w:i/>
          <w:iCs/>
          <w:spacing w:val="-3"/>
          <w:sz w:val="22"/>
          <w:szCs w:val="22"/>
          <w:rPrChange w:id="0" w:author="Rick Gilmore" w:date="2019-09-06T13:11:00Z">
            <w:rPr>
              <w:rFonts w:asciiTheme="minorHAnsi" w:hAnsiTheme="minorHAnsi" w:cs="Arial"/>
              <w:i/>
              <w:iCs/>
              <w:spacing w:val="-3"/>
            </w:rPr>
          </w:rPrChange>
        </w:rPr>
      </w:pPr>
    </w:p>
    <w:p w14:paraId="3D35D71B" w14:textId="77777777" w:rsidR="00580655" w:rsidRPr="00C8752D" w:rsidRDefault="00324D91" w:rsidP="002F1945">
      <w:pPr>
        <w:pStyle w:val="Heading2"/>
        <w:spacing w:before="0"/>
        <w:rPr>
          <w:rFonts w:asciiTheme="minorHAnsi" w:hAnsiTheme="minorHAnsi" w:cs="Arial"/>
          <w:sz w:val="22"/>
          <w:szCs w:val="22"/>
        </w:rPr>
      </w:pPr>
      <w:r w:rsidRPr="00C8752D">
        <w:rPr>
          <w:rFonts w:asciiTheme="minorHAnsi" w:hAnsiTheme="minorHAnsi" w:cs="Arial"/>
          <w:sz w:val="22"/>
          <w:szCs w:val="22"/>
        </w:rPr>
        <w:t>Consent for Exempt Research</w:t>
      </w:r>
    </w:p>
    <w:p w14:paraId="5589F0E9" w14:textId="77777777" w:rsidR="00580655" w:rsidRPr="00C8752D" w:rsidRDefault="00426DDD" w:rsidP="00426DDD">
      <w:pPr>
        <w:tabs>
          <w:tab w:val="center" w:pos="5400"/>
        </w:tabs>
        <w:suppressAutoHyphens/>
        <w:jc w:val="center"/>
        <w:rPr>
          <w:rFonts w:asciiTheme="minorHAnsi" w:hAnsiTheme="minorHAnsi" w:cs="Arial"/>
          <w:spacing w:val="-3"/>
          <w:sz w:val="22"/>
          <w:szCs w:val="22"/>
        </w:rPr>
      </w:pPr>
      <w:r w:rsidRPr="00C8752D">
        <w:rPr>
          <w:rFonts w:asciiTheme="minorHAnsi" w:hAnsiTheme="minorHAnsi" w:cs="Arial"/>
          <w:spacing w:val="-3"/>
          <w:sz w:val="22"/>
          <w:szCs w:val="22"/>
        </w:rPr>
        <w:t>The Pennsylvania State University</w:t>
      </w:r>
    </w:p>
    <w:p w14:paraId="27EC0D23" w14:textId="77777777" w:rsidR="00580655" w:rsidRPr="00C8752D" w:rsidRDefault="00580655" w:rsidP="002F1945">
      <w:pPr>
        <w:pStyle w:val="BodyText2"/>
        <w:rPr>
          <w:rFonts w:asciiTheme="minorHAnsi" w:hAnsiTheme="minorHAnsi" w:cs="Arial"/>
          <w:sz w:val="22"/>
          <w:szCs w:val="22"/>
        </w:rPr>
      </w:pPr>
    </w:p>
    <w:p w14:paraId="25C0C02C" w14:textId="2FBD83A8" w:rsidR="007D38CB" w:rsidRPr="00C8752D" w:rsidRDefault="007D38CB" w:rsidP="002973FD">
      <w:pPr>
        <w:pStyle w:val="BodyText2"/>
        <w:ind w:left="1800" w:hanging="1800"/>
        <w:rPr>
          <w:rFonts w:asciiTheme="minorHAnsi" w:hAnsiTheme="minorHAnsi" w:cs="Arial"/>
          <w:sz w:val="22"/>
          <w:szCs w:val="22"/>
        </w:rPr>
      </w:pPr>
      <w:r w:rsidRPr="00C8752D">
        <w:rPr>
          <w:rFonts w:asciiTheme="minorHAnsi" w:hAnsiTheme="minorHAnsi" w:cs="Arial"/>
          <w:sz w:val="22"/>
          <w:szCs w:val="22"/>
        </w:rPr>
        <w:t xml:space="preserve">Title of Project:  </w:t>
      </w:r>
      <w:ins w:id="1" w:author="Rick Gilmore" w:date="2019-09-13T12:41:00Z">
        <w:r w:rsidR="00373BCD">
          <w:rPr>
            <w:rFonts w:asciiTheme="minorHAnsi" w:hAnsiTheme="minorHAnsi" w:cs="Arial"/>
            <w:sz w:val="22"/>
            <w:szCs w:val="22"/>
          </w:rPr>
          <w:tab/>
        </w:r>
        <w:r w:rsidR="00373BCD">
          <w:rPr>
            <w:rFonts w:asciiTheme="minorHAnsi" w:hAnsiTheme="minorHAnsi" w:cs="Arial"/>
            <w:sz w:val="22"/>
            <w:szCs w:val="22"/>
          </w:rPr>
          <w:tab/>
        </w:r>
        <w:r w:rsidR="00373BCD">
          <w:rPr>
            <w:rFonts w:asciiTheme="minorHAnsi" w:hAnsiTheme="minorHAnsi" w:cs="Arial"/>
            <w:sz w:val="22"/>
            <w:szCs w:val="22"/>
          </w:rPr>
          <w:tab/>
        </w:r>
        <w:r w:rsidR="00373BCD">
          <w:rPr>
            <w:rFonts w:asciiTheme="minorHAnsi" w:hAnsiTheme="minorHAnsi" w:cs="Arial"/>
            <w:sz w:val="22"/>
            <w:szCs w:val="22"/>
          </w:rPr>
          <w:tab/>
        </w:r>
      </w:ins>
      <w:r w:rsidR="0093385C" w:rsidRPr="00C8752D">
        <w:rPr>
          <w:rFonts w:asciiTheme="minorHAnsi" w:hAnsiTheme="minorHAnsi" w:cs="Arial"/>
          <w:sz w:val="22"/>
          <w:szCs w:val="22"/>
        </w:rPr>
        <w:t>Individual</w:t>
      </w:r>
      <w:r w:rsidR="0093385C" w:rsidRPr="00C8752D">
        <w:rPr>
          <w:rFonts w:asciiTheme="minorHAnsi" w:hAnsiTheme="minorHAnsi" w:cs="Arial"/>
          <w:iCs/>
          <w:sz w:val="22"/>
          <w:szCs w:val="22"/>
        </w:rPr>
        <w:t xml:space="preserve"> Differences in Visual Perception  </w:t>
      </w:r>
      <w:r w:rsidRPr="00C8752D">
        <w:rPr>
          <w:rFonts w:asciiTheme="minorHAnsi" w:hAnsiTheme="minorHAnsi" w:cs="Arial"/>
          <w:sz w:val="22"/>
          <w:szCs w:val="22"/>
        </w:rPr>
        <w:tab/>
      </w:r>
      <w:r w:rsidRPr="00C8752D">
        <w:rPr>
          <w:rFonts w:asciiTheme="minorHAnsi" w:hAnsiTheme="minorHAnsi" w:cs="Arial"/>
          <w:sz w:val="22"/>
          <w:szCs w:val="22"/>
        </w:rPr>
        <w:tab/>
      </w:r>
    </w:p>
    <w:p w14:paraId="38453720" w14:textId="77777777" w:rsidR="00320161" w:rsidRPr="00C8752D" w:rsidRDefault="00320161" w:rsidP="00E12B43">
      <w:pPr>
        <w:pStyle w:val="BodyText2"/>
        <w:rPr>
          <w:rFonts w:asciiTheme="minorHAnsi" w:hAnsiTheme="minorHAnsi" w:cs="Arial"/>
          <w:sz w:val="22"/>
          <w:szCs w:val="22"/>
        </w:rPr>
      </w:pPr>
    </w:p>
    <w:p w14:paraId="6E992442" w14:textId="3B7A12D2" w:rsidR="007D38CB" w:rsidRPr="00C8752D" w:rsidRDefault="007D38CB" w:rsidP="00E12B43">
      <w:pPr>
        <w:pStyle w:val="BodyText2"/>
        <w:rPr>
          <w:rFonts w:asciiTheme="minorHAnsi" w:hAnsiTheme="minorHAnsi" w:cs="Arial"/>
          <w:iCs/>
          <w:sz w:val="22"/>
          <w:szCs w:val="22"/>
        </w:rPr>
      </w:pPr>
      <w:r w:rsidRPr="00C8752D">
        <w:rPr>
          <w:rFonts w:asciiTheme="minorHAnsi" w:hAnsiTheme="minorHAnsi" w:cs="Arial"/>
          <w:sz w:val="22"/>
          <w:szCs w:val="22"/>
        </w:rPr>
        <w:t xml:space="preserve">Principal Investigator: </w:t>
      </w:r>
      <w:ins w:id="2" w:author="Rick Gilmore" w:date="2019-09-13T12:41:00Z">
        <w:r w:rsidR="00373BCD">
          <w:rPr>
            <w:rFonts w:asciiTheme="minorHAnsi" w:hAnsiTheme="minorHAnsi" w:cs="Arial"/>
            <w:sz w:val="22"/>
            <w:szCs w:val="22"/>
          </w:rPr>
          <w:tab/>
        </w:r>
        <w:r w:rsidR="00373BCD">
          <w:rPr>
            <w:rFonts w:asciiTheme="minorHAnsi" w:hAnsiTheme="minorHAnsi" w:cs="Arial"/>
            <w:sz w:val="22"/>
            <w:szCs w:val="22"/>
          </w:rPr>
          <w:tab/>
        </w:r>
        <w:r w:rsidR="00373BCD">
          <w:rPr>
            <w:rFonts w:asciiTheme="minorHAnsi" w:hAnsiTheme="minorHAnsi" w:cs="Arial"/>
            <w:sz w:val="22"/>
            <w:szCs w:val="22"/>
          </w:rPr>
          <w:tab/>
        </w:r>
      </w:ins>
      <w:r w:rsidR="0093385C" w:rsidRPr="00C8752D">
        <w:rPr>
          <w:rFonts w:asciiTheme="minorHAnsi" w:hAnsiTheme="minorHAnsi" w:cs="Arial"/>
          <w:iCs/>
          <w:sz w:val="22"/>
          <w:szCs w:val="22"/>
        </w:rPr>
        <w:t>Yiming Qian</w:t>
      </w:r>
    </w:p>
    <w:p w14:paraId="0410F4BC" w14:textId="77777777" w:rsidR="007D38CB" w:rsidRPr="00C8752D" w:rsidRDefault="007D38CB" w:rsidP="007D38CB">
      <w:pPr>
        <w:tabs>
          <w:tab w:val="left" w:pos="-720"/>
          <w:tab w:val="left" w:pos="2610"/>
        </w:tabs>
        <w:suppressAutoHyphens/>
        <w:jc w:val="both"/>
        <w:rPr>
          <w:rFonts w:asciiTheme="minorHAnsi" w:hAnsiTheme="minorHAnsi" w:cs="Arial"/>
          <w:spacing w:val="-3"/>
          <w:sz w:val="22"/>
          <w:szCs w:val="22"/>
        </w:rPr>
      </w:pPr>
    </w:p>
    <w:p w14:paraId="19899469" w14:textId="4B7A3231" w:rsidR="007D38CB" w:rsidRPr="00C8752D" w:rsidRDefault="007D38CB">
      <w:pPr>
        <w:tabs>
          <w:tab w:val="left" w:pos="-720"/>
          <w:tab w:val="left" w:pos="2160"/>
        </w:tabs>
        <w:suppressAutoHyphens/>
        <w:jc w:val="both"/>
        <w:rPr>
          <w:rFonts w:asciiTheme="minorHAnsi" w:hAnsiTheme="minorHAnsi" w:cs="Arial"/>
          <w:i/>
          <w:spacing w:val="-3"/>
          <w:sz w:val="22"/>
          <w:szCs w:val="22"/>
        </w:rPr>
        <w:pPrChange w:id="3" w:author="Rick Gilmore" w:date="2019-09-13T12:41:00Z">
          <w:pPr>
            <w:tabs>
              <w:tab w:val="left" w:pos="-720"/>
              <w:tab w:val="left" w:pos="2610"/>
            </w:tabs>
            <w:suppressAutoHyphens/>
            <w:jc w:val="both"/>
          </w:pPr>
        </w:pPrChange>
      </w:pPr>
      <w:r w:rsidRPr="00C8752D">
        <w:rPr>
          <w:rFonts w:asciiTheme="minorHAnsi" w:hAnsiTheme="minorHAnsi" w:cs="Arial"/>
          <w:spacing w:val="-3"/>
          <w:sz w:val="22"/>
          <w:szCs w:val="22"/>
        </w:rPr>
        <w:t xml:space="preserve">Telephone Number: </w:t>
      </w:r>
      <w:ins w:id="4" w:author="Rick Gilmore" w:date="2019-09-13T12:41:00Z">
        <w:r w:rsidR="00373BCD">
          <w:rPr>
            <w:rFonts w:asciiTheme="minorHAnsi" w:hAnsiTheme="minorHAnsi" w:cs="Arial"/>
            <w:spacing w:val="-3"/>
            <w:sz w:val="22"/>
            <w:szCs w:val="22"/>
          </w:rPr>
          <w:tab/>
        </w:r>
        <w:r w:rsidR="00373BCD">
          <w:rPr>
            <w:rFonts w:asciiTheme="minorHAnsi" w:hAnsiTheme="minorHAnsi" w:cs="Arial"/>
            <w:spacing w:val="-3"/>
            <w:sz w:val="22"/>
            <w:szCs w:val="22"/>
          </w:rPr>
          <w:tab/>
        </w:r>
        <w:r w:rsidR="00373BCD">
          <w:rPr>
            <w:rFonts w:asciiTheme="minorHAnsi" w:hAnsiTheme="minorHAnsi" w:cs="Arial"/>
            <w:spacing w:val="-3"/>
            <w:sz w:val="22"/>
            <w:szCs w:val="22"/>
          </w:rPr>
          <w:tab/>
        </w:r>
      </w:ins>
      <w:r w:rsidR="00294EC8" w:rsidRPr="00C8752D">
        <w:rPr>
          <w:rFonts w:asciiTheme="minorHAnsi" w:hAnsiTheme="minorHAnsi" w:cs="Arial"/>
          <w:spacing w:val="-3"/>
          <w:sz w:val="22"/>
          <w:szCs w:val="22"/>
        </w:rPr>
        <w:t>814-</w:t>
      </w:r>
      <w:r w:rsidR="00A62533" w:rsidRPr="00C8752D">
        <w:rPr>
          <w:rFonts w:asciiTheme="minorHAnsi" w:hAnsiTheme="minorHAnsi" w:cs="Arial"/>
          <w:spacing w:val="-3"/>
          <w:sz w:val="22"/>
          <w:szCs w:val="22"/>
        </w:rPr>
        <w:t>863-3116</w:t>
      </w:r>
    </w:p>
    <w:p w14:paraId="4E0F37E4" w14:textId="77777777" w:rsidR="007D38CB" w:rsidRPr="00C8752D" w:rsidRDefault="007D38CB" w:rsidP="007D38CB">
      <w:pPr>
        <w:tabs>
          <w:tab w:val="left" w:pos="-720"/>
          <w:tab w:val="left" w:pos="2610"/>
        </w:tabs>
        <w:suppressAutoHyphens/>
        <w:jc w:val="both"/>
        <w:rPr>
          <w:rFonts w:asciiTheme="minorHAnsi" w:hAnsiTheme="minorHAnsi" w:cs="Arial"/>
          <w:spacing w:val="-3"/>
          <w:sz w:val="22"/>
          <w:szCs w:val="22"/>
        </w:rPr>
      </w:pPr>
    </w:p>
    <w:p w14:paraId="38E00510" w14:textId="36B6AA1B" w:rsidR="002F1945" w:rsidRPr="00C8752D" w:rsidRDefault="0097210F">
      <w:pPr>
        <w:tabs>
          <w:tab w:val="left" w:pos="-720"/>
          <w:tab w:val="left" w:pos="2160"/>
        </w:tabs>
        <w:suppressAutoHyphens/>
        <w:jc w:val="both"/>
        <w:rPr>
          <w:rFonts w:asciiTheme="minorHAnsi" w:hAnsiTheme="minorHAnsi" w:cs="Arial"/>
          <w:i/>
          <w:iCs/>
          <w:sz w:val="22"/>
          <w:szCs w:val="22"/>
        </w:rPr>
        <w:pPrChange w:id="5" w:author="Rick Gilmore" w:date="2019-09-13T12:41:00Z">
          <w:pPr>
            <w:tabs>
              <w:tab w:val="left" w:pos="-720"/>
              <w:tab w:val="left" w:pos="2610"/>
            </w:tabs>
            <w:suppressAutoHyphens/>
            <w:jc w:val="both"/>
          </w:pPr>
        </w:pPrChange>
      </w:pPr>
      <w:r w:rsidRPr="00C8752D">
        <w:rPr>
          <w:rFonts w:asciiTheme="minorHAnsi" w:hAnsiTheme="minorHAnsi" w:cs="Arial"/>
          <w:iCs/>
          <w:sz w:val="22"/>
          <w:szCs w:val="22"/>
        </w:rPr>
        <w:t xml:space="preserve">Faculty </w:t>
      </w:r>
      <w:r w:rsidR="007D38CB" w:rsidRPr="00C8752D">
        <w:rPr>
          <w:rFonts w:asciiTheme="minorHAnsi" w:hAnsiTheme="minorHAnsi" w:cs="Arial"/>
          <w:iCs/>
          <w:sz w:val="22"/>
          <w:szCs w:val="22"/>
        </w:rPr>
        <w:t xml:space="preserve">Advisor: </w:t>
      </w:r>
      <w:ins w:id="6" w:author="Rick Gilmore" w:date="2019-09-13T12:41:00Z">
        <w:r w:rsidR="00373BCD">
          <w:rPr>
            <w:rFonts w:asciiTheme="minorHAnsi" w:hAnsiTheme="minorHAnsi" w:cs="Arial"/>
            <w:iCs/>
            <w:sz w:val="22"/>
            <w:szCs w:val="22"/>
          </w:rPr>
          <w:tab/>
        </w:r>
        <w:r w:rsidR="00373BCD">
          <w:rPr>
            <w:rFonts w:asciiTheme="minorHAnsi" w:hAnsiTheme="minorHAnsi" w:cs="Arial"/>
            <w:iCs/>
            <w:sz w:val="22"/>
            <w:szCs w:val="22"/>
          </w:rPr>
          <w:tab/>
        </w:r>
        <w:r w:rsidR="00373BCD">
          <w:rPr>
            <w:rFonts w:asciiTheme="minorHAnsi" w:hAnsiTheme="minorHAnsi" w:cs="Arial"/>
            <w:iCs/>
            <w:sz w:val="22"/>
            <w:szCs w:val="22"/>
          </w:rPr>
          <w:tab/>
        </w:r>
      </w:ins>
      <w:r w:rsidR="0093385C" w:rsidRPr="00C8752D">
        <w:rPr>
          <w:rFonts w:asciiTheme="minorHAnsi" w:hAnsiTheme="minorHAnsi" w:cs="Arial"/>
          <w:iCs/>
          <w:sz w:val="22"/>
          <w:szCs w:val="22"/>
        </w:rPr>
        <w:t>Rick Gilmore</w:t>
      </w:r>
    </w:p>
    <w:p w14:paraId="052F0B7C" w14:textId="77777777" w:rsidR="001E1AB0" w:rsidRPr="00C8752D" w:rsidRDefault="001E1AB0" w:rsidP="007D38CB">
      <w:pPr>
        <w:tabs>
          <w:tab w:val="left" w:pos="-720"/>
          <w:tab w:val="left" w:pos="2610"/>
        </w:tabs>
        <w:suppressAutoHyphens/>
        <w:jc w:val="both"/>
        <w:rPr>
          <w:rFonts w:asciiTheme="minorHAnsi" w:hAnsiTheme="minorHAnsi" w:cs="Arial"/>
          <w:i/>
          <w:iCs/>
          <w:sz w:val="22"/>
          <w:szCs w:val="22"/>
        </w:rPr>
      </w:pPr>
    </w:p>
    <w:p w14:paraId="78D85143" w14:textId="18A8AD1F" w:rsidR="001E1AB0" w:rsidRPr="00C8752D" w:rsidRDefault="0097210F" w:rsidP="007D38CB">
      <w:pPr>
        <w:tabs>
          <w:tab w:val="left" w:pos="-720"/>
          <w:tab w:val="left" w:pos="2610"/>
        </w:tabs>
        <w:suppressAutoHyphens/>
        <w:jc w:val="both"/>
        <w:rPr>
          <w:rFonts w:asciiTheme="minorHAnsi" w:hAnsiTheme="minorHAnsi" w:cs="Arial"/>
          <w:spacing w:val="-3"/>
          <w:sz w:val="22"/>
          <w:szCs w:val="22"/>
        </w:rPr>
      </w:pPr>
      <w:r w:rsidRPr="00C8752D">
        <w:rPr>
          <w:rFonts w:asciiTheme="minorHAnsi" w:hAnsiTheme="minorHAnsi" w:cs="Arial"/>
          <w:spacing w:val="-3"/>
          <w:sz w:val="22"/>
          <w:szCs w:val="22"/>
        </w:rPr>
        <w:t xml:space="preserve">Faculty </w:t>
      </w:r>
      <w:r w:rsidR="001E1AB0" w:rsidRPr="00C8752D">
        <w:rPr>
          <w:rFonts w:asciiTheme="minorHAnsi" w:hAnsiTheme="minorHAnsi" w:cs="Arial"/>
          <w:spacing w:val="-3"/>
          <w:sz w:val="22"/>
          <w:szCs w:val="22"/>
        </w:rPr>
        <w:t xml:space="preserve">Advisor Telephone Number: </w:t>
      </w:r>
      <w:ins w:id="7" w:author="Rick Gilmore" w:date="2019-09-13T12:41:00Z">
        <w:r w:rsidR="00373BCD">
          <w:rPr>
            <w:rFonts w:asciiTheme="minorHAnsi" w:hAnsiTheme="minorHAnsi" w:cs="Arial"/>
            <w:spacing w:val="-3"/>
            <w:sz w:val="22"/>
            <w:szCs w:val="22"/>
          </w:rPr>
          <w:tab/>
        </w:r>
      </w:ins>
      <w:r w:rsidR="00294EC8" w:rsidRPr="00C8752D">
        <w:rPr>
          <w:rFonts w:asciiTheme="minorHAnsi" w:hAnsiTheme="minorHAnsi" w:cs="Arial"/>
          <w:spacing w:val="-3"/>
          <w:sz w:val="22"/>
          <w:szCs w:val="22"/>
        </w:rPr>
        <w:t>814-865-3664</w:t>
      </w:r>
    </w:p>
    <w:p w14:paraId="1DB2608B" w14:textId="77777777" w:rsidR="002F1945" w:rsidRPr="00C8752D" w:rsidRDefault="002F1945">
      <w:pPr>
        <w:tabs>
          <w:tab w:val="left" w:pos="-720"/>
          <w:tab w:val="left" w:pos="2610"/>
        </w:tabs>
        <w:suppressAutoHyphens/>
        <w:rPr>
          <w:rFonts w:asciiTheme="minorHAnsi" w:hAnsiTheme="minorHAnsi" w:cs="Arial"/>
          <w:i/>
          <w:spacing w:val="-3"/>
          <w:sz w:val="22"/>
          <w:szCs w:val="22"/>
        </w:rPr>
      </w:pPr>
    </w:p>
    <w:p w14:paraId="5F2E68DF" w14:textId="77777777" w:rsidR="00580655" w:rsidRPr="00C8752D" w:rsidRDefault="00580655">
      <w:pPr>
        <w:tabs>
          <w:tab w:val="left" w:pos="-720"/>
          <w:tab w:val="left" w:pos="2610"/>
        </w:tabs>
        <w:suppressAutoHyphens/>
        <w:rPr>
          <w:rFonts w:asciiTheme="minorHAnsi" w:hAnsiTheme="minorHAnsi" w:cs="Arial"/>
          <w:spacing w:val="-3"/>
          <w:sz w:val="22"/>
          <w:szCs w:val="22"/>
        </w:rPr>
      </w:pPr>
      <w:r w:rsidRPr="00C8752D">
        <w:rPr>
          <w:rFonts w:asciiTheme="minorHAnsi" w:hAnsiTheme="minorHAnsi" w:cs="Arial"/>
          <w:sz w:val="22"/>
          <w:szCs w:val="22"/>
        </w:rPr>
        <w:t>You are being invited to volunteer to participate in a research study. This summary explains information about this research.</w:t>
      </w:r>
      <w:r w:rsidRPr="00C8752D">
        <w:rPr>
          <w:rFonts w:asciiTheme="minorHAnsi" w:hAnsiTheme="minorHAnsi" w:cs="Arial"/>
          <w:spacing w:val="-3"/>
          <w:sz w:val="22"/>
          <w:szCs w:val="22"/>
        </w:rPr>
        <w:tab/>
      </w:r>
    </w:p>
    <w:p w14:paraId="127A0B94" w14:textId="77777777" w:rsidR="00580655" w:rsidRPr="00C8752D" w:rsidRDefault="00580655">
      <w:pPr>
        <w:pStyle w:val="CommentText"/>
        <w:ind w:left="720" w:hanging="720"/>
        <w:rPr>
          <w:rFonts w:asciiTheme="minorHAnsi" w:hAnsiTheme="minorHAnsi" w:cs="Arial"/>
          <w:spacing w:val="-3"/>
          <w:sz w:val="22"/>
          <w:szCs w:val="22"/>
        </w:rPr>
      </w:pPr>
    </w:p>
    <w:p w14:paraId="2AF55C83" w14:textId="77777777" w:rsidR="00294EC8" w:rsidRPr="00C8752D" w:rsidRDefault="00294EC8" w:rsidP="00294EC8">
      <w:pPr>
        <w:pStyle w:val="ListParagraph"/>
        <w:numPr>
          <w:ilvl w:val="0"/>
          <w:numId w:val="3"/>
        </w:numPr>
        <w:shd w:val="clear" w:color="auto" w:fill="FFFFFF"/>
        <w:tabs>
          <w:tab w:val="left" w:pos="-720"/>
          <w:tab w:val="left" w:pos="360"/>
        </w:tabs>
        <w:suppressAutoHyphens/>
        <w:jc w:val="both"/>
        <w:rPr>
          <w:rFonts w:asciiTheme="minorHAnsi" w:hAnsiTheme="minorHAnsi" w:cs="Arial"/>
          <w:spacing w:val="-3"/>
          <w:sz w:val="22"/>
          <w:szCs w:val="22"/>
        </w:rPr>
      </w:pPr>
      <w:bookmarkStart w:id="8" w:name="OLE_LINK3"/>
      <w:bookmarkStart w:id="9" w:name="OLE_LINK4"/>
      <w:r w:rsidRPr="00C8752D">
        <w:rPr>
          <w:rFonts w:asciiTheme="minorHAnsi" w:hAnsiTheme="minorHAnsi" w:cs="Arial"/>
          <w:spacing w:val="-3"/>
          <w:sz w:val="22"/>
          <w:szCs w:val="22"/>
        </w:rPr>
        <w:t>The purpose of this voluntary research study is to investigate how human beings perceive motion in an experimental setting and how this ability is related to personal interests and other abilities.</w:t>
      </w:r>
      <w:bookmarkEnd w:id="8"/>
      <w:bookmarkEnd w:id="9"/>
      <w:r w:rsidRPr="00C8752D">
        <w:rPr>
          <w:rFonts w:asciiTheme="minorHAnsi" w:hAnsiTheme="minorHAnsi" w:cs="Arial"/>
          <w:spacing w:val="-3"/>
          <w:sz w:val="22"/>
          <w:szCs w:val="22"/>
        </w:rPr>
        <w:t xml:space="preserve"> The results of this research study will help scientists gain a deeper understanding of what contributes to individual differences in motion perception, and whether or how motion perception is correlated with other aspects of life. </w:t>
      </w:r>
    </w:p>
    <w:p w14:paraId="07D4926F" w14:textId="5CFC908B" w:rsidR="00294EC8" w:rsidRPr="00C8752D" w:rsidRDefault="00306AA0" w:rsidP="00A62533">
      <w:pPr>
        <w:pStyle w:val="ListParagraph"/>
        <w:numPr>
          <w:ilvl w:val="0"/>
          <w:numId w:val="3"/>
        </w:numPr>
        <w:shd w:val="clear" w:color="auto" w:fill="FFFFFF"/>
        <w:tabs>
          <w:tab w:val="left" w:pos="-720"/>
          <w:tab w:val="left" w:pos="360"/>
        </w:tabs>
        <w:suppressAutoHyphens/>
        <w:jc w:val="both"/>
        <w:rPr>
          <w:rFonts w:asciiTheme="minorHAnsi" w:hAnsiTheme="minorHAnsi" w:cs="Arial"/>
          <w:spacing w:val="-3"/>
          <w:sz w:val="22"/>
          <w:szCs w:val="22"/>
        </w:rPr>
      </w:pPr>
      <w:r w:rsidRPr="00C8752D">
        <w:rPr>
          <w:rFonts w:asciiTheme="minorHAnsi" w:hAnsiTheme="minorHAnsi" w:cs="Arial"/>
          <w:sz w:val="22"/>
          <w:szCs w:val="22"/>
        </w:rPr>
        <w:t xml:space="preserve">You will complete some </w:t>
      </w:r>
      <w:del w:id="10" w:author="Rick Gilmore" w:date="2019-09-09T13:29:00Z">
        <w:r w:rsidRPr="00C8752D" w:rsidDel="005170FB">
          <w:rPr>
            <w:rFonts w:asciiTheme="minorHAnsi" w:hAnsiTheme="minorHAnsi" w:cs="Arial"/>
            <w:bCs/>
            <w:spacing w:val="-3"/>
            <w:sz w:val="22"/>
            <w:szCs w:val="22"/>
          </w:rPr>
          <w:delText>paper-and-pencil</w:delText>
        </w:r>
      </w:del>
      <w:ins w:id="11" w:author="Rick Gilmore" w:date="2019-09-09T13:29:00Z">
        <w:r w:rsidR="005170FB">
          <w:rPr>
            <w:rFonts w:asciiTheme="minorHAnsi" w:hAnsiTheme="minorHAnsi" w:cs="Arial"/>
            <w:bCs/>
            <w:spacing w:val="-3"/>
            <w:sz w:val="22"/>
            <w:szCs w:val="22"/>
          </w:rPr>
          <w:t>computer-based</w:t>
        </w:r>
      </w:ins>
      <w:r w:rsidRPr="00C8752D">
        <w:rPr>
          <w:rFonts w:asciiTheme="minorHAnsi" w:hAnsiTheme="minorHAnsi" w:cs="Arial"/>
          <w:bCs/>
          <w:spacing w:val="-3"/>
          <w:sz w:val="22"/>
          <w:szCs w:val="22"/>
        </w:rPr>
        <w:t xml:space="preserve"> surveys about your background, personal interests, spatial </w:t>
      </w:r>
      <w:ins w:id="12" w:author="Rick Gilmore" w:date="2019-09-09T13:29:00Z">
        <w:r w:rsidR="005170FB">
          <w:rPr>
            <w:rFonts w:asciiTheme="minorHAnsi" w:hAnsiTheme="minorHAnsi" w:cs="Arial"/>
            <w:bCs/>
            <w:spacing w:val="-3"/>
            <w:sz w:val="22"/>
            <w:szCs w:val="22"/>
          </w:rPr>
          <w:t xml:space="preserve">and verbal </w:t>
        </w:r>
      </w:ins>
      <w:r w:rsidRPr="00C8752D">
        <w:rPr>
          <w:rFonts w:asciiTheme="minorHAnsi" w:hAnsiTheme="minorHAnsi" w:cs="Arial"/>
          <w:bCs/>
          <w:spacing w:val="-3"/>
          <w:sz w:val="22"/>
          <w:szCs w:val="22"/>
        </w:rPr>
        <w:t>abilities</w:t>
      </w:r>
      <w:del w:id="13" w:author="Rick Gilmore" w:date="2019-09-09T13:29:00Z">
        <w:r w:rsidRPr="00C8752D" w:rsidDel="005170FB">
          <w:rPr>
            <w:rFonts w:asciiTheme="minorHAnsi" w:hAnsiTheme="minorHAnsi" w:cs="Arial"/>
            <w:bCs/>
            <w:spacing w:val="-3"/>
            <w:sz w:val="22"/>
            <w:szCs w:val="22"/>
          </w:rPr>
          <w:delText>, etc.</w:delText>
        </w:r>
      </w:del>
      <w:r w:rsidRPr="00C8752D">
        <w:rPr>
          <w:rFonts w:asciiTheme="minorHAnsi" w:hAnsiTheme="minorHAnsi" w:cs="Arial"/>
          <w:bCs/>
          <w:spacing w:val="-3"/>
          <w:sz w:val="22"/>
          <w:szCs w:val="22"/>
        </w:rPr>
        <w:t xml:space="preserve"> (~</w:t>
      </w:r>
      <w:ins w:id="14" w:author="Rick Gilmore" w:date="2019-09-09T13:29:00Z">
        <w:r w:rsidR="005170FB">
          <w:rPr>
            <w:rFonts w:asciiTheme="minorHAnsi" w:hAnsiTheme="minorHAnsi" w:cs="Arial"/>
            <w:bCs/>
            <w:spacing w:val="-3"/>
            <w:sz w:val="22"/>
            <w:szCs w:val="22"/>
          </w:rPr>
          <w:t>2</w:t>
        </w:r>
      </w:ins>
      <w:del w:id="15" w:author="Rick Gilmore" w:date="2019-09-09T13:29:00Z">
        <w:r w:rsidRPr="00C8752D" w:rsidDel="005170FB">
          <w:rPr>
            <w:rFonts w:asciiTheme="minorHAnsi" w:hAnsiTheme="minorHAnsi" w:cs="Arial"/>
            <w:bCs/>
            <w:spacing w:val="-3"/>
            <w:sz w:val="22"/>
            <w:szCs w:val="22"/>
          </w:rPr>
          <w:delText>1</w:delText>
        </w:r>
      </w:del>
      <w:r w:rsidRPr="00C8752D">
        <w:rPr>
          <w:rFonts w:asciiTheme="minorHAnsi" w:hAnsiTheme="minorHAnsi" w:cs="Arial"/>
          <w:bCs/>
          <w:spacing w:val="-3"/>
          <w:sz w:val="22"/>
          <w:szCs w:val="22"/>
        </w:rPr>
        <w:t>5 min). Then, you will complete one or two short (10-20 min) computer tasks in which you will attempt to detect motion or recognize the direction of motion presented on a computer screen</w:t>
      </w:r>
      <w:r w:rsidR="00294EC8" w:rsidRPr="00C8752D">
        <w:rPr>
          <w:rFonts w:asciiTheme="minorHAnsi" w:hAnsiTheme="minorHAnsi" w:cs="Arial"/>
          <w:bCs/>
          <w:spacing w:val="-3"/>
          <w:sz w:val="22"/>
          <w:szCs w:val="22"/>
        </w:rPr>
        <w:t>.</w:t>
      </w:r>
    </w:p>
    <w:p w14:paraId="38F80135" w14:textId="1E987A43" w:rsidR="0097210F" w:rsidRPr="00C8752D" w:rsidDel="00E3003E" w:rsidRDefault="0069241A" w:rsidP="002F1945">
      <w:pPr>
        <w:numPr>
          <w:ilvl w:val="0"/>
          <w:numId w:val="3"/>
        </w:numPr>
        <w:tabs>
          <w:tab w:val="left" w:pos="-720"/>
          <w:tab w:val="left" w:pos="0"/>
        </w:tabs>
        <w:suppressAutoHyphens/>
        <w:rPr>
          <w:del w:id="16" w:author="Rick Gilmore" w:date="2019-09-09T13:37:00Z"/>
          <w:rFonts w:asciiTheme="minorHAnsi" w:hAnsiTheme="minorHAnsi" w:cs="Arial"/>
          <w:spacing w:val="-3"/>
          <w:sz w:val="22"/>
          <w:szCs w:val="22"/>
        </w:rPr>
      </w:pPr>
      <w:del w:id="17" w:author="Rick Gilmore" w:date="2019-09-09T13:37:00Z">
        <w:r w:rsidRPr="00C8752D" w:rsidDel="00E3003E">
          <w:rPr>
            <w:rFonts w:asciiTheme="minorHAnsi" w:hAnsiTheme="minorHAnsi" w:cs="Arial"/>
            <w:iCs/>
            <w:sz w:val="22"/>
            <w:szCs w:val="22"/>
          </w:rPr>
          <w:delText xml:space="preserve">There is a risk of loss of confidentiality if your information or your identity is obtained by someone other than the investigators, but precautions will be taken to prevent this from happening.  </w:delText>
        </w:r>
        <w:r w:rsidRPr="00C8752D" w:rsidDel="00E3003E">
          <w:rPr>
            <w:rFonts w:asciiTheme="minorHAnsi" w:hAnsiTheme="minorHAnsi" w:cs="Arial"/>
            <w:color w:val="000000"/>
            <w:sz w:val="22"/>
            <w:szCs w:val="22"/>
          </w:rPr>
          <w:delText>The confidentiality of your electronic data created by you or by the researchers will be maintained as required by applicable law and to the degree permitted by the technology used. Absolute confidentiality cannot be guaranteed.</w:delText>
        </w:r>
      </w:del>
    </w:p>
    <w:p w14:paraId="18AD82BB" w14:textId="537D0E15" w:rsidR="00A62533" w:rsidRPr="00C8752D" w:rsidRDefault="00D30A7B" w:rsidP="002F1945">
      <w:pPr>
        <w:numPr>
          <w:ilvl w:val="0"/>
          <w:numId w:val="3"/>
        </w:numPr>
        <w:tabs>
          <w:tab w:val="left" w:pos="-720"/>
          <w:tab w:val="left" w:pos="0"/>
        </w:tabs>
        <w:suppressAutoHyphens/>
        <w:rPr>
          <w:rFonts w:asciiTheme="minorHAnsi" w:hAnsiTheme="minorHAnsi" w:cs="Arial"/>
          <w:spacing w:val="-3"/>
          <w:sz w:val="22"/>
          <w:szCs w:val="22"/>
        </w:rPr>
      </w:pPr>
      <w:r w:rsidRPr="00C8752D">
        <w:rPr>
          <w:rFonts w:asciiTheme="minorHAnsi" w:hAnsiTheme="minorHAnsi" w:cs="Arial"/>
          <w:sz w:val="22"/>
          <w:szCs w:val="22"/>
        </w:rPr>
        <w:t>All questionnaire and computer task data you provide will be saved using a numeric code</w:t>
      </w:r>
      <w:r w:rsidR="00301631" w:rsidRPr="00C8752D">
        <w:rPr>
          <w:rFonts w:asciiTheme="minorHAnsi" w:hAnsiTheme="minorHAnsi" w:cs="Arial"/>
          <w:sz w:val="22"/>
          <w:szCs w:val="22"/>
        </w:rPr>
        <w:t xml:space="preserve">. No information about your identity or how to contact you will be saved with the data. </w:t>
      </w:r>
    </w:p>
    <w:p w14:paraId="4E980DBF" w14:textId="7EAE90D4" w:rsidR="00582DB1" w:rsidRPr="00C8752D" w:rsidDel="00FD607A" w:rsidRDefault="0068601B" w:rsidP="00A62533">
      <w:pPr>
        <w:numPr>
          <w:ilvl w:val="0"/>
          <w:numId w:val="3"/>
        </w:numPr>
        <w:tabs>
          <w:tab w:val="left" w:pos="-720"/>
          <w:tab w:val="left" w:pos="0"/>
        </w:tabs>
        <w:suppressAutoHyphens/>
        <w:rPr>
          <w:del w:id="18" w:author="Rick Gilmore" w:date="2019-09-13T12:39:00Z"/>
          <w:rFonts w:asciiTheme="minorHAnsi" w:hAnsiTheme="minorHAnsi" w:cs="Arial"/>
          <w:spacing w:val="-3"/>
          <w:sz w:val="22"/>
          <w:szCs w:val="22"/>
          <w:highlight w:val="yellow"/>
        </w:rPr>
      </w:pPr>
      <w:del w:id="19" w:author="Rick Gilmore" w:date="2019-09-13T12:39:00Z">
        <w:r w:rsidRPr="005E3CA1" w:rsidDel="00FD607A">
          <w:rPr>
            <w:rFonts w:asciiTheme="minorHAnsi" w:hAnsiTheme="minorHAnsi" w:cs="Arial"/>
            <w:spacing w:val="-3"/>
            <w:sz w:val="22"/>
            <w:szCs w:val="22"/>
          </w:rPr>
          <w:delText>I</w:delText>
        </w:r>
        <w:r w:rsidRPr="00C8752D" w:rsidDel="00FD607A">
          <w:rPr>
            <w:rFonts w:asciiTheme="minorHAnsi" w:hAnsiTheme="minorHAnsi" w:cs="Arial"/>
            <w:spacing w:val="-3"/>
            <w:sz w:val="22"/>
            <w:szCs w:val="22"/>
          </w:rPr>
          <w:delText xml:space="preserve">nformation collected in this project may be shared with other researchers, but we will not share any </w:delText>
        </w:r>
        <w:r w:rsidRPr="00C8752D" w:rsidDel="00FD607A">
          <w:rPr>
            <w:rFonts w:asciiTheme="minorHAnsi" w:hAnsiTheme="minorHAnsi" w:cs="Arial"/>
            <w:spacing w:val="-3"/>
            <w:sz w:val="22"/>
            <w:szCs w:val="22"/>
            <w:rPrChange w:id="20" w:author="Rick Gilmore" w:date="2019-09-06T13:11:00Z">
              <w:rPr>
                <w:rFonts w:asciiTheme="minorHAnsi" w:hAnsiTheme="minorHAnsi" w:cs="Arial"/>
                <w:spacing w:val="-3"/>
              </w:rPr>
            </w:rPrChange>
          </w:rPr>
          <w:delText>information</w:delText>
        </w:r>
        <w:r w:rsidRPr="00C8752D" w:rsidDel="00FD607A">
          <w:rPr>
            <w:rFonts w:asciiTheme="minorHAnsi" w:hAnsiTheme="minorHAnsi" w:cs="Arial"/>
            <w:spacing w:val="-3"/>
            <w:sz w:val="22"/>
            <w:szCs w:val="22"/>
          </w:rPr>
          <w:delText xml:space="preserve"> that could identify you.</w:delText>
        </w:r>
      </w:del>
    </w:p>
    <w:p w14:paraId="1E716FA8" w14:textId="35A1DAF9" w:rsidR="00085315" w:rsidRPr="00C8752D" w:rsidRDefault="003E3CD9" w:rsidP="00A62533">
      <w:pPr>
        <w:pStyle w:val="CommentText"/>
        <w:numPr>
          <w:ilvl w:val="0"/>
          <w:numId w:val="9"/>
        </w:numPr>
        <w:rPr>
          <w:rFonts w:asciiTheme="minorHAnsi" w:hAnsiTheme="minorHAnsi" w:cs="Arial"/>
          <w:bCs/>
          <w:iCs/>
          <w:sz w:val="22"/>
          <w:szCs w:val="22"/>
        </w:rPr>
      </w:pPr>
      <w:r w:rsidRPr="00C8752D">
        <w:rPr>
          <w:rFonts w:asciiTheme="minorHAnsi" w:hAnsiTheme="minorHAnsi" w:cs="Arial"/>
          <w:bCs/>
          <w:iCs/>
          <w:sz w:val="22"/>
          <w:szCs w:val="22"/>
        </w:rPr>
        <w:t>If you are participating as part of the Psychology Subject Pool, you will receive course credit for participating (at the rate of ½ credit per ½ hours) as specified in the syllabus provided by your instructor. This means you will get 1 credit</w:t>
      </w:r>
      <w:del w:id="21" w:author="Rick Gilmore" w:date="2019-09-09T13:33:00Z">
        <w:r w:rsidRPr="00C8752D" w:rsidDel="005170FB">
          <w:rPr>
            <w:rFonts w:asciiTheme="minorHAnsi" w:hAnsiTheme="minorHAnsi" w:cs="Arial"/>
            <w:bCs/>
            <w:iCs/>
            <w:sz w:val="22"/>
            <w:szCs w:val="22"/>
          </w:rPr>
          <w:delText>s</w:delText>
        </w:r>
      </w:del>
      <w:r w:rsidRPr="00C8752D">
        <w:rPr>
          <w:rFonts w:asciiTheme="minorHAnsi" w:hAnsiTheme="minorHAnsi" w:cs="Arial"/>
          <w:bCs/>
          <w:iCs/>
          <w:sz w:val="22"/>
          <w:szCs w:val="22"/>
        </w:rPr>
        <w:t xml:space="preserve"> for participating this research. Alternative means for earning this course credit are available as specified in the syllabus.</w:t>
      </w:r>
    </w:p>
    <w:p w14:paraId="58B6357A" w14:textId="77777777" w:rsidR="003E4464" w:rsidRPr="00C8752D" w:rsidRDefault="003E4464">
      <w:pPr>
        <w:pStyle w:val="EndnoteText"/>
        <w:rPr>
          <w:rFonts w:asciiTheme="minorHAnsi" w:hAnsiTheme="minorHAnsi" w:cs="Arial"/>
          <w:i/>
          <w:iCs/>
          <w:spacing w:val="-3"/>
          <w:sz w:val="22"/>
          <w:szCs w:val="22"/>
        </w:rPr>
      </w:pPr>
    </w:p>
    <w:p w14:paraId="612E6149" w14:textId="24CA39CA" w:rsidR="00580655" w:rsidRPr="00C8752D" w:rsidRDefault="00580655">
      <w:pPr>
        <w:tabs>
          <w:tab w:val="left" w:pos="-720"/>
          <w:tab w:val="left" w:pos="0"/>
        </w:tabs>
        <w:suppressAutoHyphens/>
        <w:rPr>
          <w:rFonts w:asciiTheme="minorHAnsi" w:hAnsiTheme="minorHAnsi" w:cs="Arial"/>
          <w:sz w:val="22"/>
          <w:szCs w:val="22"/>
        </w:rPr>
      </w:pPr>
      <w:r w:rsidRPr="00C8752D">
        <w:rPr>
          <w:rFonts w:asciiTheme="minorHAnsi" w:hAnsiTheme="minorHAnsi" w:cs="Arial"/>
          <w:sz w:val="22"/>
          <w:szCs w:val="22"/>
        </w:rPr>
        <w:t>If you have questions</w:t>
      </w:r>
      <w:r w:rsidR="0097210F" w:rsidRPr="00C8752D">
        <w:rPr>
          <w:rFonts w:asciiTheme="minorHAnsi" w:hAnsiTheme="minorHAnsi" w:cs="Arial"/>
          <w:sz w:val="22"/>
          <w:szCs w:val="22"/>
        </w:rPr>
        <w:t>, complaints,</w:t>
      </w:r>
      <w:r w:rsidR="002F1945" w:rsidRPr="00C8752D">
        <w:rPr>
          <w:rFonts w:asciiTheme="minorHAnsi" w:hAnsiTheme="minorHAnsi" w:cs="Arial"/>
          <w:sz w:val="22"/>
          <w:szCs w:val="22"/>
        </w:rPr>
        <w:t xml:space="preserve"> </w:t>
      </w:r>
      <w:r w:rsidRPr="00C8752D">
        <w:rPr>
          <w:rFonts w:asciiTheme="minorHAnsi" w:hAnsiTheme="minorHAnsi" w:cs="Arial"/>
          <w:sz w:val="22"/>
          <w:szCs w:val="22"/>
        </w:rPr>
        <w:t>or concerns</w:t>
      </w:r>
      <w:r w:rsidR="0097210F" w:rsidRPr="00C8752D">
        <w:rPr>
          <w:rFonts w:asciiTheme="minorHAnsi" w:hAnsiTheme="minorHAnsi" w:cs="Arial"/>
          <w:sz w:val="22"/>
          <w:szCs w:val="22"/>
        </w:rPr>
        <w:t xml:space="preserve"> about the research</w:t>
      </w:r>
      <w:r w:rsidRPr="00C8752D">
        <w:rPr>
          <w:rFonts w:asciiTheme="minorHAnsi" w:hAnsiTheme="minorHAnsi" w:cs="Arial"/>
          <w:sz w:val="22"/>
          <w:szCs w:val="22"/>
        </w:rPr>
        <w:t xml:space="preserve">, you should contact </w:t>
      </w:r>
      <w:r w:rsidR="00F742B0" w:rsidRPr="00C8752D">
        <w:rPr>
          <w:rFonts w:asciiTheme="minorHAnsi" w:hAnsiTheme="minorHAnsi" w:cs="Arial"/>
          <w:iCs/>
          <w:sz w:val="22"/>
          <w:szCs w:val="22"/>
        </w:rPr>
        <w:t>Yiming Qian</w:t>
      </w:r>
      <w:r w:rsidRPr="00C8752D">
        <w:rPr>
          <w:rFonts w:asciiTheme="minorHAnsi" w:hAnsiTheme="minorHAnsi" w:cs="Arial"/>
          <w:sz w:val="22"/>
          <w:szCs w:val="22"/>
        </w:rPr>
        <w:t xml:space="preserve"> at </w:t>
      </w:r>
      <w:r w:rsidR="00A62533" w:rsidRPr="00C8752D">
        <w:rPr>
          <w:rFonts w:asciiTheme="minorHAnsi" w:hAnsiTheme="minorHAnsi" w:cs="Arial"/>
          <w:sz w:val="22"/>
          <w:szCs w:val="22"/>
        </w:rPr>
        <w:t>814-863-3116</w:t>
      </w:r>
      <w:r w:rsidR="00EC2C37" w:rsidRPr="00C8752D">
        <w:rPr>
          <w:rFonts w:asciiTheme="minorHAnsi" w:hAnsiTheme="minorHAnsi" w:cs="Arial"/>
          <w:sz w:val="22"/>
          <w:szCs w:val="22"/>
        </w:rPr>
        <w:t xml:space="preserve"> or </w:t>
      </w:r>
      <w:r w:rsidR="00A62533" w:rsidRPr="00C8752D">
        <w:rPr>
          <w:rFonts w:asciiTheme="minorHAnsi" w:hAnsiTheme="minorHAnsi" w:cs="Arial"/>
          <w:sz w:val="22"/>
          <w:szCs w:val="22"/>
        </w:rPr>
        <w:t xml:space="preserve">Rick Gilmore at </w:t>
      </w:r>
      <w:r w:rsidR="00A62533" w:rsidRPr="00C8752D">
        <w:rPr>
          <w:rFonts w:asciiTheme="minorHAnsi" w:hAnsiTheme="minorHAnsi" w:cs="Arial"/>
          <w:spacing w:val="-3"/>
          <w:sz w:val="22"/>
          <w:szCs w:val="22"/>
        </w:rPr>
        <w:t>814-865-3664</w:t>
      </w:r>
      <w:r w:rsidRPr="00C8752D">
        <w:rPr>
          <w:rFonts w:asciiTheme="minorHAnsi" w:hAnsiTheme="minorHAnsi" w:cs="Arial"/>
          <w:sz w:val="22"/>
          <w:szCs w:val="22"/>
        </w:rPr>
        <w:t xml:space="preserve">.   If you have questions regarding your rights as a research </w:t>
      </w:r>
      <w:r w:rsidR="002F1945" w:rsidRPr="00C8752D">
        <w:rPr>
          <w:rFonts w:asciiTheme="minorHAnsi" w:hAnsiTheme="minorHAnsi" w:cs="Arial"/>
          <w:sz w:val="22"/>
          <w:szCs w:val="22"/>
        </w:rPr>
        <w:t>subject</w:t>
      </w:r>
      <w:r w:rsidRPr="00C8752D">
        <w:rPr>
          <w:rFonts w:asciiTheme="minorHAnsi" w:hAnsiTheme="minorHAnsi" w:cs="Arial"/>
          <w:sz w:val="22"/>
          <w:szCs w:val="22"/>
        </w:rPr>
        <w:t xml:space="preserve"> or concerns regarding your privacy, you may contact the </w:t>
      </w:r>
      <w:r w:rsidR="007D38CB" w:rsidRPr="00C8752D">
        <w:rPr>
          <w:rFonts w:asciiTheme="minorHAnsi" w:hAnsiTheme="minorHAnsi" w:cs="Arial"/>
          <w:sz w:val="22"/>
          <w:szCs w:val="22"/>
        </w:rPr>
        <w:t>Office for Rese</w:t>
      </w:r>
      <w:r w:rsidR="0031123B" w:rsidRPr="00C8752D">
        <w:rPr>
          <w:rFonts w:asciiTheme="minorHAnsi" w:hAnsiTheme="minorHAnsi" w:cs="Arial"/>
          <w:sz w:val="22"/>
          <w:szCs w:val="22"/>
        </w:rPr>
        <w:t>arch Protections at 814-865-1775</w:t>
      </w:r>
      <w:r w:rsidRPr="00C8752D">
        <w:rPr>
          <w:rFonts w:asciiTheme="minorHAnsi" w:hAnsiTheme="minorHAnsi" w:cs="Arial"/>
          <w:sz w:val="22"/>
          <w:szCs w:val="22"/>
        </w:rPr>
        <w:t xml:space="preserve">. </w:t>
      </w:r>
    </w:p>
    <w:p w14:paraId="4B5710CD" w14:textId="77777777" w:rsidR="00021ADE" w:rsidRPr="00C8752D" w:rsidRDefault="00021ADE">
      <w:pPr>
        <w:tabs>
          <w:tab w:val="left" w:pos="-720"/>
          <w:tab w:val="left" w:pos="0"/>
        </w:tabs>
        <w:suppressAutoHyphens/>
        <w:rPr>
          <w:rFonts w:asciiTheme="minorHAnsi" w:hAnsiTheme="minorHAnsi" w:cs="Arial"/>
          <w:sz w:val="22"/>
          <w:szCs w:val="22"/>
        </w:rPr>
      </w:pPr>
    </w:p>
    <w:p w14:paraId="7F2F38B0" w14:textId="637C5D0F" w:rsidR="00E60E87" w:rsidRDefault="00021ADE">
      <w:pPr>
        <w:pStyle w:val="BodyText"/>
        <w:tabs>
          <w:tab w:val="left" w:pos="-720"/>
          <w:tab w:val="left" w:pos="0"/>
        </w:tabs>
        <w:suppressAutoHyphens/>
        <w:rPr>
          <w:ins w:id="22" w:author="Qian, Yiming" w:date="2019-10-15T13:46:00Z"/>
          <w:rFonts w:asciiTheme="minorHAnsi" w:hAnsiTheme="minorHAnsi" w:cs="Arial"/>
          <w:sz w:val="22"/>
          <w:szCs w:val="22"/>
        </w:rPr>
      </w:pPr>
      <w:r w:rsidRPr="00C8752D">
        <w:rPr>
          <w:rFonts w:asciiTheme="minorHAnsi" w:hAnsiTheme="minorHAnsi" w:cs="Arial"/>
          <w:sz w:val="22"/>
          <w:szCs w:val="22"/>
        </w:rPr>
        <w:t xml:space="preserve">Your participation is voluntary and you may decide to stop at any time.  You do not have to answer any questions that you do not want to answer. </w:t>
      </w:r>
    </w:p>
    <w:p w14:paraId="350B02CF" w14:textId="02778A6E" w:rsidR="002F61B8" w:rsidRDefault="002F61B8">
      <w:pPr>
        <w:pStyle w:val="BodyText"/>
        <w:tabs>
          <w:tab w:val="left" w:pos="-720"/>
          <w:tab w:val="left" w:pos="0"/>
        </w:tabs>
        <w:suppressAutoHyphens/>
        <w:rPr>
          <w:ins w:id="23" w:author="Qian, Yiming" w:date="2019-10-15T13:46:00Z"/>
          <w:rFonts w:asciiTheme="minorHAnsi" w:hAnsiTheme="minorHAnsi" w:cs="Arial"/>
          <w:sz w:val="22"/>
          <w:szCs w:val="22"/>
        </w:rPr>
      </w:pPr>
    </w:p>
    <w:p w14:paraId="728B6F0C" w14:textId="77777777" w:rsidR="002F61B8" w:rsidRPr="009836B1" w:rsidRDefault="002F61B8" w:rsidP="002F61B8">
      <w:pPr>
        <w:pStyle w:val="BodyText"/>
        <w:tabs>
          <w:tab w:val="left" w:pos="-720"/>
          <w:tab w:val="left" w:pos="0"/>
        </w:tabs>
        <w:suppressAutoHyphens/>
        <w:rPr>
          <w:ins w:id="24" w:author="Qian, Yiming" w:date="2019-10-15T13:46:00Z"/>
          <w:rFonts w:asciiTheme="minorHAnsi" w:hAnsiTheme="minorHAnsi" w:cs="Arial"/>
          <w:sz w:val="22"/>
          <w:szCs w:val="22"/>
        </w:rPr>
      </w:pPr>
      <w:ins w:id="25" w:author="Qian, Yiming" w:date="2019-10-15T13:46:00Z">
        <w:r w:rsidRPr="009836B1">
          <w:rPr>
            <w:rFonts w:asciiTheme="minorHAnsi" w:hAnsiTheme="minorHAnsi" w:cs="Arial"/>
            <w:sz w:val="22"/>
            <w:szCs w:val="22"/>
          </w:rPr>
          <w:t>Clicking the “Take The Survey” button implie</w:t>
        </w:r>
        <w:bookmarkStart w:id="26" w:name="_GoBack"/>
        <w:bookmarkEnd w:id="26"/>
        <w:r w:rsidRPr="009836B1">
          <w:rPr>
            <w:rFonts w:asciiTheme="minorHAnsi" w:hAnsiTheme="minorHAnsi" w:cs="Arial"/>
            <w:sz w:val="22"/>
            <w:szCs w:val="22"/>
          </w:rPr>
          <w:t>s two things: (1) that you are at least 18 years of age, and (2) you voluntarily consent to participate in the research. Thank you!</w:t>
        </w:r>
      </w:ins>
    </w:p>
    <w:p w14:paraId="3F065F86" w14:textId="77777777" w:rsidR="002F61B8" w:rsidRPr="00C8752D" w:rsidRDefault="002F61B8">
      <w:pPr>
        <w:pStyle w:val="BodyText"/>
        <w:tabs>
          <w:tab w:val="left" w:pos="-720"/>
          <w:tab w:val="left" w:pos="0"/>
        </w:tabs>
        <w:suppressAutoHyphens/>
        <w:rPr>
          <w:rFonts w:asciiTheme="minorHAnsi" w:hAnsiTheme="minorHAnsi" w:cs="Arial"/>
          <w:sz w:val="22"/>
          <w:szCs w:val="22"/>
          <w:rPrChange w:id="27" w:author="Rick Gilmore" w:date="2019-09-06T13:11:00Z">
            <w:rPr>
              <w:rFonts w:asciiTheme="minorHAnsi" w:hAnsiTheme="minorHAnsi" w:cs="Arial"/>
              <w:sz w:val="24"/>
              <w:szCs w:val="24"/>
            </w:rPr>
          </w:rPrChange>
        </w:rPr>
      </w:pPr>
    </w:p>
    <w:p w14:paraId="74E991EE" w14:textId="77777777" w:rsidR="00FC0C6D" w:rsidRPr="00C8752D" w:rsidRDefault="00FC0C6D">
      <w:pPr>
        <w:pStyle w:val="BodyText"/>
        <w:tabs>
          <w:tab w:val="left" w:pos="-720"/>
          <w:tab w:val="left" w:pos="0"/>
        </w:tabs>
        <w:suppressAutoHyphens/>
        <w:rPr>
          <w:rFonts w:asciiTheme="minorHAnsi" w:hAnsiTheme="minorHAnsi" w:cs="Arial"/>
          <w:sz w:val="22"/>
          <w:szCs w:val="22"/>
          <w:rPrChange w:id="28" w:author="Rick Gilmore" w:date="2019-09-06T13:11:00Z">
            <w:rPr>
              <w:rFonts w:asciiTheme="minorHAnsi" w:hAnsiTheme="minorHAnsi" w:cs="Arial"/>
              <w:sz w:val="24"/>
              <w:szCs w:val="24"/>
            </w:rPr>
          </w:rPrChange>
        </w:rPr>
      </w:pPr>
    </w:p>
    <w:sectPr w:rsidR="00FC0C6D" w:rsidRPr="00C8752D" w:rsidSect="0093717A">
      <w:footerReference w:type="default" r:id="rId7"/>
      <w:headerReference w:type="first" r:id="rId8"/>
      <w:footerReference w:type="first" r:id="rId9"/>
      <w:pgSz w:w="12240" w:h="15840" w:code="1"/>
      <w:pgMar w:top="1152"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C8FA" w14:textId="77777777" w:rsidR="00164A33" w:rsidRDefault="00164A33">
      <w:r>
        <w:separator/>
      </w:r>
    </w:p>
  </w:endnote>
  <w:endnote w:type="continuationSeparator" w:id="0">
    <w:p w14:paraId="09947625" w14:textId="77777777" w:rsidR="00164A33" w:rsidRDefault="0016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0000000000000000000"/>
    <w:charset w:val="00"/>
    <w:family w:val="auto"/>
    <w:notTrueType/>
    <w:pitch w:val="variable"/>
    <w:sig w:usb0="00000003" w:usb1="00000000" w:usb2="00000000" w:usb3="00000000" w:csb0="00000003" w:csb1="00000000"/>
  </w:font>
  <w:font w:name="Times Roman">
    <w:panose1 w:val="0000050000000002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797E3" w14:textId="36A1976D" w:rsidR="00884351" w:rsidRPr="00E5216B" w:rsidRDefault="00884351">
    <w:pPr>
      <w:pStyle w:val="Footer"/>
      <w:jc w:val="center"/>
      <w:rPr>
        <w:rFonts w:asciiTheme="minorHAnsi" w:hAnsiTheme="minorHAnsi" w:cs="Arial"/>
        <w:sz w:val="22"/>
        <w:szCs w:val="22"/>
      </w:rPr>
    </w:pPr>
    <w:r w:rsidRPr="00E5216B">
      <w:rPr>
        <w:rFonts w:asciiTheme="minorHAnsi" w:hAnsiTheme="minorHAnsi" w:cs="Arial"/>
        <w:sz w:val="22"/>
        <w:szCs w:val="22"/>
      </w:rPr>
      <w:t xml:space="preserve">Page </w:t>
    </w:r>
    <w:r w:rsidRPr="00E5216B">
      <w:rPr>
        <w:rFonts w:asciiTheme="minorHAnsi" w:hAnsiTheme="minorHAnsi" w:cs="Arial"/>
        <w:sz w:val="22"/>
        <w:szCs w:val="22"/>
      </w:rPr>
      <w:fldChar w:fldCharType="begin"/>
    </w:r>
    <w:r w:rsidRPr="00E5216B">
      <w:rPr>
        <w:rFonts w:asciiTheme="minorHAnsi" w:hAnsiTheme="minorHAnsi" w:cs="Arial"/>
        <w:sz w:val="22"/>
        <w:szCs w:val="22"/>
      </w:rPr>
      <w:instrText xml:space="preserve"> PAGE </w:instrText>
    </w:r>
    <w:r w:rsidRPr="00E5216B">
      <w:rPr>
        <w:rFonts w:asciiTheme="minorHAnsi" w:hAnsiTheme="minorHAnsi" w:cs="Arial"/>
        <w:sz w:val="22"/>
        <w:szCs w:val="22"/>
      </w:rPr>
      <w:fldChar w:fldCharType="separate"/>
    </w:r>
    <w:r w:rsidR="00306AA0">
      <w:rPr>
        <w:rFonts w:asciiTheme="minorHAnsi" w:hAnsiTheme="minorHAnsi" w:cs="Arial"/>
        <w:noProof/>
        <w:sz w:val="22"/>
        <w:szCs w:val="22"/>
      </w:rPr>
      <w:t>2</w:t>
    </w:r>
    <w:r w:rsidRPr="00E5216B">
      <w:rPr>
        <w:rFonts w:asciiTheme="minorHAnsi" w:hAnsiTheme="minorHAnsi" w:cs="Arial"/>
        <w:sz w:val="22"/>
        <w:szCs w:val="22"/>
      </w:rPr>
      <w:fldChar w:fldCharType="end"/>
    </w:r>
    <w:r w:rsidRPr="00E5216B">
      <w:rPr>
        <w:rFonts w:asciiTheme="minorHAnsi" w:hAnsiTheme="minorHAnsi" w:cs="Arial"/>
        <w:sz w:val="22"/>
        <w:szCs w:val="22"/>
      </w:rPr>
      <w:t xml:space="preserve"> of </w:t>
    </w:r>
    <w:r w:rsidRPr="00E5216B">
      <w:rPr>
        <w:rFonts w:asciiTheme="minorHAnsi" w:hAnsiTheme="minorHAnsi" w:cs="Arial"/>
        <w:sz w:val="22"/>
        <w:szCs w:val="22"/>
      </w:rPr>
      <w:fldChar w:fldCharType="begin"/>
    </w:r>
    <w:r w:rsidRPr="00E5216B">
      <w:rPr>
        <w:rFonts w:asciiTheme="minorHAnsi" w:hAnsiTheme="minorHAnsi" w:cs="Arial"/>
        <w:sz w:val="22"/>
        <w:szCs w:val="22"/>
      </w:rPr>
      <w:instrText xml:space="preserve"> NUMPAGES </w:instrText>
    </w:r>
    <w:r w:rsidRPr="00E5216B">
      <w:rPr>
        <w:rFonts w:asciiTheme="minorHAnsi" w:hAnsiTheme="minorHAnsi" w:cs="Arial"/>
        <w:sz w:val="22"/>
        <w:szCs w:val="22"/>
      </w:rPr>
      <w:fldChar w:fldCharType="separate"/>
    </w:r>
    <w:r w:rsidR="00306AA0">
      <w:rPr>
        <w:rFonts w:asciiTheme="minorHAnsi" w:hAnsiTheme="minorHAnsi" w:cs="Arial"/>
        <w:noProof/>
        <w:sz w:val="22"/>
        <w:szCs w:val="22"/>
      </w:rPr>
      <w:t>3</w:t>
    </w:r>
    <w:r w:rsidRPr="00E5216B">
      <w:rPr>
        <w:rFonts w:asciiTheme="minorHAnsi" w:hAnsiTheme="minorHAnsi" w:cs="Arial"/>
        <w:sz w:val="22"/>
        <w:szCs w:val="22"/>
      </w:rPr>
      <w:fldChar w:fldCharType="end"/>
    </w:r>
    <w:r>
      <w:rPr>
        <w:rFonts w:asciiTheme="minorHAnsi" w:hAnsiTheme="minorHAnsi" w:cs="Arial"/>
        <w:sz w:val="22"/>
        <w:szCs w:val="22"/>
      </w:rPr>
      <w:t xml:space="preserve"> </w:t>
    </w:r>
    <w:r w:rsidRPr="002A00C0">
      <w:rPr>
        <w:rFonts w:asciiTheme="minorHAnsi" w:hAnsiTheme="minorHAnsi" w:cs="Arial"/>
        <w:sz w:val="22"/>
        <w:szCs w:val="22"/>
      </w:rPr>
      <w:t xml:space="preserve"> (v.0</w:t>
    </w:r>
    <w:r>
      <w:rPr>
        <w:rFonts w:asciiTheme="minorHAnsi" w:hAnsiTheme="minorHAnsi" w:cs="Arial"/>
        <w:sz w:val="22"/>
        <w:szCs w:val="22"/>
      </w:rPr>
      <w:t>1</w:t>
    </w:r>
    <w:r w:rsidRPr="002A00C0">
      <w:rPr>
        <w:rFonts w:asciiTheme="minorHAnsi" w:hAnsiTheme="minorHAnsi" w:cs="Arial"/>
        <w:sz w:val="22"/>
        <w:szCs w:val="22"/>
      </w:rPr>
      <w:t>/2</w:t>
    </w:r>
    <w:r>
      <w:rPr>
        <w:rFonts w:asciiTheme="minorHAnsi" w:hAnsiTheme="minorHAnsi" w:cs="Arial"/>
        <w:sz w:val="22"/>
        <w:szCs w:val="22"/>
      </w:rPr>
      <w:t>1</w:t>
    </w:r>
    <w:r w:rsidRPr="002A00C0">
      <w:rPr>
        <w:rFonts w:asciiTheme="minorHAnsi" w:hAnsiTheme="minorHAnsi" w:cs="Arial"/>
        <w:sz w:val="22"/>
        <w:szCs w:val="22"/>
      </w:rPr>
      <w:t>/201</w:t>
    </w:r>
    <w:r>
      <w:rPr>
        <w:rFonts w:asciiTheme="minorHAnsi" w:hAnsiTheme="minorHAnsi" w:cs="Arial"/>
        <w:sz w:val="22"/>
        <w:szCs w:val="22"/>
      </w:rPr>
      <w:t>9</w:t>
    </w:r>
    <w:r w:rsidRPr="002A00C0">
      <w:rPr>
        <w:rFonts w:asciiTheme="minorHAnsi" w:hAnsiTheme="minorHAnsi" w:cs="Arial"/>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21A5" w14:textId="77777777" w:rsidR="00884351" w:rsidRPr="00D822BC" w:rsidRDefault="00884351">
    <w:pPr>
      <w:pStyle w:val="Footer"/>
      <w:jc w:val="center"/>
      <w:rPr>
        <w:rFonts w:ascii="Arial" w:hAnsi="Arial" w:cs="Arial"/>
      </w:rPr>
    </w:pPr>
    <w:r w:rsidRPr="00D822BC">
      <w:rPr>
        <w:rStyle w:val="PageNumber"/>
        <w:rFonts w:ascii="Arial" w:hAnsi="Arial" w:cs="Arial"/>
      </w:rPr>
      <w:fldChar w:fldCharType="begin"/>
    </w:r>
    <w:r w:rsidRPr="00D822BC">
      <w:rPr>
        <w:rStyle w:val="PageNumber"/>
        <w:rFonts w:ascii="Arial" w:hAnsi="Arial" w:cs="Arial"/>
      </w:rPr>
      <w:instrText xml:space="preserve"> PAGE </w:instrText>
    </w:r>
    <w:r w:rsidRPr="00D822BC">
      <w:rPr>
        <w:rStyle w:val="PageNumber"/>
        <w:rFonts w:ascii="Arial" w:hAnsi="Arial" w:cs="Arial"/>
      </w:rPr>
      <w:fldChar w:fldCharType="separate"/>
    </w:r>
    <w:r>
      <w:rPr>
        <w:rStyle w:val="PageNumber"/>
        <w:rFonts w:ascii="Arial" w:hAnsi="Arial" w:cs="Arial"/>
        <w:noProof/>
      </w:rPr>
      <w:t>1</w:t>
    </w:r>
    <w:r w:rsidRPr="00D822BC">
      <w:rPr>
        <w:rStyle w:val="PageNumber"/>
        <w:rFonts w:ascii="Arial" w:hAnsi="Arial" w:cs="Arial"/>
      </w:rPr>
      <w:fldChar w:fldCharType="end"/>
    </w:r>
    <w:r w:rsidRPr="00D822BC">
      <w:rPr>
        <w:rStyle w:val="PageNumber"/>
        <w:rFonts w:ascii="Arial" w:hAnsi="Arial" w:cs="Arial"/>
      </w:rPr>
      <w:t xml:space="preserve"> of </w:t>
    </w:r>
    <w:r w:rsidRPr="00D822BC">
      <w:rPr>
        <w:rStyle w:val="PageNumber"/>
        <w:rFonts w:ascii="Arial" w:hAnsi="Arial" w:cs="Arial"/>
      </w:rPr>
      <w:fldChar w:fldCharType="begin"/>
    </w:r>
    <w:r w:rsidRPr="00D822BC">
      <w:rPr>
        <w:rStyle w:val="PageNumber"/>
        <w:rFonts w:ascii="Arial" w:hAnsi="Arial" w:cs="Arial"/>
      </w:rPr>
      <w:instrText xml:space="preserve"> NUMPAGES </w:instrText>
    </w:r>
    <w:r w:rsidRPr="00D822BC">
      <w:rPr>
        <w:rStyle w:val="PageNumber"/>
        <w:rFonts w:ascii="Arial" w:hAnsi="Arial" w:cs="Arial"/>
      </w:rPr>
      <w:fldChar w:fldCharType="separate"/>
    </w:r>
    <w:r>
      <w:rPr>
        <w:rStyle w:val="PageNumber"/>
        <w:rFonts w:ascii="Arial" w:hAnsi="Arial" w:cs="Arial"/>
        <w:noProof/>
      </w:rPr>
      <w:t>2</w:t>
    </w:r>
    <w:r w:rsidRPr="00D822BC">
      <w:rPr>
        <w:rStyle w:val="PageNumber"/>
        <w:rFonts w:ascii="Arial" w:hAnsi="Arial" w:cs="Arial"/>
      </w:rPr>
      <w:fldChar w:fldCharType="end"/>
    </w:r>
    <w:r>
      <w:rPr>
        <w:rStyle w:val="PageNumbe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804A8" w14:textId="77777777" w:rsidR="00164A33" w:rsidRDefault="00164A33">
      <w:r>
        <w:separator/>
      </w:r>
    </w:p>
  </w:footnote>
  <w:footnote w:type="continuationSeparator" w:id="0">
    <w:p w14:paraId="3D195AE6" w14:textId="77777777" w:rsidR="00164A33" w:rsidRDefault="00164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2801" w14:textId="77777777" w:rsidR="00884351" w:rsidRPr="000D20DF" w:rsidRDefault="00884351" w:rsidP="000D20DF">
    <w:pPr>
      <w:pStyle w:val="Header"/>
    </w:pPr>
    <w:r w:rsidRPr="000D20D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A4D"/>
    <w:multiLevelType w:val="hybridMultilevel"/>
    <w:tmpl w:val="0A86F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AF5863"/>
    <w:multiLevelType w:val="hybridMultilevel"/>
    <w:tmpl w:val="196C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7C6DB4"/>
    <w:multiLevelType w:val="hybridMultilevel"/>
    <w:tmpl w:val="1C20638C"/>
    <w:lvl w:ilvl="0" w:tplc="9604A1F0">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24094"/>
    <w:multiLevelType w:val="multilevel"/>
    <w:tmpl w:val="FD58D89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66031"/>
    <w:multiLevelType w:val="hybridMultilevel"/>
    <w:tmpl w:val="F9FE0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B92953"/>
    <w:multiLevelType w:val="hybridMultilevel"/>
    <w:tmpl w:val="FFA2AC8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370EB0"/>
    <w:multiLevelType w:val="hybridMultilevel"/>
    <w:tmpl w:val="FD58D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397232"/>
    <w:multiLevelType w:val="hybridMultilevel"/>
    <w:tmpl w:val="543AA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6572D1"/>
    <w:multiLevelType w:val="hybridMultilevel"/>
    <w:tmpl w:val="2D22C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5"/>
  </w:num>
  <w:num w:numId="6">
    <w:abstractNumId w:val="0"/>
  </w:num>
  <w:num w:numId="7">
    <w:abstractNumId w:val="2"/>
  </w:num>
  <w:num w:numId="8">
    <w:abstractNumId w:val="4"/>
  </w:num>
  <w:num w:numId="9">
    <w:abstractNumId w:val="9"/>
  </w:num>
  <w:num w:numId="10">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Gilmore">
    <w15:presenceInfo w15:providerId="Windows Live" w15:userId="4f720c4a5f6cd323"/>
  </w15:person>
  <w15:person w15:author="Qian, Yiming">
    <w15:presenceInfo w15:providerId="AD" w15:userId="S::yxq5055@psu.edu::625d825c-5f54-46db-819c-f49209972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66"/>
    <w:rsid w:val="000118CF"/>
    <w:rsid w:val="00021ADE"/>
    <w:rsid w:val="000528B8"/>
    <w:rsid w:val="00055531"/>
    <w:rsid w:val="000576D7"/>
    <w:rsid w:val="000633A4"/>
    <w:rsid w:val="00065070"/>
    <w:rsid w:val="00085315"/>
    <w:rsid w:val="000C5F72"/>
    <w:rsid w:val="000D1DDE"/>
    <w:rsid w:val="000D20DF"/>
    <w:rsid w:val="000E6676"/>
    <w:rsid w:val="00101CAC"/>
    <w:rsid w:val="00105BCE"/>
    <w:rsid w:val="00106E12"/>
    <w:rsid w:val="00107C58"/>
    <w:rsid w:val="0012350D"/>
    <w:rsid w:val="0013221F"/>
    <w:rsid w:val="00134E54"/>
    <w:rsid w:val="0013619B"/>
    <w:rsid w:val="00144E1D"/>
    <w:rsid w:val="00164A33"/>
    <w:rsid w:val="00165DB1"/>
    <w:rsid w:val="00170F00"/>
    <w:rsid w:val="0017326F"/>
    <w:rsid w:val="0019608F"/>
    <w:rsid w:val="0019763D"/>
    <w:rsid w:val="001D5CE4"/>
    <w:rsid w:val="001E1AB0"/>
    <w:rsid w:val="002072C8"/>
    <w:rsid w:val="00294EC8"/>
    <w:rsid w:val="002973FD"/>
    <w:rsid w:val="002A00C0"/>
    <w:rsid w:val="002A42E6"/>
    <w:rsid w:val="002C660F"/>
    <w:rsid w:val="002F1945"/>
    <w:rsid w:val="002F61B8"/>
    <w:rsid w:val="00301631"/>
    <w:rsid w:val="00306AA0"/>
    <w:rsid w:val="0031123B"/>
    <w:rsid w:val="00320161"/>
    <w:rsid w:val="003231CC"/>
    <w:rsid w:val="00324D91"/>
    <w:rsid w:val="003379B3"/>
    <w:rsid w:val="00373BCD"/>
    <w:rsid w:val="003C17DA"/>
    <w:rsid w:val="003E0A9D"/>
    <w:rsid w:val="003E3CD9"/>
    <w:rsid w:val="003E41DF"/>
    <w:rsid w:val="003E4464"/>
    <w:rsid w:val="003F2AB6"/>
    <w:rsid w:val="003F3610"/>
    <w:rsid w:val="00414C6A"/>
    <w:rsid w:val="00414F8D"/>
    <w:rsid w:val="004156EB"/>
    <w:rsid w:val="00426DDD"/>
    <w:rsid w:val="00451F36"/>
    <w:rsid w:val="0045228E"/>
    <w:rsid w:val="00463E75"/>
    <w:rsid w:val="00463EFC"/>
    <w:rsid w:val="00475D42"/>
    <w:rsid w:val="004A713F"/>
    <w:rsid w:val="004E2627"/>
    <w:rsid w:val="005112A3"/>
    <w:rsid w:val="00511628"/>
    <w:rsid w:val="005170FB"/>
    <w:rsid w:val="0053442D"/>
    <w:rsid w:val="00551055"/>
    <w:rsid w:val="00567E73"/>
    <w:rsid w:val="005700F7"/>
    <w:rsid w:val="00570A11"/>
    <w:rsid w:val="00580655"/>
    <w:rsid w:val="00582DB1"/>
    <w:rsid w:val="00586D1E"/>
    <w:rsid w:val="005B7667"/>
    <w:rsid w:val="005C0ADF"/>
    <w:rsid w:val="005D091D"/>
    <w:rsid w:val="005E3CA1"/>
    <w:rsid w:val="00606CDF"/>
    <w:rsid w:val="006077F2"/>
    <w:rsid w:val="0061402B"/>
    <w:rsid w:val="00617D79"/>
    <w:rsid w:val="00621E4F"/>
    <w:rsid w:val="00630EED"/>
    <w:rsid w:val="00630EFA"/>
    <w:rsid w:val="00657DE8"/>
    <w:rsid w:val="0067089B"/>
    <w:rsid w:val="006820EF"/>
    <w:rsid w:val="0068601B"/>
    <w:rsid w:val="0069241A"/>
    <w:rsid w:val="0069372D"/>
    <w:rsid w:val="006B3387"/>
    <w:rsid w:val="006C112B"/>
    <w:rsid w:val="006E4553"/>
    <w:rsid w:val="00727CB7"/>
    <w:rsid w:val="007556D8"/>
    <w:rsid w:val="00777739"/>
    <w:rsid w:val="00796FB2"/>
    <w:rsid w:val="007A43AB"/>
    <w:rsid w:val="007A76FD"/>
    <w:rsid w:val="007C0D61"/>
    <w:rsid w:val="007C4536"/>
    <w:rsid w:val="007C5E07"/>
    <w:rsid w:val="007D38CB"/>
    <w:rsid w:val="007F2B7B"/>
    <w:rsid w:val="008048D2"/>
    <w:rsid w:val="00812720"/>
    <w:rsid w:val="00814D66"/>
    <w:rsid w:val="0081588B"/>
    <w:rsid w:val="00823CA7"/>
    <w:rsid w:val="0083141B"/>
    <w:rsid w:val="008422BA"/>
    <w:rsid w:val="008636F4"/>
    <w:rsid w:val="00884351"/>
    <w:rsid w:val="00895484"/>
    <w:rsid w:val="008A2ECA"/>
    <w:rsid w:val="008A6143"/>
    <w:rsid w:val="008B5C4C"/>
    <w:rsid w:val="00903C4D"/>
    <w:rsid w:val="00916A36"/>
    <w:rsid w:val="00924F34"/>
    <w:rsid w:val="009277FC"/>
    <w:rsid w:val="0093385C"/>
    <w:rsid w:val="0093717A"/>
    <w:rsid w:val="00962FED"/>
    <w:rsid w:val="0097210F"/>
    <w:rsid w:val="00983E5A"/>
    <w:rsid w:val="00985624"/>
    <w:rsid w:val="009A6C98"/>
    <w:rsid w:val="009B1D9C"/>
    <w:rsid w:val="009C04F4"/>
    <w:rsid w:val="009C5C6E"/>
    <w:rsid w:val="009D4B7D"/>
    <w:rsid w:val="009E6086"/>
    <w:rsid w:val="00A0045D"/>
    <w:rsid w:val="00A101F3"/>
    <w:rsid w:val="00A12423"/>
    <w:rsid w:val="00A272FC"/>
    <w:rsid w:val="00A52611"/>
    <w:rsid w:val="00A619BF"/>
    <w:rsid w:val="00A62533"/>
    <w:rsid w:val="00A81A78"/>
    <w:rsid w:val="00A82EF8"/>
    <w:rsid w:val="00A9557C"/>
    <w:rsid w:val="00AC6B7B"/>
    <w:rsid w:val="00AC7FC3"/>
    <w:rsid w:val="00AE2347"/>
    <w:rsid w:val="00AE4F43"/>
    <w:rsid w:val="00AE58A1"/>
    <w:rsid w:val="00B337D4"/>
    <w:rsid w:val="00B56B05"/>
    <w:rsid w:val="00B95B67"/>
    <w:rsid w:val="00BA1A45"/>
    <w:rsid w:val="00BA5A24"/>
    <w:rsid w:val="00BA7403"/>
    <w:rsid w:val="00BC0386"/>
    <w:rsid w:val="00BC7AC0"/>
    <w:rsid w:val="00BE6E3B"/>
    <w:rsid w:val="00C00795"/>
    <w:rsid w:val="00C0465B"/>
    <w:rsid w:val="00C80045"/>
    <w:rsid w:val="00C8752D"/>
    <w:rsid w:val="00C9263B"/>
    <w:rsid w:val="00CA7FEF"/>
    <w:rsid w:val="00CC7A84"/>
    <w:rsid w:val="00CE4156"/>
    <w:rsid w:val="00CF60DD"/>
    <w:rsid w:val="00D279CB"/>
    <w:rsid w:val="00D30A7B"/>
    <w:rsid w:val="00D4062F"/>
    <w:rsid w:val="00D511C4"/>
    <w:rsid w:val="00D64E06"/>
    <w:rsid w:val="00D822BC"/>
    <w:rsid w:val="00D94EB7"/>
    <w:rsid w:val="00DA1DA7"/>
    <w:rsid w:val="00DC08AB"/>
    <w:rsid w:val="00DC3DB4"/>
    <w:rsid w:val="00DC3DCF"/>
    <w:rsid w:val="00DD1A32"/>
    <w:rsid w:val="00DF4BBD"/>
    <w:rsid w:val="00E055D1"/>
    <w:rsid w:val="00E06E39"/>
    <w:rsid w:val="00E12B43"/>
    <w:rsid w:val="00E12EFA"/>
    <w:rsid w:val="00E3003E"/>
    <w:rsid w:val="00E4204C"/>
    <w:rsid w:val="00E462FE"/>
    <w:rsid w:val="00E5216B"/>
    <w:rsid w:val="00E5310B"/>
    <w:rsid w:val="00E549E0"/>
    <w:rsid w:val="00E60E87"/>
    <w:rsid w:val="00E62CA1"/>
    <w:rsid w:val="00E702B6"/>
    <w:rsid w:val="00E90575"/>
    <w:rsid w:val="00E9447F"/>
    <w:rsid w:val="00EC2C37"/>
    <w:rsid w:val="00EC3297"/>
    <w:rsid w:val="00EE10F1"/>
    <w:rsid w:val="00EF4786"/>
    <w:rsid w:val="00F0100A"/>
    <w:rsid w:val="00F17288"/>
    <w:rsid w:val="00F369DE"/>
    <w:rsid w:val="00F5187A"/>
    <w:rsid w:val="00F5417B"/>
    <w:rsid w:val="00F742B0"/>
    <w:rsid w:val="00F9059E"/>
    <w:rsid w:val="00FB31A3"/>
    <w:rsid w:val="00FC0A56"/>
    <w:rsid w:val="00FC0C6D"/>
    <w:rsid w:val="00FC1E82"/>
    <w:rsid w:val="00FC21CD"/>
    <w:rsid w:val="00FC515A"/>
    <w:rsid w:val="00FD08B6"/>
    <w:rsid w:val="00FD6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ACDF6"/>
  <w15:docId w15:val="{A222B7E8-7D57-B149-8A37-78851945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tabs>
        <w:tab w:val="center" w:pos="4680"/>
      </w:tabs>
      <w:suppressAutoHyphens/>
      <w:ind w:left="1800"/>
      <w:outlineLvl w:val="0"/>
    </w:pPr>
    <w:rPr>
      <w:b/>
      <w:bCs/>
      <w:i/>
      <w:iCs/>
    </w:rPr>
  </w:style>
  <w:style w:type="paragraph" w:styleId="Heading2">
    <w:name w:val="heading 2"/>
    <w:basedOn w:val="Normal"/>
    <w:next w:val="Normal"/>
    <w:qFormat/>
    <w:pPr>
      <w:keepNext/>
      <w:tabs>
        <w:tab w:val="center" w:pos="5400"/>
      </w:tabs>
      <w:suppressAutoHyphens/>
      <w:spacing w:before="120"/>
      <w:jc w:val="center"/>
      <w:outlineLvl w:val="1"/>
    </w:pPr>
    <w:rPr>
      <w:spacing w:val="-3"/>
      <w:szCs w:val="20"/>
      <w:u w:val="single"/>
    </w:rPr>
  </w:style>
  <w:style w:type="paragraph" w:styleId="Heading3">
    <w:name w:val="heading 3"/>
    <w:basedOn w:val="Normal"/>
    <w:next w:val="Normal"/>
    <w:qFormat/>
    <w:pPr>
      <w:keepNext/>
      <w:tabs>
        <w:tab w:val="left" w:pos="-720"/>
        <w:tab w:val="left" w:pos="0"/>
      </w:tabs>
      <w:suppressAutoHyphens/>
      <w:ind w:left="2580"/>
      <w:outlineLvl w:val="2"/>
    </w:pPr>
    <w:rPr>
      <w:b/>
      <w:bCs/>
      <w:spacing w:val="-3"/>
    </w:rPr>
  </w:style>
  <w:style w:type="paragraph" w:styleId="Heading4">
    <w:name w:val="heading 4"/>
    <w:basedOn w:val="Normal"/>
    <w:next w:val="Normal"/>
    <w:qFormat/>
    <w:pPr>
      <w:keepNext/>
      <w:tabs>
        <w:tab w:val="left" w:pos="-720"/>
      </w:tabs>
      <w:suppressAutoHyphens/>
      <w:jc w:val="center"/>
      <w:outlineLvl w:val="3"/>
    </w:pPr>
    <w:rPr>
      <w:b/>
      <w:bCs/>
      <w:spacing w:val="-3"/>
      <w:sz w:val="22"/>
      <w:szCs w:val="20"/>
      <w:u w:val="single"/>
    </w:rPr>
  </w:style>
  <w:style w:type="paragraph" w:styleId="Heading6">
    <w:name w:val="heading 6"/>
    <w:basedOn w:val="Normal"/>
    <w:next w:val="Normal"/>
    <w:qFormat/>
    <w:pPr>
      <w:keepNext/>
      <w:tabs>
        <w:tab w:val="left" w:pos="-720"/>
      </w:tabs>
      <w:suppressAutoHyphens/>
      <w:ind w:left="720" w:hanging="720"/>
      <w:jc w:val="both"/>
      <w:outlineLvl w:val="5"/>
    </w:pPr>
    <w:rPr>
      <w:b/>
      <w:bCs/>
      <w:szCs w:val="20"/>
      <w:u w:val="single"/>
    </w:rPr>
  </w:style>
  <w:style w:type="paragraph" w:styleId="Heading7">
    <w:name w:val="heading 7"/>
    <w:basedOn w:val="Normal"/>
    <w:next w:val="Normal"/>
    <w:qFormat/>
    <w:pPr>
      <w:keepNext/>
      <w:tabs>
        <w:tab w:val="left" w:pos="-720"/>
      </w:tabs>
      <w:suppressAutoHyphens/>
      <w:jc w:val="both"/>
      <w:outlineLvl w:val="6"/>
    </w:pPr>
    <w:rPr>
      <w:i/>
      <w:iCs/>
      <w:spacing w:val="-3"/>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ourier" w:hAnsi="Courier"/>
      <w:szCs w:val="20"/>
    </w:rPr>
  </w:style>
  <w:style w:type="paragraph" w:styleId="BodyText2">
    <w:name w:val="Body Text 2"/>
    <w:basedOn w:val="Normal"/>
    <w:link w:val="BodyText2Char"/>
    <w:uiPriority w:val="99"/>
    <w:pPr>
      <w:tabs>
        <w:tab w:val="left" w:pos="-720"/>
      </w:tabs>
      <w:suppressAutoHyphens/>
      <w:jc w:val="both"/>
    </w:pPr>
    <w:rPr>
      <w:spacing w:val="-3"/>
      <w:szCs w:val="20"/>
    </w:rPr>
  </w:style>
  <w:style w:type="paragraph" w:styleId="CommentText">
    <w:name w:val="annotation text"/>
    <w:basedOn w:val="Normal"/>
    <w:link w:val="CommentTextChar"/>
    <w:uiPriority w:val="99"/>
    <w:semiHidden/>
    <w:rPr>
      <w:rFonts w:ascii="Courier" w:hAnsi="Courier"/>
      <w:sz w:val="20"/>
      <w:szCs w:val="20"/>
    </w:rPr>
  </w:style>
  <w:style w:type="paragraph" w:customStyle="1" w:styleId="RightPar1">
    <w:name w:val="Right Par 1"/>
    <w:uiPriority w:val="99"/>
    <w:pPr>
      <w:tabs>
        <w:tab w:val="left" w:pos="-720"/>
        <w:tab w:val="left" w:pos="0"/>
        <w:tab w:val="decimal" w:pos="720"/>
      </w:tabs>
      <w:suppressAutoHyphens/>
      <w:ind w:left="720"/>
    </w:pPr>
    <w:rPr>
      <w:rFonts w:ascii="Courier" w:hAnsi="Courier"/>
      <w:sz w:val="24"/>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rPr>
  </w:style>
  <w:style w:type="paragraph" w:styleId="EndnoteText">
    <w:name w:val="endnote text"/>
    <w:basedOn w:val="Normal"/>
    <w:semiHidden/>
    <w:rPr>
      <w:rFonts w:ascii="Courier" w:hAnsi="Courier"/>
      <w:szCs w:val="20"/>
    </w:rPr>
  </w:style>
  <w:style w:type="paragraph" w:styleId="TOC6">
    <w:name w:val="toc 6"/>
    <w:basedOn w:val="Normal"/>
    <w:next w:val="Normal"/>
    <w:semiHidden/>
    <w:pPr>
      <w:tabs>
        <w:tab w:val="right" w:pos="9360"/>
      </w:tabs>
      <w:suppressAutoHyphens/>
      <w:ind w:left="720" w:hanging="720"/>
    </w:pPr>
    <w:rPr>
      <w:rFonts w:ascii="Courier" w:hAnsi="Courier"/>
      <w:szCs w:val="20"/>
    </w:rPr>
  </w:style>
  <w:style w:type="paragraph" w:styleId="BlockText">
    <w:name w:val="Block Text"/>
    <w:basedOn w:val="Normal"/>
    <w:pPr>
      <w:tabs>
        <w:tab w:val="left" w:pos="1800"/>
      </w:tabs>
      <w:ind w:left="720" w:right="-360"/>
    </w:pPr>
    <w:rPr>
      <w:szCs w:val="20"/>
    </w:rPr>
  </w:style>
  <w:style w:type="paragraph" w:styleId="BodyTextIndent3">
    <w:name w:val="Body Text Indent 3"/>
    <w:basedOn w:val="Normal"/>
    <w:pPr>
      <w:numPr>
        <w:ilvl w:val="12"/>
      </w:numPr>
      <w:tabs>
        <w:tab w:val="left" w:pos="720"/>
        <w:tab w:val="left" w:pos="1440"/>
      </w:tabs>
      <w:spacing w:after="120"/>
      <w:ind w:left="288" w:hanging="288"/>
      <w:jc w:val="both"/>
    </w:pPr>
    <w:rPr>
      <w:sz w:val="20"/>
      <w:szCs w:val="20"/>
    </w:rPr>
  </w:style>
  <w:style w:type="paragraph" w:styleId="BodyText">
    <w:name w:val="Body Text"/>
    <w:basedOn w:val="Normal"/>
    <w:pPr>
      <w:jc w:val="both"/>
    </w:pPr>
    <w:rPr>
      <w:rFonts w:ascii="Times Roman" w:hAnsi="Times Roman"/>
      <w:spacing w:val="-3"/>
      <w:sz w:val="20"/>
      <w:szCs w:val="20"/>
    </w:rPr>
  </w:style>
  <w:style w:type="paragraph" w:styleId="Footer">
    <w:name w:val="footer"/>
    <w:basedOn w:val="Normal"/>
    <w:pPr>
      <w:tabs>
        <w:tab w:val="center" w:pos="4320"/>
        <w:tab w:val="right" w:pos="8640"/>
      </w:tabs>
    </w:pPr>
    <w:rPr>
      <w:rFonts w:ascii="Courier" w:hAnsi="Courier"/>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odyTextIndent">
    <w:name w:val="Body Text Indent"/>
    <w:basedOn w:val="Normal"/>
    <w:pPr>
      <w:tabs>
        <w:tab w:val="center" w:pos="4680"/>
      </w:tabs>
      <w:suppressAutoHyphens/>
      <w:ind w:left="288"/>
    </w:pPr>
    <w:rPr>
      <w:spacing w:val="-3"/>
    </w:rPr>
  </w:style>
  <w:style w:type="character" w:styleId="CommentReference">
    <w:name w:val="annotation reference"/>
    <w:uiPriority w:val="99"/>
    <w:semiHidden/>
    <w:rsid w:val="006820EF"/>
    <w:rPr>
      <w:sz w:val="16"/>
      <w:szCs w:val="16"/>
    </w:rPr>
  </w:style>
  <w:style w:type="paragraph" w:styleId="CommentSubject">
    <w:name w:val="annotation subject"/>
    <w:basedOn w:val="CommentText"/>
    <w:next w:val="CommentText"/>
    <w:semiHidden/>
    <w:rsid w:val="006820EF"/>
    <w:rPr>
      <w:rFonts w:ascii="Times New Roman" w:hAnsi="Times New Roman"/>
      <w:b/>
      <w:bCs/>
    </w:rPr>
  </w:style>
  <w:style w:type="paragraph" w:styleId="BalloonText">
    <w:name w:val="Balloon Text"/>
    <w:basedOn w:val="Normal"/>
    <w:semiHidden/>
    <w:rsid w:val="006820EF"/>
    <w:rPr>
      <w:rFonts w:ascii="Tahoma" w:hAnsi="Tahoma" w:cs="Tahoma"/>
      <w:sz w:val="16"/>
      <w:szCs w:val="16"/>
    </w:rPr>
  </w:style>
  <w:style w:type="character" w:customStyle="1" w:styleId="BodyText2Char">
    <w:name w:val="Body Text 2 Char"/>
    <w:link w:val="BodyText2"/>
    <w:uiPriority w:val="99"/>
    <w:locked/>
    <w:rsid w:val="007D38CB"/>
    <w:rPr>
      <w:spacing w:val="-3"/>
      <w:sz w:val="24"/>
    </w:rPr>
  </w:style>
  <w:style w:type="paragraph" w:styleId="ListParagraph">
    <w:name w:val="List Paragraph"/>
    <w:basedOn w:val="Normal"/>
    <w:uiPriority w:val="34"/>
    <w:qFormat/>
    <w:rsid w:val="00EE10F1"/>
    <w:pPr>
      <w:ind w:left="720"/>
      <w:contextualSpacing/>
    </w:pPr>
  </w:style>
  <w:style w:type="paragraph" w:styleId="Revision">
    <w:name w:val="Revision"/>
    <w:hidden/>
    <w:uiPriority w:val="99"/>
    <w:semiHidden/>
    <w:rsid w:val="00E5216B"/>
    <w:rPr>
      <w:sz w:val="24"/>
      <w:szCs w:val="24"/>
    </w:rPr>
  </w:style>
  <w:style w:type="character" w:customStyle="1" w:styleId="CommentTextChar">
    <w:name w:val="Comment Text Char"/>
    <w:link w:val="CommentText"/>
    <w:uiPriority w:val="99"/>
    <w:semiHidden/>
    <w:locked/>
    <w:rsid w:val="0069241A"/>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1490">
      <w:bodyDiv w:val="1"/>
      <w:marLeft w:val="0"/>
      <w:marRight w:val="0"/>
      <w:marTop w:val="0"/>
      <w:marBottom w:val="0"/>
      <w:divBdr>
        <w:top w:val="none" w:sz="0" w:space="0" w:color="auto"/>
        <w:left w:val="none" w:sz="0" w:space="0" w:color="auto"/>
        <w:bottom w:val="none" w:sz="0" w:space="0" w:color="auto"/>
        <w:right w:val="none" w:sz="0" w:space="0" w:color="auto"/>
      </w:divBdr>
    </w:div>
    <w:div w:id="1204171339">
      <w:bodyDiv w:val="1"/>
      <w:marLeft w:val="0"/>
      <w:marRight w:val="0"/>
      <w:marTop w:val="0"/>
      <w:marBottom w:val="0"/>
      <w:divBdr>
        <w:top w:val="none" w:sz="0" w:space="0" w:color="auto"/>
        <w:left w:val="none" w:sz="0" w:space="0" w:color="auto"/>
        <w:bottom w:val="none" w:sz="0" w:space="0" w:color="auto"/>
        <w:right w:val="none" w:sz="0" w:space="0" w:color="auto"/>
      </w:divBdr>
    </w:div>
    <w:div w:id="19923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Milton S. Hershey Medical Center</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cmanchester</dc:creator>
  <cp:lastModifiedBy>Qian, Yiming</cp:lastModifiedBy>
  <cp:revision>5</cp:revision>
  <cp:lastPrinted>2013-11-29T15:25:00Z</cp:lastPrinted>
  <dcterms:created xsi:type="dcterms:W3CDTF">2019-09-13T16:40:00Z</dcterms:created>
  <dcterms:modified xsi:type="dcterms:W3CDTF">2019-10-15T17:46:00Z</dcterms:modified>
</cp:coreProperties>
</file>