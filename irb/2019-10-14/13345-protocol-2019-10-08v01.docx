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sz w:val="22"/>
          <w:szCs w:val="22"/>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679A8EE2" w14:textId="77777777" w:rsidR="00F30FAF" w:rsidRPr="00880566" w:rsidRDefault="00F30FAF" w:rsidP="00F30FAF">
      <w:pPr>
        <w:jc w:val="center"/>
        <w:rPr>
          <w:rFonts w:asciiTheme="minorHAnsi" w:hAnsiTheme="minorHAnsi"/>
          <w:b/>
          <w:color w:val="000000"/>
          <w:sz w:val="22"/>
          <w:szCs w:val="22"/>
        </w:rPr>
      </w:pP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9"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6C9AEC57" w14:textId="77777777" w:rsidR="00BA1F1C" w:rsidRPr="002A5818" w:rsidRDefault="00BA1F1C" w:rsidP="00BA1F1C">
      <w:pPr>
        <w:rPr>
          <w:rFonts w:asciiTheme="minorHAnsi" w:hAnsiTheme="minorHAnsi"/>
          <w:bCs/>
          <w:color w:val="000000"/>
          <w:sz w:val="22"/>
          <w:szCs w:val="22"/>
        </w:rPr>
      </w:pPr>
      <w:r w:rsidRPr="002A5818">
        <w:rPr>
          <w:rFonts w:asciiTheme="minorHAnsi" w:hAnsiTheme="minorHAnsi"/>
          <w:bCs/>
          <w:color w:val="000000"/>
          <w:sz w:val="22"/>
          <w:szCs w:val="22"/>
        </w:rPr>
        <w:t>Individual difference</w:t>
      </w:r>
      <w:r>
        <w:rPr>
          <w:rFonts w:asciiTheme="minorHAnsi" w:hAnsiTheme="minorHAnsi"/>
          <w:bCs/>
          <w:color w:val="000000"/>
          <w:sz w:val="22"/>
          <w:szCs w:val="22"/>
        </w:rPr>
        <w:t>s in</w:t>
      </w:r>
      <w:r w:rsidRPr="002A5818">
        <w:rPr>
          <w:rFonts w:asciiTheme="minorHAnsi" w:hAnsiTheme="minorHAnsi"/>
          <w:bCs/>
          <w:color w:val="000000"/>
          <w:sz w:val="22"/>
          <w:szCs w:val="22"/>
        </w:rPr>
        <w:t xml:space="preserve"> visual perception</w:t>
      </w:r>
      <w:r>
        <w:rPr>
          <w:rFonts w:asciiTheme="minorHAnsi" w:hAnsiTheme="minorHAnsi"/>
          <w:bCs/>
          <w:color w:val="000000"/>
          <w:sz w:val="22"/>
          <w:szCs w:val="22"/>
        </w:rPr>
        <w:t xml:space="preserve"> in adults</w:t>
      </w:r>
    </w:p>
    <w:p w14:paraId="43C8579C" w14:textId="77777777" w:rsidR="00F30FAF" w:rsidRPr="0002203D" w:rsidRDefault="00F30FAF"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522BDBA0"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w:t>
      </w:r>
      <w:r w:rsidR="00E731EC">
        <w:rPr>
          <w:rFonts w:asciiTheme="minorHAnsi" w:hAnsiTheme="minorHAnsi"/>
          <w:sz w:val="22"/>
          <w:szCs w:val="22"/>
        </w:rPr>
        <w:t xml:space="preserve">                </w:t>
      </w:r>
      <w:proofErr w:type="spellStart"/>
      <w:r w:rsidR="00BA1F1C">
        <w:rPr>
          <w:rFonts w:asciiTheme="minorHAnsi" w:hAnsiTheme="minorHAnsi"/>
          <w:sz w:val="22"/>
          <w:szCs w:val="22"/>
        </w:rPr>
        <w:t>Yiming</w:t>
      </w:r>
      <w:proofErr w:type="spellEnd"/>
      <w:r w:rsidR="00BA1F1C">
        <w:rPr>
          <w:rFonts w:asciiTheme="minorHAnsi" w:hAnsiTheme="minorHAnsi"/>
          <w:sz w:val="22"/>
          <w:szCs w:val="22"/>
        </w:rPr>
        <w:t xml:space="preserve"> Qian</w:t>
      </w:r>
    </w:p>
    <w:p w14:paraId="40E98299" w14:textId="21263780"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w:t>
      </w:r>
      <w:r w:rsidR="00E731EC">
        <w:rPr>
          <w:rFonts w:asciiTheme="minorHAnsi" w:hAnsiTheme="minorHAnsi"/>
          <w:sz w:val="22"/>
          <w:szCs w:val="22"/>
        </w:rPr>
        <w:t xml:space="preserve">     Department of Psychology</w:t>
      </w:r>
    </w:p>
    <w:p w14:paraId="5943F74E" w14:textId="179E9A72"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F30FAF" w:rsidRPr="0002203D">
        <w:rPr>
          <w:rFonts w:asciiTheme="minorHAnsi" w:hAnsiTheme="minorHAnsi"/>
          <w:sz w:val="22"/>
          <w:szCs w:val="22"/>
        </w:rPr>
        <w:t xml:space="preserve"> </w:t>
      </w:r>
      <w:r w:rsidR="00E731EC">
        <w:rPr>
          <w:rFonts w:asciiTheme="minorHAnsi" w:hAnsiTheme="minorHAnsi"/>
          <w:sz w:val="22"/>
          <w:szCs w:val="22"/>
        </w:rPr>
        <w:t xml:space="preserve">    </w:t>
      </w:r>
      <w:proofErr w:type="gramStart"/>
      <w:r w:rsidR="00E731EC">
        <w:rPr>
          <w:rFonts w:asciiTheme="minorHAnsi" w:hAnsiTheme="minorHAnsi"/>
          <w:sz w:val="22"/>
          <w:szCs w:val="22"/>
        </w:rPr>
        <w:t xml:space="preserve">   (</w:t>
      </w:r>
      <w:proofErr w:type="gramEnd"/>
      <w:r w:rsidR="00E731EC">
        <w:rPr>
          <w:rFonts w:asciiTheme="minorHAnsi" w:hAnsiTheme="minorHAnsi"/>
          <w:sz w:val="22"/>
          <w:szCs w:val="22"/>
        </w:rPr>
        <w:t>812)964-9865</w:t>
      </w:r>
    </w:p>
    <w:p w14:paraId="1F734F5E" w14:textId="2D405C9B"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w:t>
      </w:r>
      <w:r w:rsidR="00E731EC">
        <w:rPr>
          <w:rFonts w:asciiTheme="minorHAnsi" w:hAnsiTheme="minorHAnsi"/>
          <w:sz w:val="22"/>
          <w:szCs w:val="22"/>
        </w:rPr>
        <w:t>yxq5055@psu.edu</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77777777"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r>
        <w:rPr>
          <w:rFonts w:asciiTheme="minorHAnsi" w:hAnsiTheme="minorHAnsi"/>
          <w:sz w:val="22"/>
          <w:szCs w:val="22"/>
        </w:rPr>
        <w:t xml:space="preserve">Provide the date of this submission. This date must be updated each time the submission is provided to the IRB office with revisions.  DO NOT revise the version date in the footer of this document. </w:t>
      </w:r>
    </w:p>
    <w:p w14:paraId="60AD64DA" w14:textId="1E44A49B" w:rsidR="00382B36" w:rsidRDefault="00E731EC" w:rsidP="00382B36">
      <w:pPr>
        <w:rPr>
          <w:rFonts w:asciiTheme="minorHAnsi" w:hAnsiTheme="minorHAnsi"/>
          <w:sz w:val="22"/>
          <w:szCs w:val="22"/>
        </w:rPr>
      </w:pPr>
      <w:r>
        <w:rPr>
          <w:rFonts w:asciiTheme="minorHAnsi" w:hAnsiTheme="minorHAnsi"/>
          <w:sz w:val="22"/>
          <w:szCs w:val="22"/>
        </w:rPr>
        <w:t>2019-10-0</w:t>
      </w:r>
      <w:ins w:id="0" w:author="Qian, Yiming" w:date="2019-10-08T09:46:00Z">
        <w:r w:rsidR="007E30AC">
          <w:rPr>
            <w:rFonts w:asciiTheme="minorHAnsi" w:hAnsiTheme="minorHAnsi"/>
            <w:sz w:val="22"/>
            <w:szCs w:val="22"/>
          </w:rPr>
          <w:t>8</w:t>
        </w:r>
      </w:ins>
      <w:ins w:id="1" w:author="Rick Gilmore" w:date="2019-10-07T12:26:00Z">
        <w:del w:id="2" w:author="Qian, Yiming" w:date="2019-10-08T09:46:00Z">
          <w:r w:rsidR="007D7F1A" w:rsidDel="007E30AC">
            <w:rPr>
              <w:rFonts w:asciiTheme="minorHAnsi" w:hAnsiTheme="minorHAnsi"/>
              <w:sz w:val="22"/>
              <w:szCs w:val="22"/>
            </w:rPr>
            <w:delText>7</w:delText>
          </w:r>
        </w:del>
      </w:ins>
      <w:del w:id="3" w:author="Rick Gilmore" w:date="2019-10-07T12:26:00Z">
        <w:r w:rsidDel="007D7F1A">
          <w:rPr>
            <w:rFonts w:asciiTheme="minorHAnsi" w:hAnsiTheme="minorHAnsi"/>
            <w:sz w:val="22"/>
            <w:szCs w:val="22"/>
          </w:rPr>
          <w:delText>3</w:delText>
        </w:r>
      </w:del>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4CDCB3DB"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r w:rsidR="00C01C74">
        <w:rPr>
          <w:rFonts w:asciiTheme="minorHAnsi" w:hAnsiTheme="minorHAnsi"/>
          <w:sz w:val="22"/>
          <w:szCs w:val="22"/>
        </w:rPr>
        <w:t xml:space="preserve">, </w:t>
      </w:r>
      <w:proofErr w:type="gramStart"/>
      <w:r w:rsidR="00C01C74" w:rsidRPr="00C01C74">
        <w:rPr>
          <w:rFonts w:asciiTheme="minorHAnsi" w:hAnsiTheme="minorHAnsi"/>
          <w:sz w:val="22"/>
          <w:szCs w:val="22"/>
        </w:rPr>
        <w:t>When</w:t>
      </w:r>
      <w:proofErr w:type="gramEnd"/>
      <w:r w:rsidR="00C01C74" w:rsidRPr="00C01C74">
        <w:rPr>
          <w:rFonts w:asciiTheme="minorHAnsi" w:hAnsiTheme="minorHAnsi"/>
          <w:sz w:val="22"/>
          <w:szCs w:val="22"/>
        </w:rPr>
        <w:t xml:space="preserve"> do I have to register my project at ClinicalTrials.gov?</w:t>
      </w:r>
      <w:r w:rsidR="00C01C74">
        <w:rPr>
          <w:rFonts w:asciiTheme="minorHAnsi" w:hAnsiTheme="minorHAnsi"/>
          <w:sz w:val="22"/>
          <w:szCs w:val="22"/>
        </w:rPr>
        <w:t xml:space="preserve">” for more information. </w:t>
      </w:r>
    </w:p>
    <w:p w14:paraId="4583E246" w14:textId="77777777" w:rsidR="00E731EC" w:rsidRPr="0002203D" w:rsidRDefault="00E731EC" w:rsidP="00E731EC">
      <w:pPr>
        <w:rPr>
          <w:rFonts w:asciiTheme="minorHAnsi" w:hAnsiTheme="minorHAnsi"/>
          <w:sz w:val="22"/>
          <w:szCs w:val="22"/>
        </w:rPr>
      </w:pPr>
      <w:r>
        <w:rPr>
          <w:rFonts w:asciiTheme="minorHAnsi" w:hAnsiTheme="minorHAnsi"/>
          <w:sz w:val="22"/>
          <w:szCs w:val="22"/>
        </w:rPr>
        <w:t>Not applicable.</w:t>
      </w:r>
    </w:p>
    <w:p w14:paraId="66ED744D" w14:textId="77777777" w:rsidR="000677B3" w:rsidRPr="00880566" w:rsidRDefault="000677B3"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77777777"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 xml:space="preserve">GENERAL INSTRUCTIONS: </w:t>
      </w:r>
      <w:r w:rsidRPr="0002203D">
        <w:rPr>
          <w:rFonts w:asciiTheme="minorHAnsi" w:hAnsiTheme="minorHAnsi"/>
          <w:b/>
          <w:color w:val="000000"/>
          <w:sz w:val="22"/>
          <w:szCs w:val="22"/>
        </w:rPr>
        <w:t xml:space="preserve"> </w:t>
      </w:r>
    </w:p>
    <w:p w14:paraId="53E21216" w14:textId="3AFFB039" w:rsidR="002F322A" w:rsidRPr="0002203D" w:rsidRDefault="0050205A" w:rsidP="0065238D">
      <w:pPr>
        <w:numPr>
          <w:ilvl w:val="3"/>
          <w:numId w:val="3"/>
        </w:numPr>
        <w:tabs>
          <w:tab w:val="clear" w:pos="1890"/>
          <w:tab w:val="num" w:pos="1440"/>
        </w:tabs>
        <w:ind w:left="1440" w:hanging="360"/>
        <w:rPr>
          <w:rFonts w:asciiTheme="minorHAnsi" w:hAnsiTheme="minorHAnsi"/>
          <w:b/>
          <w:color w:val="000000"/>
          <w:sz w:val="22"/>
          <w:szCs w:val="22"/>
        </w:rPr>
      </w:pPr>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65238D">
      <w:pPr>
        <w:numPr>
          <w:ilvl w:val="3"/>
          <w:numId w:val="3"/>
        </w:numPr>
        <w:tabs>
          <w:tab w:val="clear" w:pos="1890"/>
          <w:tab w:val="num" w:pos="1440"/>
        </w:tabs>
        <w:ind w:left="144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65238D">
      <w:pPr>
        <w:numPr>
          <w:ilvl w:val="3"/>
          <w:numId w:val="3"/>
        </w:numPr>
        <w:tabs>
          <w:tab w:val="clear" w:pos="1890"/>
          <w:tab w:val="num" w:pos="1440"/>
        </w:tabs>
        <w:ind w:left="144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3A8875AD" w14:textId="37337043" w:rsidR="003A5FA6" w:rsidRPr="00880566" w:rsidRDefault="003A5FA6" w:rsidP="0065238D">
      <w:pPr>
        <w:numPr>
          <w:ilvl w:val="3"/>
          <w:numId w:val="3"/>
        </w:numPr>
        <w:tabs>
          <w:tab w:val="clear" w:pos="1890"/>
          <w:tab w:val="num" w:pos="1440"/>
        </w:tabs>
        <w:ind w:left="1440" w:hanging="360"/>
        <w:rPr>
          <w:rFonts w:asciiTheme="minorHAnsi" w:hAnsiTheme="minorHAnsi"/>
          <w:b/>
          <w:color w:val="000000"/>
          <w:sz w:val="22"/>
          <w:szCs w:val="22"/>
        </w:rPr>
      </w:pPr>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p>
    <w:p w14:paraId="5043D792" w14:textId="44820159" w:rsidR="008F7E5A" w:rsidRPr="00880566" w:rsidRDefault="008F7E5A" w:rsidP="0065238D">
      <w:pPr>
        <w:pStyle w:val="ListParagraph"/>
        <w:numPr>
          <w:ilvl w:val="0"/>
          <w:numId w:val="7"/>
        </w:numPr>
        <w:ind w:left="2160"/>
        <w:rPr>
          <w:rFonts w:asciiTheme="minorHAnsi" w:hAnsiTheme="minorHAnsi"/>
          <w:color w:val="000000"/>
          <w:sz w:val="22"/>
          <w:szCs w:val="22"/>
        </w:rPr>
      </w:pPr>
      <w:r w:rsidRPr="0002203D">
        <w:rPr>
          <w:rFonts w:asciiTheme="minorHAnsi" w:hAnsiTheme="minorHAnsi"/>
          <w:color w:val="000000"/>
          <w:sz w:val="22"/>
          <w:szCs w:val="22"/>
        </w:rPr>
        <w:t xml:space="preserve">Type your protocol responses </w:t>
      </w:r>
      <w:r w:rsidRPr="0002203D">
        <w:rPr>
          <w:rFonts w:asciiTheme="minorHAnsi" w:hAnsiTheme="minorHAnsi"/>
          <w:color w:val="000000"/>
          <w:sz w:val="22"/>
          <w:szCs w:val="22"/>
          <w:u w:val="single"/>
        </w:rPr>
        <w:t>below</w:t>
      </w:r>
      <w:r w:rsidRPr="0002203D">
        <w:rPr>
          <w:rFonts w:asciiTheme="minorHAnsi" w:hAnsiTheme="minorHAnsi"/>
          <w:color w:val="000000"/>
          <w:sz w:val="22"/>
          <w:szCs w:val="22"/>
        </w:rPr>
        <w:t xml:space="preserve"> the gray instructional boxes of guidance language.  If the section or item is not applicable, indicate not applicable.</w:t>
      </w:r>
    </w:p>
    <w:p w14:paraId="2D3F18F7" w14:textId="77107C16" w:rsidR="003A5FA6" w:rsidRPr="00880566" w:rsidRDefault="003A5FA6" w:rsidP="0065238D">
      <w:pPr>
        <w:pStyle w:val="ListParagraph"/>
        <w:numPr>
          <w:ilvl w:val="0"/>
          <w:numId w:val="7"/>
        </w:numPr>
        <w:ind w:left="2160"/>
        <w:rPr>
          <w:rFonts w:asciiTheme="minorHAnsi" w:hAnsiTheme="minorHAnsi"/>
          <w:color w:val="000000"/>
          <w:sz w:val="22"/>
          <w:szCs w:val="22"/>
        </w:rPr>
      </w:pPr>
      <w:r w:rsidRPr="0002203D">
        <w:rPr>
          <w:rFonts w:asciiTheme="minorHAnsi" w:hAnsiTheme="minorHAnsi"/>
          <w:b/>
          <w:color w:val="000000"/>
          <w:sz w:val="22"/>
          <w:szCs w:val="22"/>
        </w:rPr>
        <w:t xml:space="preserve">Penn State </w:t>
      </w:r>
      <w:r w:rsidR="00191F75">
        <w:rPr>
          <w:rFonts w:asciiTheme="minorHAnsi" w:hAnsiTheme="minorHAnsi"/>
          <w:b/>
          <w:color w:val="000000"/>
          <w:sz w:val="22"/>
          <w:szCs w:val="22"/>
        </w:rPr>
        <w:t xml:space="preserve">College of Medicine/Penn State Health </w:t>
      </w:r>
      <w:r w:rsidRPr="0002203D">
        <w:rPr>
          <w:rFonts w:asciiTheme="minorHAnsi" w:hAnsiTheme="minorHAnsi"/>
          <w:b/>
          <w:color w:val="000000"/>
          <w:sz w:val="22"/>
          <w:szCs w:val="22"/>
        </w:rPr>
        <w:t>researchers</w:t>
      </w:r>
      <w:r w:rsidRPr="0002203D">
        <w:rPr>
          <w:rFonts w:asciiTheme="minorHAnsi" w:hAnsiTheme="minorHAnsi"/>
          <w:color w:val="000000"/>
          <w:sz w:val="22"/>
          <w:szCs w:val="22"/>
        </w:rPr>
        <w:t>: D</w:t>
      </w:r>
      <w:r w:rsidR="008F7E5A" w:rsidRPr="0002203D">
        <w:rPr>
          <w:rFonts w:asciiTheme="minorHAnsi" w:hAnsiTheme="minorHAnsi"/>
          <w:color w:val="000000"/>
          <w:sz w:val="22"/>
          <w:szCs w:val="22"/>
        </w:rPr>
        <w:t>elete the instructional</w:t>
      </w:r>
      <w:r w:rsidRPr="0002203D">
        <w:rPr>
          <w:rFonts w:asciiTheme="minorHAnsi" w:hAnsiTheme="minorHAnsi"/>
          <w:color w:val="000000"/>
          <w:sz w:val="22"/>
          <w:szCs w:val="22"/>
        </w:rPr>
        <w:t xml:space="preserve"> boxes from the final version of the protocol prior to upload to CATS IRB (</w:t>
      </w:r>
      <w:hyperlink r:id="rId10"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w:t>
      </w:r>
      <w:r w:rsidRPr="0002203D">
        <w:rPr>
          <w:rFonts w:asciiTheme="minorHAnsi" w:hAnsiTheme="minorHAnsi"/>
          <w:b/>
          <w:color w:val="000000"/>
          <w:sz w:val="22"/>
          <w:szCs w:val="22"/>
        </w:rPr>
        <w:t xml:space="preserve">.  </w:t>
      </w:r>
    </w:p>
    <w:p w14:paraId="2D94123F" w14:textId="7B1C5113" w:rsidR="008F7E5A" w:rsidRPr="0002203D" w:rsidRDefault="002F322A" w:rsidP="0065238D">
      <w:pPr>
        <w:pStyle w:val="ListParagraph"/>
        <w:numPr>
          <w:ilvl w:val="0"/>
          <w:numId w:val="7"/>
        </w:numPr>
        <w:ind w:left="2160"/>
        <w:rPr>
          <w:rFonts w:asciiTheme="minorHAnsi" w:hAnsiTheme="minorHAnsi"/>
          <w:color w:val="000000"/>
          <w:sz w:val="22"/>
          <w:szCs w:val="22"/>
        </w:rPr>
      </w:pPr>
      <w:r w:rsidRPr="0002203D">
        <w:rPr>
          <w:rFonts w:asciiTheme="minorHAnsi" w:hAnsiTheme="minorHAnsi"/>
          <w:b/>
          <w:color w:val="000000"/>
          <w:sz w:val="22"/>
          <w:szCs w:val="22"/>
        </w:rPr>
        <w:t>Penn State researchers at all other campuses</w:t>
      </w:r>
      <w:r w:rsidR="008F7E5A" w:rsidRPr="0002203D">
        <w:rPr>
          <w:rFonts w:asciiTheme="minorHAnsi" w:hAnsiTheme="minorHAnsi"/>
          <w:color w:val="000000"/>
          <w:sz w:val="22"/>
          <w:szCs w:val="22"/>
        </w:rPr>
        <w:t>: Do NOT delete the instructional boxes from the final version of the protocol.</w:t>
      </w:r>
    </w:p>
    <w:p w14:paraId="71B74371" w14:textId="427E5D87" w:rsidR="008F7E5A" w:rsidRPr="00F53061" w:rsidRDefault="005F5D1E" w:rsidP="0065238D">
      <w:pPr>
        <w:pStyle w:val="ListParagraph"/>
        <w:numPr>
          <w:ilvl w:val="0"/>
          <w:numId w:val="13"/>
        </w:numPr>
        <w:ind w:left="1440"/>
      </w:pPr>
      <w:r w:rsidRPr="001B6783">
        <w:rPr>
          <w:rFonts w:asciiTheme="minorHAnsi" w:hAnsiTheme="minorHAnsi"/>
          <w:color w:val="000000"/>
          <w:sz w:val="22"/>
          <w:szCs w:val="22"/>
        </w:rPr>
        <w:t>Add the completed protocol template to your study in CATS IRB (</w:t>
      </w:r>
      <w:hyperlink r:id="rId11"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75F0310C" w14:textId="77777777"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77777777"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t>Documents referenced in this protocol template (e.g. SOP’s, Worksheets, Checklists, and Templates) can be accessed by clicking the Library link in CATS IRB (</w:t>
      </w:r>
      <w:hyperlink r:id="rId12"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lastRenderedPageBreak/>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7777777"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Study Submission Guide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3"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5C0BC8D5" w:rsidR="00E408D3" w:rsidRPr="0002203D"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each time revisions are made</w:t>
      </w:r>
      <w:r>
        <w:rPr>
          <w:rFonts w:asciiTheme="minorHAnsi" w:hAnsiTheme="minorHAnsi"/>
          <w:color w:val="000000"/>
          <w:sz w:val="22"/>
          <w:szCs w:val="22"/>
        </w:rPr>
        <w:t>.</w:t>
      </w:r>
    </w:p>
    <w:p w14:paraId="44C40979" w14:textId="2C3AF1C8" w:rsidR="003A5FA6" w:rsidRPr="0002203D" w:rsidRDefault="003A5FA6" w:rsidP="001B6783">
      <w:pPr>
        <w:pStyle w:val="ListParagraph"/>
        <w:ind w:left="1170"/>
        <w:rPr>
          <w:rFonts w:asciiTheme="minorHAnsi" w:hAnsiTheme="minorHAnsi"/>
          <w:color w:val="000000"/>
          <w:sz w:val="22"/>
          <w:szCs w:val="22"/>
        </w:rPr>
      </w:pPr>
    </w:p>
    <w:p w14:paraId="28C4124D" w14:textId="75579E12" w:rsidR="00A577A8" w:rsidRPr="0002203D" w:rsidRDefault="00A577A8" w:rsidP="004026EB">
      <w:pPr>
        <w:rPr>
          <w:rFonts w:asciiTheme="minorHAnsi" w:hAnsiTheme="minorHAns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5397"/>
      </w:tblGrid>
      <w:tr w:rsidR="00C76385" w:rsidRPr="0002203D" w14:paraId="40EDCDA5" w14:textId="77777777" w:rsidTr="00956745">
        <w:trPr>
          <w:trHeight w:val="287"/>
        </w:trPr>
        <w:tc>
          <w:tcPr>
            <w:tcW w:w="11016" w:type="dxa"/>
            <w:gridSpan w:val="2"/>
            <w:shd w:val="clear" w:color="auto" w:fill="auto"/>
          </w:tcPr>
          <w:p w14:paraId="04FEE041" w14:textId="77777777" w:rsidR="00C76385" w:rsidRPr="00880566" w:rsidRDefault="00762917" w:rsidP="004026EB">
            <w:pPr>
              <w:rPr>
                <w:rFonts w:asciiTheme="minorHAnsi" w:hAnsiTheme="minorHAnsi"/>
                <w:b/>
                <w:color w:val="000000"/>
                <w:sz w:val="22"/>
                <w:szCs w:val="22"/>
              </w:rPr>
            </w:pPr>
            <w:r w:rsidRPr="00880566">
              <w:rPr>
                <w:rFonts w:asciiTheme="minorHAnsi" w:hAnsiTheme="minorHAnsi"/>
                <w:b/>
                <w:color w:val="000000"/>
                <w:sz w:val="22"/>
                <w:szCs w:val="22"/>
              </w:rPr>
              <w:t>If you need help…</w:t>
            </w:r>
          </w:p>
        </w:tc>
      </w:tr>
      <w:tr w:rsidR="00C76385" w:rsidRPr="0002203D" w14:paraId="7F9BCF7D" w14:textId="77777777" w:rsidTr="0012787E">
        <w:tc>
          <w:tcPr>
            <w:tcW w:w="5508" w:type="dxa"/>
            <w:shd w:val="clear" w:color="auto" w:fill="auto"/>
          </w:tcPr>
          <w:p w14:paraId="7DF6F6F9" w14:textId="77777777" w:rsidR="00C76385" w:rsidRPr="00880566" w:rsidRDefault="00C76385" w:rsidP="004026EB">
            <w:pPr>
              <w:rPr>
                <w:rFonts w:asciiTheme="minorHAnsi" w:hAnsiTheme="minorHAnsi"/>
                <w:b/>
                <w:color w:val="000000"/>
                <w:sz w:val="22"/>
                <w:szCs w:val="22"/>
              </w:rPr>
            </w:pPr>
            <w:r w:rsidRPr="00880566">
              <w:rPr>
                <w:rFonts w:asciiTheme="minorHAnsi" w:hAnsiTheme="minorHAnsi"/>
                <w:b/>
                <w:color w:val="000000"/>
                <w:sz w:val="22"/>
                <w:szCs w:val="22"/>
              </w:rPr>
              <w:t>University Park and other campuses:</w:t>
            </w:r>
            <w:r w:rsidRPr="00880566">
              <w:rPr>
                <w:rFonts w:asciiTheme="minorHAnsi" w:hAnsiTheme="minorHAnsi"/>
                <w:color w:val="808080"/>
                <w:sz w:val="22"/>
                <w:szCs w:val="22"/>
              </w:rPr>
              <w:br/>
            </w:r>
            <w:hyperlink r:id="rId14" w:history="1">
              <w:r w:rsidRPr="00880566">
                <w:rPr>
                  <w:rStyle w:val="Hyperlink"/>
                  <w:rFonts w:asciiTheme="minorHAnsi" w:hAnsiTheme="minorHAnsi"/>
                  <w:sz w:val="22"/>
                  <w:szCs w:val="22"/>
                </w:rPr>
                <w:t>Office for Research Protections Human Research Protection Program</w:t>
              </w:r>
            </w:hyperlink>
            <w:r w:rsidRPr="00880566">
              <w:rPr>
                <w:rFonts w:asciiTheme="minorHAnsi" w:hAnsiTheme="minorHAnsi"/>
                <w:color w:val="808080"/>
                <w:sz w:val="22"/>
                <w:szCs w:val="22"/>
              </w:rPr>
              <w:br/>
            </w:r>
            <w:r w:rsidRPr="00880566">
              <w:rPr>
                <w:rFonts w:asciiTheme="minorHAnsi" w:hAnsiTheme="minorHAnsi"/>
                <w:color w:val="000000"/>
                <w:sz w:val="22"/>
                <w:szCs w:val="22"/>
              </w:rPr>
              <w:t>The 330 Building, Suite 205</w:t>
            </w:r>
            <w:r w:rsidRPr="00880566">
              <w:rPr>
                <w:rFonts w:asciiTheme="minorHAnsi" w:hAnsiTheme="minorHAnsi"/>
                <w:color w:val="000000"/>
                <w:sz w:val="22"/>
                <w:szCs w:val="22"/>
              </w:rPr>
              <w:br/>
              <w:t>University Park, PA 16802-7014</w:t>
            </w:r>
            <w:r w:rsidRPr="00880566">
              <w:rPr>
                <w:rFonts w:asciiTheme="minorHAnsi" w:hAnsiTheme="minorHAnsi"/>
                <w:color w:val="000000"/>
                <w:sz w:val="22"/>
                <w:szCs w:val="22"/>
              </w:rPr>
              <w:br/>
              <w:t>Phone: 814-865-1775</w:t>
            </w:r>
            <w:r w:rsidRPr="00880566">
              <w:rPr>
                <w:rFonts w:asciiTheme="minorHAnsi" w:hAnsiTheme="minorHAnsi"/>
                <w:color w:val="000000"/>
                <w:sz w:val="22"/>
                <w:szCs w:val="22"/>
              </w:rPr>
              <w:br/>
              <w:t>Fax: 814-863-8699</w:t>
            </w:r>
            <w:r w:rsidRPr="00880566">
              <w:rPr>
                <w:rFonts w:asciiTheme="minorHAnsi" w:hAnsiTheme="minorHAnsi"/>
                <w:color w:val="808080"/>
                <w:sz w:val="22"/>
                <w:szCs w:val="22"/>
              </w:rPr>
              <w:br/>
            </w:r>
            <w:r w:rsidRPr="00880566">
              <w:rPr>
                <w:rFonts w:asciiTheme="minorHAnsi" w:hAnsiTheme="minorHAnsi"/>
                <w:color w:val="000000"/>
                <w:sz w:val="22"/>
                <w:szCs w:val="22"/>
              </w:rPr>
              <w:t>Email:</w:t>
            </w:r>
            <w:r w:rsidRPr="00880566">
              <w:rPr>
                <w:rFonts w:asciiTheme="minorHAnsi" w:hAnsiTheme="minorHAnsi"/>
                <w:color w:val="808080"/>
                <w:sz w:val="22"/>
                <w:szCs w:val="22"/>
              </w:rPr>
              <w:t xml:space="preserve"> </w:t>
            </w:r>
            <w:hyperlink r:id="rId15" w:history="1">
              <w:r w:rsidR="005644FB" w:rsidRPr="00880566">
                <w:rPr>
                  <w:rStyle w:val="Hyperlink"/>
                  <w:rFonts w:asciiTheme="minorHAnsi" w:hAnsiTheme="minorHAnsi"/>
                  <w:sz w:val="22"/>
                  <w:szCs w:val="22"/>
                </w:rPr>
                <w:t>irb-orp@psu.edu</w:t>
              </w:r>
            </w:hyperlink>
          </w:p>
        </w:tc>
        <w:tc>
          <w:tcPr>
            <w:tcW w:w="5508" w:type="dxa"/>
            <w:shd w:val="clear" w:color="auto" w:fill="auto"/>
          </w:tcPr>
          <w:p w14:paraId="066DABF7" w14:textId="5F3BBF5E" w:rsidR="00513602" w:rsidRPr="00880566" w:rsidRDefault="00C76385" w:rsidP="004026EB">
            <w:pPr>
              <w:rPr>
                <w:rFonts w:asciiTheme="minorHAnsi" w:hAnsiTheme="minorHAnsi"/>
                <w:color w:val="000000"/>
                <w:sz w:val="22"/>
                <w:szCs w:val="22"/>
              </w:rPr>
            </w:pPr>
            <w:r w:rsidRPr="00880566">
              <w:rPr>
                <w:rFonts w:asciiTheme="minorHAnsi" w:hAnsiTheme="minorHAnsi"/>
                <w:b/>
                <w:color w:val="000000"/>
                <w:sz w:val="22"/>
                <w:szCs w:val="22"/>
              </w:rPr>
              <w:t xml:space="preserve">College of Medicine and </w:t>
            </w:r>
            <w:r w:rsidR="004A1A53">
              <w:rPr>
                <w:rFonts w:asciiTheme="minorHAnsi" w:hAnsiTheme="minorHAnsi"/>
                <w:b/>
                <w:color w:val="000000"/>
                <w:sz w:val="22"/>
                <w:szCs w:val="22"/>
              </w:rPr>
              <w:t>Penn State Health</w:t>
            </w:r>
            <w:r w:rsidRPr="00880566">
              <w:rPr>
                <w:rFonts w:asciiTheme="minorHAnsi" w:hAnsiTheme="minorHAnsi"/>
                <w:b/>
                <w:color w:val="000000"/>
                <w:sz w:val="22"/>
                <w:szCs w:val="22"/>
              </w:rPr>
              <w:t>:</w:t>
            </w:r>
            <w:r w:rsidRPr="00880566">
              <w:rPr>
                <w:rFonts w:asciiTheme="minorHAnsi" w:hAnsiTheme="minorHAnsi"/>
                <w:color w:val="808080"/>
                <w:sz w:val="22"/>
                <w:szCs w:val="22"/>
              </w:rPr>
              <w:br/>
            </w:r>
            <w:hyperlink r:id="rId16" w:history="1">
              <w:r w:rsidRPr="00880566">
                <w:rPr>
                  <w:rStyle w:val="Hyperlink"/>
                  <w:rFonts w:asciiTheme="minorHAnsi" w:hAnsiTheme="minorHAnsi"/>
                  <w:sz w:val="22"/>
                  <w:szCs w:val="22"/>
                </w:rPr>
                <w:t>Human Subjects Protection Office</w:t>
              </w:r>
            </w:hyperlink>
            <w:r w:rsidRPr="00880566">
              <w:rPr>
                <w:rFonts w:asciiTheme="minorHAnsi" w:hAnsiTheme="minorHAnsi"/>
                <w:color w:val="808080"/>
                <w:sz w:val="22"/>
                <w:szCs w:val="22"/>
              </w:rPr>
              <w:br/>
            </w:r>
            <w:r w:rsidR="00513602" w:rsidRPr="00880566">
              <w:rPr>
                <w:rFonts w:asciiTheme="minorHAnsi" w:hAnsiTheme="minorHAnsi"/>
                <w:color w:val="000000"/>
                <w:sz w:val="22"/>
                <w:szCs w:val="22"/>
              </w:rPr>
              <w:t>90 Hope Drive, Mail Code A115, P.O. Box 855</w:t>
            </w:r>
          </w:p>
          <w:p w14:paraId="386ADFCC" w14:textId="77777777" w:rsidR="00513602" w:rsidRPr="00880566" w:rsidRDefault="00513602" w:rsidP="004026EB">
            <w:pPr>
              <w:rPr>
                <w:rFonts w:asciiTheme="minorHAnsi" w:hAnsiTheme="minorHAnsi"/>
                <w:color w:val="000000"/>
                <w:sz w:val="22"/>
                <w:szCs w:val="22"/>
              </w:rPr>
            </w:pPr>
            <w:r w:rsidRPr="00880566">
              <w:rPr>
                <w:rFonts w:asciiTheme="minorHAnsi" w:hAnsiTheme="minorHAnsi"/>
                <w:color w:val="000000"/>
                <w:sz w:val="22"/>
                <w:szCs w:val="22"/>
              </w:rPr>
              <w:t>Hershey, PA 17033</w:t>
            </w:r>
          </w:p>
          <w:p w14:paraId="1EA0A6D0" w14:textId="142BFED3" w:rsidR="00B265FE" w:rsidRDefault="00C76385" w:rsidP="0055556C">
            <w:pPr>
              <w:rPr>
                <w:rFonts w:asciiTheme="minorHAnsi" w:hAnsiTheme="minorHAnsi"/>
                <w:color w:val="808080"/>
                <w:sz w:val="22"/>
                <w:szCs w:val="22"/>
              </w:rPr>
            </w:pPr>
            <w:r w:rsidRPr="00880566">
              <w:rPr>
                <w:rFonts w:asciiTheme="minorHAnsi" w:hAnsiTheme="minorHAnsi"/>
                <w:color w:val="000000"/>
                <w:sz w:val="22"/>
                <w:szCs w:val="22"/>
              </w:rPr>
              <w:t>(Physical Office Location: Academic Support Building Room 1140)</w:t>
            </w:r>
            <w:r w:rsidRPr="00880566">
              <w:rPr>
                <w:rFonts w:asciiTheme="minorHAnsi" w:hAnsiTheme="minorHAnsi"/>
                <w:color w:val="000000"/>
                <w:sz w:val="22"/>
                <w:szCs w:val="22"/>
              </w:rPr>
              <w:br/>
              <w:t>Phone: 717-531-5687</w:t>
            </w:r>
            <w:r w:rsidRPr="00880566">
              <w:rPr>
                <w:rFonts w:asciiTheme="minorHAnsi" w:hAnsiTheme="minorHAnsi"/>
                <w:color w:val="808080"/>
                <w:sz w:val="22"/>
                <w:szCs w:val="22"/>
              </w:rPr>
              <w:br/>
            </w:r>
            <w:r w:rsidRPr="00880566">
              <w:rPr>
                <w:rFonts w:asciiTheme="minorHAnsi" w:hAnsiTheme="minorHAnsi"/>
                <w:color w:val="000000"/>
                <w:sz w:val="22"/>
                <w:szCs w:val="22"/>
              </w:rPr>
              <w:t>Email:</w:t>
            </w:r>
            <w:r w:rsidR="00B265FE">
              <w:rPr>
                <w:rFonts w:asciiTheme="minorHAnsi" w:hAnsiTheme="minorHAnsi"/>
                <w:color w:val="000000"/>
                <w:sz w:val="22"/>
                <w:szCs w:val="22"/>
              </w:rPr>
              <w:t xml:space="preserve"> </w:t>
            </w:r>
            <w:hyperlink r:id="rId17" w:history="1">
              <w:r w:rsidR="00B265FE" w:rsidRPr="00494D39">
                <w:rPr>
                  <w:rStyle w:val="Hyperlink"/>
                  <w:rFonts w:asciiTheme="minorHAnsi" w:hAnsiTheme="minorHAnsi"/>
                  <w:sz w:val="22"/>
                  <w:szCs w:val="22"/>
                </w:rPr>
                <w:t>irb-hspo@psu.edu</w:t>
              </w:r>
            </w:hyperlink>
            <w:r w:rsidR="00B265FE">
              <w:rPr>
                <w:rFonts w:asciiTheme="minorHAnsi" w:hAnsiTheme="minorHAnsi"/>
                <w:color w:val="000000"/>
                <w:sz w:val="22"/>
                <w:szCs w:val="22"/>
              </w:rPr>
              <w:t xml:space="preserve"> </w:t>
            </w:r>
            <w:r w:rsidRPr="00880566">
              <w:rPr>
                <w:rFonts w:asciiTheme="minorHAnsi" w:hAnsiTheme="minorHAnsi"/>
                <w:color w:val="808080"/>
                <w:sz w:val="22"/>
                <w:szCs w:val="22"/>
              </w:rPr>
              <w:t xml:space="preserve"> </w:t>
            </w:r>
          </w:p>
          <w:p w14:paraId="7718705E" w14:textId="731F7CEF" w:rsidR="005644FB" w:rsidRPr="00880566" w:rsidRDefault="005644FB" w:rsidP="0055556C">
            <w:pPr>
              <w:rPr>
                <w:rFonts w:asciiTheme="minorHAnsi" w:hAnsiTheme="minorHAnsi"/>
                <w:b/>
                <w:color w:val="000000"/>
                <w:sz w:val="22"/>
                <w:szCs w:val="22"/>
              </w:rPr>
            </w:pPr>
          </w:p>
        </w:tc>
      </w:tr>
    </w:tbl>
    <w:p w14:paraId="1773ECAB" w14:textId="31C1CCD7" w:rsidR="00C51FC5" w:rsidRDefault="00C51FC5" w:rsidP="003226C0">
      <w:pPr>
        <w:pStyle w:val="TOC1"/>
      </w:pPr>
      <w:bookmarkStart w:id="4" w:name="_Toc361839804"/>
      <w:bookmarkStart w:id="5" w:name="_Toc361915551"/>
      <w:bookmarkStart w:id="6" w:name="_Toc361917167"/>
    </w:p>
    <w:p w14:paraId="72DC1344" w14:textId="77777777" w:rsidR="00C51FC5" w:rsidRDefault="00C51FC5">
      <w:pPr>
        <w:rPr>
          <w:rFonts w:asciiTheme="minorHAnsi" w:hAnsiTheme="minorHAnsi"/>
          <w:b/>
          <w:noProof/>
          <w:color w:val="000000" w:themeColor="text1"/>
          <w:sz w:val="22"/>
          <w:szCs w:val="22"/>
        </w:rPr>
      </w:pPr>
      <w:r>
        <w:rPr>
          <w:szCs w:val="22"/>
        </w:rPr>
        <w:br w:type="page"/>
      </w:r>
    </w:p>
    <w:p w14:paraId="554B1225" w14:textId="77777777" w:rsidR="000707C9" w:rsidRPr="0002203D" w:rsidRDefault="00545361" w:rsidP="003226C0">
      <w:pPr>
        <w:pStyle w:val="TOC1"/>
        <w:rPr>
          <w:rStyle w:val="Hyperlink"/>
          <w:b w:val="0"/>
          <w:noProof w:val="0"/>
          <w:szCs w:val="22"/>
        </w:rPr>
      </w:pPr>
      <w:r w:rsidRPr="00880566">
        <w:lastRenderedPageBreak/>
        <w:t>Table of Contents</w:t>
      </w:r>
    </w:p>
    <w:p w14:paraId="752F697C" w14:textId="77777777" w:rsidR="00B42E97" w:rsidRDefault="005E3B1C">
      <w:pPr>
        <w:pStyle w:val="TOC1"/>
        <w:rPr>
          <w:rFonts w:eastAsiaTheme="minorEastAsia" w:cstheme="minorBidi"/>
          <w:b w:val="0"/>
          <w:color w:val="auto"/>
          <w:szCs w:val="22"/>
        </w:rPr>
      </w:pPr>
      <w:r w:rsidRPr="00880566">
        <w:fldChar w:fldCharType="begin"/>
      </w:r>
      <w:r w:rsidRPr="00880566">
        <w:instrText xml:space="preserve"> TOC \o "1-1" \n \h \z \u </w:instrText>
      </w:r>
      <w:r w:rsidRPr="00880566">
        <w:fldChar w:fldCharType="separate"/>
      </w:r>
      <w:hyperlink w:anchor="_Toc535504251" w:history="1">
        <w:r w:rsidR="00B42E97" w:rsidRPr="005C77AC">
          <w:rPr>
            <w:rStyle w:val="Hyperlink"/>
          </w:rPr>
          <w:t>1.0</w:t>
        </w:r>
        <w:r w:rsidR="00B42E97">
          <w:rPr>
            <w:rFonts w:eastAsiaTheme="minorEastAsia" w:cstheme="minorBidi"/>
            <w:b w:val="0"/>
            <w:color w:val="auto"/>
            <w:szCs w:val="22"/>
          </w:rPr>
          <w:tab/>
        </w:r>
        <w:r w:rsidR="00B42E97" w:rsidRPr="005C77AC">
          <w:rPr>
            <w:rStyle w:val="Hyperlink"/>
          </w:rPr>
          <w:t>Objectives</w:t>
        </w:r>
      </w:hyperlink>
    </w:p>
    <w:p w14:paraId="36EEBF92" w14:textId="77777777" w:rsidR="00B42E97" w:rsidRDefault="005768DD">
      <w:pPr>
        <w:pStyle w:val="TOC1"/>
        <w:rPr>
          <w:rFonts w:eastAsiaTheme="minorEastAsia" w:cstheme="minorBidi"/>
          <w:b w:val="0"/>
          <w:color w:val="auto"/>
          <w:szCs w:val="22"/>
        </w:rPr>
      </w:pPr>
      <w:hyperlink w:anchor="_Toc535504252" w:history="1">
        <w:r w:rsidR="00B42E97" w:rsidRPr="005C77AC">
          <w:rPr>
            <w:rStyle w:val="Hyperlink"/>
          </w:rPr>
          <w:t>2.0</w:t>
        </w:r>
        <w:r w:rsidR="00B42E97">
          <w:rPr>
            <w:rFonts w:eastAsiaTheme="minorEastAsia" w:cstheme="minorBidi"/>
            <w:b w:val="0"/>
            <w:color w:val="auto"/>
            <w:szCs w:val="22"/>
          </w:rPr>
          <w:tab/>
        </w:r>
        <w:r w:rsidR="00B42E97" w:rsidRPr="005C77AC">
          <w:rPr>
            <w:rStyle w:val="Hyperlink"/>
          </w:rPr>
          <w:t>Background</w:t>
        </w:r>
      </w:hyperlink>
    </w:p>
    <w:p w14:paraId="003811E5" w14:textId="77777777" w:rsidR="00B42E97" w:rsidRDefault="005768DD">
      <w:pPr>
        <w:pStyle w:val="TOC1"/>
        <w:rPr>
          <w:rFonts w:eastAsiaTheme="minorEastAsia" w:cstheme="minorBidi"/>
          <w:b w:val="0"/>
          <w:color w:val="auto"/>
          <w:szCs w:val="22"/>
        </w:rPr>
      </w:pPr>
      <w:hyperlink w:anchor="_Toc535504253" w:history="1">
        <w:r w:rsidR="00B42E97" w:rsidRPr="005C77AC">
          <w:rPr>
            <w:rStyle w:val="Hyperlink"/>
          </w:rPr>
          <w:t>3.0</w:t>
        </w:r>
        <w:r w:rsidR="00B42E97">
          <w:rPr>
            <w:rFonts w:eastAsiaTheme="minorEastAsia" w:cstheme="minorBidi"/>
            <w:b w:val="0"/>
            <w:color w:val="auto"/>
            <w:szCs w:val="22"/>
          </w:rPr>
          <w:tab/>
        </w:r>
        <w:r w:rsidR="00B42E97" w:rsidRPr="005C77AC">
          <w:rPr>
            <w:rStyle w:val="Hyperlink"/>
          </w:rPr>
          <w:t>Inclusion and Exclusion Criteria</w:t>
        </w:r>
      </w:hyperlink>
    </w:p>
    <w:p w14:paraId="0213271B" w14:textId="77777777" w:rsidR="00B42E97" w:rsidRDefault="005768DD">
      <w:pPr>
        <w:pStyle w:val="TOC1"/>
        <w:rPr>
          <w:rFonts w:eastAsiaTheme="minorEastAsia" w:cstheme="minorBidi"/>
          <w:b w:val="0"/>
          <w:color w:val="auto"/>
          <w:szCs w:val="22"/>
        </w:rPr>
      </w:pPr>
      <w:hyperlink w:anchor="_Toc535504254" w:history="1">
        <w:r w:rsidR="00B42E97" w:rsidRPr="005C77AC">
          <w:rPr>
            <w:rStyle w:val="Hyperlink"/>
          </w:rPr>
          <w:t>4.0</w:t>
        </w:r>
        <w:r w:rsidR="00B42E97">
          <w:rPr>
            <w:rFonts w:eastAsiaTheme="minorEastAsia" w:cstheme="minorBidi"/>
            <w:b w:val="0"/>
            <w:color w:val="auto"/>
            <w:szCs w:val="22"/>
          </w:rPr>
          <w:tab/>
        </w:r>
        <w:r w:rsidR="00B42E97" w:rsidRPr="005C77AC">
          <w:rPr>
            <w:rStyle w:val="Hyperlink"/>
          </w:rPr>
          <w:t>Recruitment Methods</w:t>
        </w:r>
      </w:hyperlink>
    </w:p>
    <w:p w14:paraId="33CFF108" w14:textId="77777777" w:rsidR="00B42E97" w:rsidRDefault="005768DD">
      <w:pPr>
        <w:pStyle w:val="TOC1"/>
        <w:rPr>
          <w:rFonts w:eastAsiaTheme="minorEastAsia" w:cstheme="minorBidi"/>
          <w:b w:val="0"/>
          <w:color w:val="auto"/>
          <w:szCs w:val="22"/>
        </w:rPr>
      </w:pPr>
      <w:hyperlink w:anchor="_Toc535504255" w:history="1">
        <w:r w:rsidR="00B42E97" w:rsidRPr="005C77AC">
          <w:rPr>
            <w:rStyle w:val="Hyperlink"/>
          </w:rPr>
          <w:t>5.0</w:t>
        </w:r>
        <w:r w:rsidR="00B42E97">
          <w:rPr>
            <w:rFonts w:eastAsiaTheme="minorEastAsia" w:cstheme="minorBidi"/>
            <w:b w:val="0"/>
            <w:color w:val="auto"/>
            <w:szCs w:val="22"/>
          </w:rPr>
          <w:tab/>
        </w:r>
        <w:r w:rsidR="00B42E97" w:rsidRPr="005C77AC">
          <w:rPr>
            <w:rStyle w:val="Hyperlink"/>
          </w:rPr>
          <w:t>Consent Process and Documentation</w:t>
        </w:r>
      </w:hyperlink>
    </w:p>
    <w:p w14:paraId="4B5E86ED" w14:textId="77777777" w:rsidR="00B42E97" w:rsidRDefault="005768DD">
      <w:pPr>
        <w:pStyle w:val="TOC1"/>
        <w:rPr>
          <w:rFonts w:eastAsiaTheme="minorEastAsia" w:cstheme="minorBidi"/>
          <w:b w:val="0"/>
          <w:color w:val="auto"/>
          <w:szCs w:val="22"/>
        </w:rPr>
      </w:pPr>
      <w:hyperlink w:anchor="_Toc535504256" w:history="1">
        <w:r w:rsidR="00B42E97" w:rsidRPr="005C77AC">
          <w:rPr>
            <w:rStyle w:val="Hyperlink"/>
          </w:rPr>
          <w:t>6.0</w:t>
        </w:r>
        <w:r w:rsidR="00B42E97">
          <w:rPr>
            <w:rFonts w:eastAsiaTheme="minorEastAsia" w:cstheme="minorBidi"/>
            <w:b w:val="0"/>
            <w:color w:val="auto"/>
            <w:szCs w:val="22"/>
          </w:rPr>
          <w:tab/>
        </w:r>
        <w:r w:rsidR="00B42E97" w:rsidRPr="005C77AC">
          <w:rPr>
            <w:rStyle w:val="Hyperlink"/>
          </w:rPr>
          <w:t>HIPAA Research Authorization and/or Waiver or Alteration of Authorization</w:t>
        </w:r>
      </w:hyperlink>
    </w:p>
    <w:p w14:paraId="046B138C" w14:textId="77777777" w:rsidR="00B42E97" w:rsidRDefault="005768DD">
      <w:pPr>
        <w:pStyle w:val="TOC1"/>
        <w:rPr>
          <w:rFonts w:eastAsiaTheme="minorEastAsia" w:cstheme="minorBidi"/>
          <w:b w:val="0"/>
          <w:color w:val="auto"/>
          <w:szCs w:val="22"/>
        </w:rPr>
      </w:pPr>
      <w:hyperlink w:anchor="_Toc535504257" w:history="1">
        <w:r w:rsidR="00B42E97" w:rsidRPr="005C77AC">
          <w:rPr>
            <w:rStyle w:val="Hyperlink"/>
          </w:rPr>
          <w:t>7.0</w:t>
        </w:r>
        <w:r w:rsidR="00B42E97">
          <w:rPr>
            <w:rFonts w:eastAsiaTheme="minorEastAsia" w:cstheme="minorBidi"/>
            <w:b w:val="0"/>
            <w:color w:val="auto"/>
            <w:szCs w:val="22"/>
          </w:rPr>
          <w:tab/>
        </w:r>
        <w:r w:rsidR="00B42E97" w:rsidRPr="005C77AC">
          <w:rPr>
            <w:rStyle w:val="Hyperlink"/>
          </w:rPr>
          <w:t>Study Design and Procedures</w:t>
        </w:r>
      </w:hyperlink>
    </w:p>
    <w:p w14:paraId="1AD98AC6" w14:textId="77777777" w:rsidR="00B42E97" w:rsidRDefault="005768DD">
      <w:pPr>
        <w:pStyle w:val="TOC1"/>
        <w:rPr>
          <w:rFonts w:eastAsiaTheme="minorEastAsia" w:cstheme="minorBidi"/>
          <w:b w:val="0"/>
          <w:color w:val="auto"/>
          <w:szCs w:val="22"/>
        </w:rPr>
      </w:pPr>
      <w:hyperlink w:anchor="_Toc535504258" w:history="1">
        <w:r w:rsidR="00B42E97" w:rsidRPr="005C77AC">
          <w:rPr>
            <w:rStyle w:val="Hyperlink"/>
          </w:rPr>
          <w:t>8.0</w:t>
        </w:r>
        <w:r w:rsidR="00B42E97">
          <w:rPr>
            <w:rFonts w:eastAsiaTheme="minorEastAsia" w:cstheme="minorBidi"/>
            <w:b w:val="0"/>
            <w:color w:val="auto"/>
            <w:szCs w:val="22"/>
          </w:rPr>
          <w:tab/>
        </w:r>
        <w:r w:rsidR="00B42E97" w:rsidRPr="005C77AC">
          <w:rPr>
            <w:rStyle w:val="Hyperlink"/>
          </w:rPr>
          <w:t>Subject Numbers and Statistical Plan</w:t>
        </w:r>
      </w:hyperlink>
    </w:p>
    <w:p w14:paraId="26AD8827" w14:textId="77777777" w:rsidR="00B42E97" w:rsidRDefault="005768DD">
      <w:pPr>
        <w:pStyle w:val="TOC1"/>
        <w:rPr>
          <w:rFonts w:eastAsiaTheme="minorEastAsia" w:cstheme="minorBidi"/>
          <w:b w:val="0"/>
          <w:color w:val="auto"/>
          <w:szCs w:val="22"/>
        </w:rPr>
      </w:pPr>
      <w:hyperlink w:anchor="_Toc535504259" w:history="1">
        <w:r w:rsidR="00B42E97" w:rsidRPr="005C77AC">
          <w:rPr>
            <w:rStyle w:val="Hyperlink"/>
          </w:rPr>
          <w:t>9.0</w:t>
        </w:r>
        <w:r w:rsidR="00B42E97">
          <w:rPr>
            <w:rFonts w:eastAsiaTheme="minorEastAsia" w:cstheme="minorBidi"/>
            <w:b w:val="0"/>
            <w:color w:val="auto"/>
            <w:szCs w:val="22"/>
          </w:rPr>
          <w:tab/>
        </w:r>
        <w:r w:rsidR="00B42E97" w:rsidRPr="005C77AC">
          <w:rPr>
            <w:rStyle w:val="Hyperlink"/>
          </w:rPr>
          <w:t>Data and Safety Monitoring Plan</w:t>
        </w:r>
      </w:hyperlink>
    </w:p>
    <w:p w14:paraId="6A4CF8D0" w14:textId="77777777" w:rsidR="00B42E97" w:rsidRDefault="005768DD">
      <w:pPr>
        <w:pStyle w:val="TOC1"/>
        <w:rPr>
          <w:rFonts w:eastAsiaTheme="minorEastAsia" w:cstheme="minorBidi"/>
          <w:b w:val="0"/>
          <w:color w:val="auto"/>
          <w:szCs w:val="22"/>
        </w:rPr>
      </w:pPr>
      <w:hyperlink w:anchor="_Toc535504260" w:history="1">
        <w:r w:rsidR="00B42E97" w:rsidRPr="005C77AC">
          <w:rPr>
            <w:rStyle w:val="Hyperlink"/>
          </w:rPr>
          <w:t>10.0</w:t>
        </w:r>
        <w:r w:rsidR="00B42E97">
          <w:rPr>
            <w:rFonts w:eastAsiaTheme="minorEastAsia" w:cstheme="minorBidi"/>
            <w:b w:val="0"/>
            <w:color w:val="auto"/>
            <w:szCs w:val="22"/>
          </w:rPr>
          <w:tab/>
        </w:r>
        <w:r w:rsidR="00B42E97" w:rsidRPr="005C77AC">
          <w:rPr>
            <w:rStyle w:val="Hyperlink"/>
          </w:rPr>
          <w:t>Risks</w:t>
        </w:r>
      </w:hyperlink>
    </w:p>
    <w:p w14:paraId="25F229B1" w14:textId="77777777" w:rsidR="00B42E97" w:rsidRDefault="005768DD">
      <w:pPr>
        <w:pStyle w:val="TOC1"/>
        <w:rPr>
          <w:rFonts w:eastAsiaTheme="minorEastAsia" w:cstheme="minorBidi"/>
          <w:b w:val="0"/>
          <w:color w:val="auto"/>
          <w:szCs w:val="22"/>
        </w:rPr>
      </w:pPr>
      <w:hyperlink w:anchor="_Toc535504261" w:history="1">
        <w:r w:rsidR="00B42E97" w:rsidRPr="005C77AC">
          <w:rPr>
            <w:rStyle w:val="Hyperlink"/>
          </w:rPr>
          <w:t>11.0</w:t>
        </w:r>
        <w:r w:rsidR="00B42E97">
          <w:rPr>
            <w:rFonts w:eastAsiaTheme="minorEastAsia" w:cstheme="minorBidi"/>
            <w:b w:val="0"/>
            <w:color w:val="auto"/>
            <w:szCs w:val="22"/>
          </w:rPr>
          <w:tab/>
        </w:r>
        <w:r w:rsidR="00B42E97" w:rsidRPr="005C77AC">
          <w:rPr>
            <w:rStyle w:val="Hyperlink"/>
          </w:rPr>
          <w:t>Potential Benefits to Subjects and Others</w:t>
        </w:r>
      </w:hyperlink>
    </w:p>
    <w:p w14:paraId="563634E1" w14:textId="77777777" w:rsidR="00B42E97" w:rsidRDefault="005768DD">
      <w:pPr>
        <w:pStyle w:val="TOC1"/>
        <w:rPr>
          <w:rFonts w:eastAsiaTheme="minorEastAsia" w:cstheme="minorBidi"/>
          <w:b w:val="0"/>
          <w:color w:val="auto"/>
          <w:szCs w:val="22"/>
        </w:rPr>
      </w:pPr>
      <w:hyperlink w:anchor="_Toc535504262" w:history="1">
        <w:r w:rsidR="00B42E97" w:rsidRPr="005C77AC">
          <w:rPr>
            <w:rStyle w:val="Hyperlink"/>
          </w:rPr>
          <w:t>12.0</w:t>
        </w:r>
        <w:r w:rsidR="00B42E97">
          <w:rPr>
            <w:rFonts w:eastAsiaTheme="minorEastAsia" w:cstheme="minorBidi"/>
            <w:b w:val="0"/>
            <w:color w:val="auto"/>
            <w:szCs w:val="22"/>
          </w:rPr>
          <w:tab/>
        </w:r>
        <w:r w:rsidR="00B42E97" w:rsidRPr="005C77AC">
          <w:rPr>
            <w:rStyle w:val="Hyperlink"/>
          </w:rPr>
          <w:t>Sharing Results with Subjects</w:t>
        </w:r>
      </w:hyperlink>
    </w:p>
    <w:p w14:paraId="789783D0" w14:textId="77777777" w:rsidR="00B42E97" w:rsidRDefault="005768DD">
      <w:pPr>
        <w:pStyle w:val="TOC1"/>
        <w:rPr>
          <w:rFonts w:eastAsiaTheme="minorEastAsia" w:cstheme="minorBidi"/>
          <w:b w:val="0"/>
          <w:color w:val="auto"/>
          <w:szCs w:val="22"/>
        </w:rPr>
      </w:pPr>
      <w:hyperlink w:anchor="_Toc535504263" w:history="1">
        <w:r w:rsidR="00B42E97" w:rsidRPr="005C77AC">
          <w:rPr>
            <w:rStyle w:val="Hyperlink"/>
          </w:rPr>
          <w:t>13.0</w:t>
        </w:r>
        <w:r w:rsidR="00B42E97">
          <w:rPr>
            <w:rFonts w:eastAsiaTheme="minorEastAsia" w:cstheme="minorBidi"/>
            <w:b w:val="0"/>
            <w:color w:val="auto"/>
            <w:szCs w:val="22"/>
          </w:rPr>
          <w:tab/>
        </w:r>
        <w:r w:rsidR="00B42E97" w:rsidRPr="005C77AC">
          <w:rPr>
            <w:rStyle w:val="Hyperlink"/>
          </w:rPr>
          <w:t>Subject Payment and/or Travel Reimbursements</w:t>
        </w:r>
      </w:hyperlink>
    </w:p>
    <w:p w14:paraId="67A8A7DD" w14:textId="77777777" w:rsidR="00B42E97" w:rsidRDefault="005768DD">
      <w:pPr>
        <w:pStyle w:val="TOC1"/>
        <w:rPr>
          <w:rFonts w:eastAsiaTheme="minorEastAsia" w:cstheme="minorBidi"/>
          <w:b w:val="0"/>
          <w:color w:val="auto"/>
          <w:szCs w:val="22"/>
        </w:rPr>
      </w:pPr>
      <w:hyperlink w:anchor="_Toc535504264" w:history="1">
        <w:r w:rsidR="00B42E97" w:rsidRPr="005C77AC">
          <w:rPr>
            <w:rStyle w:val="Hyperlink"/>
          </w:rPr>
          <w:t>14.0</w:t>
        </w:r>
        <w:r w:rsidR="00B42E97">
          <w:rPr>
            <w:rFonts w:eastAsiaTheme="minorEastAsia" w:cstheme="minorBidi"/>
            <w:b w:val="0"/>
            <w:color w:val="auto"/>
            <w:szCs w:val="22"/>
          </w:rPr>
          <w:tab/>
        </w:r>
        <w:r w:rsidR="00B42E97" w:rsidRPr="005C77AC">
          <w:rPr>
            <w:rStyle w:val="Hyperlink"/>
          </w:rPr>
          <w:t>Economic Burden to Subjects</w:t>
        </w:r>
      </w:hyperlink>
    </w:p>
    <w:p w14:paraId="4C3CB94D" w14:textId="77777777" w:rsidR="00B42E97" w:rsidRDefault="005768DD">
      <w:pPr>
        <w:pStyle w:val="TOC1"/>
        <w:rPr>
          <w:rFonts w:eastAsiaTheme="minorEastAsia" w:cstheme="minorBidi"/>
          <w:b w:val="0"/>
          <w:color w:val="auto"/>
          <w:szCs w:val="22"/>
        </w:rPr>
      </w:pPr>
      <w:hyperlink w:anchor="_Toc535504265" w:history="1">
        <w:r w:rsidR="00B42E97" w:rsidRPr="005C77AC">
          <w:rPr>
            <w:rStyle w:val="Hyperlink"/>
          </w:rPr>
          <w:t>15.0</w:t>
        </w:r>
        <w:r w:rsidR="00B42E97">
          <w:rPr>
            <w:rFonts w:eastAsiaTheme="minorEastAsia" w:cstheme="minorBidi"/>
            <w:b w:val="0"/>
            <w:color w:val="auto"/>
            <w:szCs w:val="22"/>
          </w:rPr>
          <w:tab/>
        </w:r>
        <w:r w:rsidR="00B42E97" w:rsidRPr="005C77AC">
          <w:rPr>
            <w:rStyle w:val="Hyperlink"/>
            <w:rFonts w:cstheme="minorHAnsi"/>
          </w:rPr>
          <w:t>Resources Available</w:t>
        </w:r>
      </w:hyperlink>
    </w:p>
    <w:p w14:paraId="509DAE04" w14:textId="77777777" w:rsidR="00B42E97" w:rsidRDefault="005768DD">
      <w:pPr>
        <w:pStyle w:val="TOC1"/>
        <w:rPr>
          <w:rFonts w:eastAsiaTheme="minorEastAsia" w:cstheme="minorBidi"/>
          <w:b w:val="0"/>
          <w:color w:val="auto"/>
          <w:szCs w:val="22"/>
        </w:rPr>
      </w:pPr>
      <w:hyperlink w:anchor="_Toc535504266" w:history="1">
        <w:r w:rsidR="00B42E97" w:rsidRPr="005C77AC">
          <w:rPr>
            <w:rStyle w:val="Hyperlink"/>
          </w:rPr>
          <w:t>16.0</w:t>
        </w:r>
        <w:r w:rsidR="00B42E97">
          <w:rPr>
            <w:rFonts w:eastAsiaTheme="minorEastAsia" w:cstheme="minorBidi"/>
            <w:b w:val="0"/>
            <w:color w:val="auto"/>
            <w:szCs w:val="22"/>
          </w:rPr>
          <w:tab/>
        </w:r>
        <w:r w:rsidR="00B42E97" w:rsidRPr="005C77AC">
          <w:rPr>
            <w:rStyle w:val="Hyperlink"/>
          </w:rPr>
          <w:t>Other Approvals</w:t>
        </w:r>
      </w:hyperlink>
    </w:p>
    <w:p w14:paraId="4C29B0A2" w14:textId="77777777" w:rsidR="00B42E97" w:rsidRDefault="005768DD">
      <w:pPr>
        <w:pStyle w:val="TOC1"/>
        <w:rPr>
          <w:rFonts w:eastAsiaTheme="minorEastAsia" w:cstheme="minorBidi"/>
          <w:b w:val="0"/>
          <w:color w:val="auto"/>
          <w:szCs w:val="22"/>
        </w:rPr>
      </w:pPr>
      <w:hyperlink w:anchor="_Toc535504267" w:history="1">
        <w:r w:rsidR="00B42E97" w:rsidRPr="005C77AC">
          <w:rPr>
            <w:rStyle w:val="Hyperlink"/>
          </w:rPr>
          <w:t>17.0</w:t>
        </w:r>
        <w:r w:rsidR="00B42E97">
          <w:rPr>
            <w:rFonts w:eastAsiaTheme="minorEastAsia" w:cstheme="minorBidi"/>
            <w:b w:val="0"/>
            <w:color w:val="auto"/>
            <w:szCs w:val="22"/>
          </w:rPr>
          <w:tab/>
        </w:r>
        <w:r w:rsidR="00B42E97" w:rsidRPr="005C77AC">
          <w:rPr>
            <w:rStyle w:val="Hyperlink"/>
          </w:rPr>
          <w:t>Multi-Site Study</w:t>
        </w:r>
      </w:hyperlink>
    </w:p>
    <w:p w14:paraId="766A273E" w14:textId="77777777" w:rsidR="00B42E97" w:rsidRDefault="005768DD">
      <w:pPr>
        <w:pStyle w:val="TOC1"/>
        <w:rPr>
          <w:rFonts w:eastAsiaTheme="minorEastAsia" w:cstheme="minorBidi"/>
          <w:b w:val="0"/>
          <w:color w:val="auto"/>
          <w:szCs w:val="22"/>
        </w:rPr>
      </w:pPr>
      <w:hyperlink w:anchor="_Toc535504268" w:history="1">
        <w:r w:rsidR="00B42E97" w:rsidRPr="005C77AC">
          <w:rPr>
            <w:rStyle w:val="Hyperlink"/>
          </w:rPr>
          <w:t>18.0</w:t>
        </w:r>
        <w:r w:rsidR="00B42E97">
          <w:rPr>
            <w:rFonts w:eastAsiaTheme="minorEastAsia" w:cstheme="minorBidi"/>
            <w:b w:val="0"/>
            <w:color w:val="auto"/>
            <w:szCs w:val="22"/>
          </w:rPr>
          <w:tab/>
        </w:r>
        <w:r w:rsidR="00B42E97" w:rsidRPr="005C77AC">
          <w:rPr>
            <w:rStyle w:val="Hyperlink"/>
          </w:rPr>
          <w:t>Adverse Event Reporting</w:t>
        </w:r>
      </w:hyperlink>
    </w:p>
    <w:p w14:paraId="6170610B" w14:textId="77777777" w:rsidR="00B42E97" w:rsidRDefault="005768DD">
      <w:pPr>
        <w:pStyle w:val="TOC1"/>
        <w:rPr>
          <w:rFonts w:eastAsiaTheme="minorEastAsia" w:cstheme="minorBidi"/>
          <w:b w:val="0"/>
          <w:color w:val="auto"/>
          <w:szCs w:val="22"/>
        </w:rPr>
      </w:pPr>
      <w:hyperlink w:anchor="_Toc535504269" w:history="1">
        <w:r w:rsidR="00B42E97" w:rsidRPr="005C77AC">
          <w:rPr>
            <w:rStyle w:val="Hyperlink"/>
          </w:rPr>
          <w:t>19.0</w:t>
        </w:r>
        <w:r w:rsidR="00B42E97">
          <w:rPr>
            <w:rFonts w:eastAsiaTheme="minorEastAsia" w:cstheme="minorBidi"/>
            <w:b w:val="0"/>
            <w:color w:val="auto"/>
            <w:szCs w:val="22"/>
          </w:rPr>
          <w:tab/>
        </w:r>
        <w:r w:rsidR="00B42E97" w:rsidRPr="005C77AC">
          <w:rPr>
            <w:rStyle w:val="Hyperlink"/>
          </w:rPr>
          <w:t>Study Monitoring, Auditing and Inspecting</w:t>
        </w:r>
      </w:hyperlink>
    </w:p>
    <w:p w14:paraId="2F47D603" w14:textId="77777777" w:rsidR="00B42E97" w:rsidRDefault="005768DD">
      <w:pPr>
        <w:pStyle w:val="TOC1"/>
        <w:rPr>
          <w:rFonts w:eastAsiaTheme="minorEastAsia" w:cstheme="minorBidi"/>
          <w:b w:val="0"/>
          <w:color w:val="auto"/>
          <w:szCs w:val="22"/>
        </w:rPr>
      </w:pPr>
      <w:hyperlink w:anchor="_Toc535504270" w:history="1">
        <w:r w:rsidR="00B42E97" w:rsidRPr="005C77AC">
          <w:rPr>
            <w:rStyle w:val="Hyperlink"/>
          </w:rPr>
          <w:t>20.0</w:t>
        </w:r>
        <w:r w:rsidR="00B42E97">
          <w:rPr>
            <w:rFonts w:eastAsiaTheme="minorEastAsia" w:cstheme="minorBidi"/>
            <w:b w:val="0"/>
            <w:color w:val="auto"/>
            <w:szCs w:val="22"/>
          </w:rPr>
          <w:tab/>
        </w:r>
        <w:r w:rsidR="00B42E97" w:rsidRPr="005C77AC">
          <w:rPr>
            <w:rStyle w:val="Hyperlink"/>
          </w:rPr>
          <w:t>Future Undetermined Research: Data and Specimen Banking</w:t>
        </w:r>
      </w:hyperlink>
    </w:p>
    <w:p w14:paraId="71EA03F5" w14:textId="77777777" w:rsidR="00B42E97" w:rsidRDefault="005768DD">
      <w:pPr>
        <w:pStyle w:val="TOC1"/>
        <w:rPr>
          <w:rFonts w:eastAsiaTheme="minorEastAsia" w:cstheme="minorBidi"/>
          <w:b w:val="0"/>
          <w:color w:val="auto"/>
          <w:szCs w:val="22"/>
        </w:rPr>
      </w:pPr>
      <w:hyperlink w:anchor="_Toc535504271" w:history="1">
        <w:r w:rsidR="00B42E97" w:rsidRPr="005C77AC">
          <w:rPr>
            <w:rStyle w:val="Hyperlink"/>
          </w:rPr>
          <w:t>21.0</w:t>
        </w:r>
        <w:r w:rsidR="00B42E97">
          <w:rPr>
            <w:rFonts w:eastAsiaTheme="minorEastAsia" w:cstheme="minorBidi"/>
            <w:b w:val="0"/>
            <w:color w:val="auto"/>
            <w:szCs w:val="22"/>
          </w:rPr>
          <w:tab/>
        </w:r>
        <w:r w:rsidR="00B42E97" w:rsidRPr="005C77AC">
          <w:rPr>
            <w:rStyle w:val="Hyperlink"/>
          </w:rPr>
          <w:t>References</w:t>
        </w:r>
      </w:hyperlink>
    </w:p>
    <w:p w14:paraId="39A6CA29" w14:textId="77777777" w:rsidR="00B42E97" w:rsidRDefault="005768DD">
      <w:pPr>
        <w:pStyle w:val="TOC1"/>
        <w:rPr>
          <w:rFonts w:eastAsiaTheme="minorEastAsia" w:cstheme="minorBidi"/>
          <w:b w:val="0"/>
          <w:color w:val="auto"/>
          <w:szCs w:val="22"/>
        </w:rPr>
      </w:pPr>
      <w:hyperlink w:anchor="_Toc535504272" w:history="1">
        <w:r w:rsidR="00B42E97" w:rsidRPr="005C77AC">
          <w:rPr>
            <w:rStyle w:val="Hyperlink"/>
          </w:rPr>
          <w:t>22.0</w:t>
        </w:r>
        <w:r w:rsidR="00B42E97">
          <w:rPr>
            <w:rFonts w:eastAsiaTheme="minorEastAsia" w:cstheme="minorBidi"/>
            <w:b w:val="0"/>
            <w:color w:val="auto"/>
            <w:szCs w:val="22"/>
          </w:rPr>
          <w:tab/>
        </w:r>
        <w:r w:rsidR="00B42E97" w:rsidRPr="005C77AC">
          <w:rPr>
            <w:rStyle w:val="Hyperlink"/>
          </w:rPr>
          <w:t>Confidentiality, Privacy and Data Management</w:t>
        </w:r>
      </w:hyperlink>
    </w:p>
    <w:p w14:paraId="6F1E5998" w14:textId="65792FE6"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rPr>
        <w:fldChar w:fldCharType="end"/>
      </w:r>
    </w:p>
    <w:p w14:paraId="5CFE3BEB" w14:textId="77777777"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880566" w:rsidRDefault="00CF751E" w:rsidP="0065238D">
      <w:pPr>
        <w:pStyle w:val="Heading1"/>
        <w:numPr>
          <w:ilvl w:val="0"/>
          <w:numId w:val="5"/>
        </w:numPr>
        <w:rPr>
          <w:sz w:val="22"/>
          <w:szCs w:val="22"/>
        </w:rPr>
      </w:pPr>
      <w:bookmarkStart w:id="7" w:name="_Toc364333894"/>
      <w:bookmarkStart w:id="8" w:name="_Toc535504251"/>
      <w:r w:rsidRPr="00880566">
        <w:rPr>
          <w:sz w:val="22"/>
          <w:szCs w:val="22"/>
        </w:rPr>
        <w:lastRenderedPageBreak/>
        <w:t>Objectives</w:t>
      </w:r>
      <w:bookmarkEnd w:id="4"/>
      <w:bookmarkEnd w:id="5"/>
      <w:bookmarkEnd w:id="6"/>
      <w:bookmarkEnd w:id="7"/>
      <w:bookmarkEnd w:id="8"/>
    </w:p>
    <w:p w14:paraId="54714A15" w14:textId="77777777" w:rsidR="009E3C90" w:rsidRPr="0002203D" w:rsidRDefault="009E3C90" w:rsidP="00956745">
      <w:pPr>
        <w:rPr>
          <w:rFonts w:asciiTheme="minorHAnsi" w:hAnsiTheme="minorHAnsi"/>
          <w:sz w:val="22"/>
          <w:szCs w:val="22"/>
        </w:rPr>
      </w:pPr>
    </w:p>
    <w:p w14:paraId="1933DCFA" w14:textId="77777777" w:rsidR="005F310E" w:rsidRPr="0002203D" w:rsidRDefault="005F310E" w:rsidP="0065238D">
      <w:pPr>
        <w:pStyle w:val="Heading2"/>
        <w:numPr>
          <w:ilvl w:val="1"/>
          <w:numId w:val="5"/>
        </w:numPr>
        <w:spacing w:before="0" w:after="0"/>
        <w:rPr>
          <w:rFonts w:asciiTheme="minorHAnsi" w:hAnsiTheme="minorHAnsi"/>
          <w:color w:val="FF0000"/>
          <w:szCs w:val="22"/>
        </w:rPr>
      </w:pPr>
      <w:r w:rsidRPr="0002203D">
        <w:rPr>
          <w:rFonts w:asciiTheme="minorHAnsi" w:hAnsiTheme="minorHAnsi"/>
          <w:szCs w:val="22"/>
        </w:rPr>
        <w:t>Study Objectives</w:t>
      </w:r>
    </w:p>
    <w:p w14:paraId="75B11206" w14:textId="77777777" w:rsidR="007E682B" w:rsidRPr="0002203D" w:rsidRDefault="007E682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 xml:space="preserve">Describe the </w:t>
      </w:r>
      <w:r w:rsidR="0083329A" w:rsidRPr="0002203D">
        <w:rPr>
          <w:rFonts w:asciiTheme="minorHAnsi" w:hAnsiTheme="minorHAnsi"/>
          <w:sz w:val="22"/>
          <w:szCs w:val="22"/>
        </w:rPr>
        <w:t>p</w:t>
      </w:r>
      <w:r w:rsidRPr="0002203D">
        <w:rPr>
          <w:rFonts w:asciiTheme="minorHAnsi" w:hAnsiTheme="minorHAnsi"/>
          <w:sz w:val="22"/>
          <w:szCs w:val="22"/>
        </w:rPr>
        <w:t>urpose, specific aims or objectives.  State the hypotheses to be tested.</w:t>
      </w:r>
    </w:p>
    <w:p w14:paraId="250D5AA8" w14:textId="77777777" w:rsidR="007E682B" w:rsidRPr="0002203D" w:rsidRDefault="007E682B" w:rsidP="004026EB">
      <w:pPr>
        <w:ind w:left="1440"/>
        <w:rPr>
          <w:rFonts w:asciiTheme="minorHAnsi" w:hAnsiTheme="minorHAnsi"/>
          <w:sz w:val="22"/>
          <w:szCs w:val="22"/>
        </w:rPr>
      </w:pPr>
    </w:p>
    <w:p w14:paraId="471CD8F4" w14:textId="77777777" w:rsidR="00E731EC" w:rsidRDefault="00E731EC" w:rsidP="00E731EC">
      <w:pPr>
        <w:ind w:left="1440"/>
        <w:rPr>
          <w:rFonts w:asciiTheme="minorHAnsi" w:hAnsiTheme="minorHAnsi" w:cs="Arial"/>
          <w:spacing w:val="-3"/>
          <w:sz w:val="22"/>
          <w:szCs w:val="22"/>
        </w:rPr>
      </w:pPr>
      <w:r>
        <w:rPr>
          <w:rFonts w:asciiTheme="minorHAnsi" w:hAnsiTheme="minorHAnsi" w:cs="Arial"/>
          <w:spacing w:val="-3"/>
          <w:sz w:val="22"/>
          <w:szCs w:val="22"/>
        </w:rPr>
        <w:t xml:space="preserve">This </w:t>
      </w:r>
      <w:r w:rsidRPr="00904AEC">
        <w:rPr>
          <w:rFonts w:asciiTheme="minorHAnsi" w:hAnsiTheme="minorHAnsi" w:cs="Arial"/>
          <w:spacing w:val="-3"/>
          <w:sz w:val="22"/>
          <w:szCs w:val="22"/>
        </w:rPr>
        <w:t>study</w:t>
      </w:r>
      <w:r>
        <w:rPr>
          <w:rFonts w:asciiTheme="minorHAnsi" w:hAnsiTheme="minorHAnsi" w:cs="Arial"/>
          <w:spacing w:val="-3"/>
          <w:sz w:val="22"/>
          <w:szCs w:val="22"/>
        </w:rPr>
        <w:t xml:space="preserve"> </w:t>
      </w:r>
      <w:r w:rsidRPr="00904AEC">
        <w:rPr>
          <w:rFonts w:asciiTheme="minorHAnsi" w:hAnsiTheme="minorHAnsi" w:cs="Arial"/>
          <w:spacing w:val="-3"/>
          <w:sz w:val="22"/>
          <w:szCs w:val="22"/>
        </w:rPr>
        <w:t>investigate</w:t>
      </w:r>
      <w:r>
        <w:rPr>
          <w:rFonts w:asciiTheme="minorHAnsi" w:hAnsiTheme="minorHAnsi" w:cs="Arial"/>
          <w:spacing w:val="-3"/>
          <w:sz w:val="22"/>
          <w:szCs w:val="22"/>
        </w:rPr>
        <w:t>s</w:t>
      </w:r>
      <w:r w:rsidRPr="00904AEC">
        <w:rPr>
          <w:rFonts w:asciiTheme="minorHAnsi" w:hAnsiTheme="minorHAnsi" w:cs="Arial"/>
          <w:spacing w:val="-3"/>
          <w:sz w:val="22"/>
          <w:szCs w:val="22"/>
        </w:rPr>
        <w:t xml:space="preserve"> how human beings perceive </w:t>
      </w:r>
      <w:r>
        <w:rPr>
          <w:rFonts w:asciiTheme="minorHAnsi" w:hAnsiTheme="minorHAnsi" w:cs="Arial"/>
          <w:spacing w:val="-3"/>
          <w:sz w:val="22"/>
          <w:szCs w:val="22"/>
        </w:rPr>
        <w:t>visual</w:t>
      </w:r>
      <w:r w:rsidRPr="00904AEC">
        <w:rPr>
          <w:rFonts w:asciiTheme="minorHAnsi" w:hAnsiTheme="minorHAnsi" w:cs="Arial"/>
          <w:spacing w:val="-3"/>
          <w:sz w:val="22"/>
          <w:szCs w:val="22"/>
        </w:rPr>
        <w:t xml:space="preserve"> motion in </w:t>
      </w:r>
      <w:r>
        <w:rPr>
          <w:rFonts w:asciiTheme="minorHAnsi" w:hAnsiTheme="minorHAnsi" w:cs="Arial"/>
          <w:spacing w:val="-3"/>
          <w:sz w:val="22"/>
          <w:szCs w:val="22"/>
        </w:rPr>
        <w:t>an</w:t>
      </w:r>
      <w:r w:rsidRPr="00904AEC">
        <w:rPr>
          <w:rFonts w:asciiTheme="minorHAnsi" w:hAnsiTheme="minorHAnsi" w:cs="Arial"/>
          <w:spacing w:val="-3"/>
          <w:sz w:val="22"/>
          <w:szCs w:val="22"/>
        </w:rPr>
        <w:t xml:space="preserve"> experimental setting and how this ability is related to personal interests and other abilities. The results of this voluntary research study will help scientists </w:t>
      </w:r>
      <w:r>
        <w:rPr>
          <w:rFonts w:asciiTheme="minorHAnsi" w:hAnsiTheme="minorHAnsi" w:cs="Arial"/>
          <w:spacing w:val="-3"/>
          <w:sz w:val="22"/>
          <w:szCs w:val="22"/>
        </w:rPr>
        <w:t>gain</w:t>
      </w:r>
      <w:r w:rsidRPr="00904AEC">
        <w:rPr>
          <w:rFonts w:asciiTheme="minorHAnsi" w:hAnsiTheme="minorHAnsi" w:cs="Arial"/>
          <w:spacing w:val="-3"/>
          <w:sz w:val="22"/>
          <w:szCs w:val="22"/>
        </w:rPr>
        <w:t xml:space="preserve"> a deep</w:t>
      </w:r>
      <w:r>
        <w:rPr>
          <w:rFonts w:asciiTheme="minorHAnsi" w:hAnsiTheme="minorHAnsi" w:cs="Arial"/>
          <w:spacing w:val="-3"/>
          <w:sz w:val="22"/>
          <w:szCs w:val="22"/>
        </w:rPr>
        <w:t>er</w:t>
      </w:r>
      <w:r w:rsidRPr="00904AEC">
        <w:rPr>
          <w:rFonts w:asciiTheme="minorHAnsi" w:hAnsiTheme="minorHAnsi" w:cs="Arial"/>
          <w:spacing w:val="-3"/>
          <w:sz w:val="22"/>
          <w:szCs w:val="22"/>
        </w:rPr>
        <w:t xml:space="preserve"> understanding </w:t>
      </w:r>
      <w:r>
        <w:rPr>
          <w:rFonts w:asciiTheme="minorHAnsi" w:hAnsiTheme="minorHAnsi" w:cs="Arial"/>
          <w:spacing w:val="-3"/>
          <w:sz w:val="22"/>
          <w:szCs w:val="22"/>
        </w:rPr>
        <w:t>about</w:t>
      </w:r>
      <w:r w:rsidRPr="00904AEC">
        <w:rPr>
          <w:rFonts w:asciiTheme="minorHAnsi" w:hAnsiTheme="minorHAnsi" w:cs="Arial"/>
          <w:spacing w:val="-3"/>
          <w:sz w:val="22"/>
          <w:szCs w:val="22"/>
        </w:rPr>
        <w:t xml:space="preserve"> what contributes to individual difference</w:t>
      </w:r>
      <w:r>
        <w:rPr>
          <w:rFonts w:asciiTheme="minorHAnsi" w:hAnsiTheme="minorHAnsi" w:cs="Arial"/>
          <w:spacing w:val="-3"/>
          <w:sz w:val="22"/>
          <w:szCs w:val="22"/>
        </w:rPr>
        <w:t>s</w:t>
      </w:r>
      <w:r w:rsidRPr="00904AEC">
        <w:rPr>
          <w:rFonts w:asciiTheme="minorHAnsi" w:hAnsiTheme="minorHAnsi" w:cs="Arial"/>
          <w:spacing w:val="-3"/>
          <w:sz w:val="22"/>
          <w:szCs w:val="22"/>
        </w:rPr>
        <w:t xml:space="preserve"> </w:t>
      </w:r>
      <w:r>
        <w:rPr>
          <w:rFonts w:asciiTheme="minorHAnsi" w:hAnsiTheme="minorHAnsi" w:cs="Arial"/>
          <w:spacing w:val="-3"/>
          <w:sz w:val="22"/>
          <w:szCs w:val="22"/>
        </w:rPr>
        <w:t>in</w:t>
      </w:r>
      <w:r w:rsidRPr="00904AEC">
        <w:rPr>
          <w:rFonts w:asciiTheme="minorHAnsi" w:hAnsiTheme="minorHAnsi" w:cs="Arial"/>
          <w:spacing w:val="-3"/>
          <w:sz w:val="22"/>
          <w:szCs w:val="22"/>
        </w:rPr>
        <w:t xml:space="preserve"> motion perception, </w:t>
      </w:r>
      <w:r>
        <w:rPr>
          <w:rFonts w:asciiTheme="minorHAnsi" w:hAnsiTheme="minorHAnsi" w:cs="Arial"/>
          <w:spacing w:val="-3"/>
          <w:sz w:val="22"/>
          <w:szCs w:val="22"/>
        </w:rPr>
        <w:t xml:space="preserve">and </w:t>
      </w:r>
      <w:r w:rsidRPr="00904AEC">
        <w:rPr>
          <w:rFonts w:asciiTheme="minorHAnsi" w:hAnsiTheme="minorHAnsi" w:cs="Arial"/>
          <w:spacing w:val="-3"/>
          <w:sz w:val="22"/>
          <w:szCs w:val="22"/>
        </w:rPr>
        <w:t>whether and how motion perception correlate</w:t>
      </w:r>
      <w:r>
        <w:rPr>
          <w:rFonts w:asciiTheme="minorHAnsi" w:hAnsiTheme="minorHAnsi" w:cs="Arial"/>
          <w:spacing w:val="-3"/>
          <w:sz w:val="22"/>
          <w:szCs w:val="22"/>
        </w:rPr>
        <w:t>s</w:t>
      </w:r>
      <w:r w:rsidRPr="00904AEC">
        <w:rPr>
          <w:rFonts w:asciiTheme="minorHAnsi" w:hAnsiTheme="minorHAnsi" w:cs="Arial"/>
          <w:spacing w:val="-3"/>
          <w:sz w:val="22"/>
          <w:szCs w:val="22"/>
        </w:rPr>
        <w:t xml:space="preserve"> </w:t>
      </w:r>
      <w:r>
        <w:rPr>
          <w:rFonts w:asciiTheme="minorHAnsi" w:hAnsiTheme="minorHAnsi" w:cs="Arial"/>
          <w:spacing w:val="-3"/>
          <w:sz w:val="22"/>
          <w:szCs w:val="22"/>
        </w:rPr>
        <w:t>with</w:t>
      </w:r>
      <w:r w:rsidRPr="00904AEC">
        <w:rPr>
          <w:rFonts w:asciiTheme="minorHAnsi" w:hAnsiTheme="minorHAnsi" w:cs="Arial"/>
          <w:spacing w:val="-3"/>
          <w:sz w:val="22"/>
          <w:szCs w:val="22"/>
        </w:rPr>
        <w:t xml:space="preserve"> other aspects in life.</w:t>
      </w:r>
    </w:p>
    <w:p w14:paraId="30B70F66" w14:textId="77777777" w:rsidR="007E682B" w:rsidRPr="0002203D" w:rsidRDefault="007E682B" w:rsidP="004026EB">
      <w:pPr>
        <w:ind w:left="1440"/>
        <w:rPr>
          <w:rFonts w:asciiTheme="minorHAnsi" w:hAnsiTheme="minorHAnsi"/>
          <w:sz w:val="22"/>
          <w:szCs w:val="22"/>
        </w:rPr>
      </w:pPr>
    </w:p>
    <w:p w14:paraId="79D68C99" w14:textId="77777777" w:rsidR="005F310E" w:rsidRPr="0002203D" w:rsidRDefault="005F310E" w:rsidP="0065238D">
      <w:pPr>
        <w:pStyle w:val="Heading2"/>
        <w:numPr>
          <w:ilvl w:val="1"/>
          <w:numId w:val="5"/>
        </w:numPr>
        <w:tabs>
          <w:tab w:val="left" w:pos="90"/>
        </w:tabs>
        <w:spacing w:before="0" w:after="0"/>
        <w:rPr>
          <w:rFonts w:asciiTheme="minorHAnsi" w:hAnsiTheme="minorHAnsi"/>
          <w:szCs w:val="22"/>
        </w:rPr>
      </w:pPr>
      <w:r w:rsidRPr="0002203D">
        <w:rPr>
          <w:rFonts w:asciiTheme="minorHAnsi" w:hAnsiTheme="minorHAnsi"/>
          <w:szCs w:val="22"/>
        </w:rPr>
        <w:t>Primary Study Endpoints</w:t>
      </w:r>
    </w:p>
    <w:p w14:paraId="4B2478FB" w14:textId="77777777" w:rsidR="007C79EE" w:rsidRDefault="007E682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olor w:val="000000" w:themeColor="text1"/>
          <w:sz w:val="22"/>
          <w:szCs w:val="22"/>
        </w:rPr>
      </w:pPr>
      <w:r w:rsidRPr="0002203D">
        <w:rPr>
          <w:rFonts w:asciiTheme="minorHAnsi" w:hAnsiTheme="minorHAnsi"/>
          <w:color w:val="000000" w:themeColor="text1"/>
          <w:sz w:val="22"/>
          <w:szCs w:val="22"/>
        </w:rPr>
        <w:t xml:space="preserve">State the primary endpoints to be measured in the study.  </w:t>
      </w:r>
    </w:p>
    <w:p w14:paraId="700796AD" w14:textId="77777777" w:rsidR="007C79EE" w:rsidRDefault="007C79EE"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olor w:val="000000" w:themeColor="text1"/>
          <w:sz w:val="22"/>
          <w:szCs w:val="22"/>
        </w:rPr>
      </w:pPr>
    </w:p>
    <w:p w14:paraId="36DCD3E7" w14:textId="51421AB6" w:rsidR="007E682B" w:rsidRPr="0002203D" w:rsidRDefault="007E682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olor w:val="000000" w:themeColor="text1"/>
          <w:sz w:val="22"/>
          <w:szCs w:val="22"/>
        </w:rPr>
      </w:pPr>
      <w:r w:rsidRPr="0002203D">
        <w:rPr>
          <w:rFonts w:asciiTheme="minorHAnsi" w:hAnsiTheme="minorHAnsi"/>
          <w:color w:val="000000" w:themeColor="text1"/>
          <w:sz w:val="22"/>
          <w:szCs w:val="22"/>
        </w:rPr>
        <w:t>Clinical trials typically have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02203D" w:rsidRDefault="004C376B" w:rsidP="004026EB">
      <w:pPr>
        <w:pStyle w:val="Heading2"/>
        <w:spacing w:before="0" w:after="0"/>
        <w:ind w:left="1440"/>
        <w:rPr>
          <w:rFonts w:asciiTheme="minorHAnsi" w:hAnsiTheme="minorHAnsi"/>
          <w:b w:val="0"/>
          <w:szCs w:val="22"/>
        </w:rPr>
      </w:pPr>
    </w:p>
    <w:p w14:paraId="2E0964D8" w14:textId="451900C6" w:rsidR="00E731EC" w:rsidRPr="00AB51A8" w:rsidRDefault="00E731EC" w:rsidP="00E731EC">
      <w:pPr>
        <w:ind w:left="1440"/>
        <w:rPr>
          <w:rFonts w:asciiTheme="minorHAnsi" w:hAnsiTheme="minorHAnsi" w:cs="Arial"/>
          <w:spacing w:val="-3"/>
          <w:sz w:val="22"/>
          <w:szCs w:val="22"/>
        </w:rPr>
      </w:pPr>
      <w:r w:rsidRPr="00AB51A8">
        <w:rPr>
          <w:rFonts w:asciiTheme="minorHAnsi" w:hAnsiTheme="minorHAnsi" w:cs="Arial"/>
          <w:spacing w:val="-3"/>
          <w:sz w:val="22"/>
          <w:szCs w:val="22"/>
        </w:rPr>
        <w:t>The primary study endpoints are the completion of data collection for the proposed studies and the analysis of the collected dat</w:t>
      </w:r>
      <w:r w:rsidR="00EE4E1C">
        <w:rPr>
          <w:rFonts w:asciiTheme="minorHAnsi" w:hAnsiTheme="minorHAnsi" w:cs="Arial"/>
          <w:spacing w:val="-3"/>
          <w:sz w:val="22"/>
          <w:szCs w:val="22"/>
        </w:rPr>
        <w:t>a</w:t>
      </w:r>
      <w:r w:rsidRPr="00AB51A8">
        <w:rPr>
          <w:rFonts w:asciiTheme="minorHAnsi" w:hAnsiTheme="minorHAnsi" w:cs="Arial"/>
          <w:spacing w:val="-3"/>
          <w:sz w:val="22"/>
          <w:szCs w:val="22"/>
        </w:rPr>
        <w:t>.</w:t>
      </w:r>
    </w:p>
    <w:p w14:paraId="3C9853AE" w14:textId="77777777" w:rsidR="007E682B" w:rsidRPr="0002203D" w:rsidRDefault="007E682B" w:rsidP="00240712">
      <w:pPr>
        <w:ind w:left="1440"/>
        <w:rPr>
          <w:rFonts w:asciiTheme="minorHAnsi" w:hAnsiTheme="minorHAnsi"/>
          <w:sz w:val="22"/>
          <w:szCs w:val="22"/>
        </w:rPr>
      </w:pPr>
    </w:p>
    <w:p w14:paraId="3ACF1E04" w14:textId="77777777" w:rsidR="005F310E" w:rsidRPr="0002203D" w:rsidRDefault="005F310E" w:rsidP="0065238D">
      <w:pPr>
        <w:pStyle w:val="Heading2"/>
        <w:numPr>
          <w:ilvl w:val="1"/>
          <w:numId w:val="5"/>
        </w:numPr>
        <w:spacing w:before="0" w:after="0"/>
        <w:rPr>
          <w:rFonts w:asciiTheme="minorHAnsi" w:hAnsiTheme="minorHAnsi"/>
          <w:szCs w:val="22"/>
        </w:rPr>
      </w:pPr>
      <w:r w:rsidRPr="0002203D">
        <w:rPr>
          <w:rFonts w:asciiTheme="minorHAnsi" w:hAnsiTheme="minorHAnsi"/>
          <w:szCs w:val="22"/>
        </w:rPr>
        <w:t>Secondary Study Endpoints</w:t>
      </w:r>
    </w:p>
    <w:p w14:paraId="36BF5732" w14:textId="77777777" w:rsidR="00CF751E" w:rsidRPr="0002203D" w:rsidRDefault="00896FDF"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State the secondary endpoints to be measured in the study.</w:t>
      </w:r>
    </w:p>
    <w:p w14:paraId="6580E789" w14:textId="77777777" w:rsidR="00896FDF" w:rsidRPr="0002203D" w:rsidRDefault="00896FDF" w:rsidP="004026EB">
      <w:pPr>
        <w:ind w:left="1440"/>
        <w:rPr>
          <w:rFonts w:asciiTheme="minorHAnsi" w:hAnsiTheme="minorHAnsi"/>
          <w:sz w:val="22"/>
          <w:szCs w:val="22"/>
        </w:rPr>
      </w:pPr>
    </w:p>
    <w:p w14:paraId="2D7C59A0" w14:textId="77777777" w:rsidR="00E731EC" w:rsidRPr="00AB51A8" w:rsidRDefault="00E731EC" w:rsidP="00E731EC">
      <w:pPr>
        <w:ind w:left="1440"/>
        <w:rPr>
          <w:rFonts w:asciiTheme="minorHAnsi" w:hAnsiTheme="minorHAnsi" w:cs="Arial"/>
          <w:spacing w:val="-3"/>
          <w:sz w:val="22"/>
          <w:szCs w:val="22"/>
        </w:rPr>
      </w:pPr>
      <w:r w:rsidRPr="00AB51A8">
        <w:rPr>
          <w:rFonts w:asciiTheme="minorHAnsi" w:hAnsiTheme="minorHAnsi" w:cs="Arial"/>
          <w:spacing w:val="-3"/>
          <w:sz w:val="22"/>
          <w:szCs w:val="22"/>
        </w:rPr>
        <w:t>Not applicable</w:t>
      </w:r>
      <w:r>
        <w:rPr>
          <w:rFonts w:asciiTheme="minorHAnsi" w:hAnsiTheme="minorHAnsi" w:cs="Arial"/>
          <w:spacing w:val="-3"/>
          <w:sz w:val="22"/>
          <w:szCs w:val="22"/>
        </w:rPr>
        <w:t xml:space="preserve"> at this moment</w:t>
      </w:r>
      <w:r w:rsidRPr="00AB51A8">
        <w:rPr>
          <w:rFonts w:asciiTheme="minorHAnsi" w:hAnsiTheme="minorHAnsi" w:cs="Arial"/>
          <w:spacing w:val="-3"/>
          <w:sz w:val="22"/>
          <w:szCs w:val="22"/>
        </w:rPr>
        <w:t>.</w:t>
      </w:r>
    </w:p>
    <w:p w14:paraId="2624CC64" w14:textId="77777777" w:rsidR="00896FDF" w:rsidRPr="0002203D" w:rsidRDefault="00896FDF" w:rsidP="004026EB">
      <w:pPr>
        <w:ind w:left="1440"/>
        <w:rPr>
          <w:rFonts w:asciiTheme="minorHAnsi" w:hAnsiTheme="minorHAnsi"/>
          <w:sz w:val="22"/>
          <w:szCs w:val="22"/>
        </w:rPr>
      </w:pPr>
    </w:p>
    <w:p w14:paraId="6CC1D398" w14:textId="77777777" w:rsidR="00CF751E" w:rsidRPr="00880566" w:rsidRDefault="00CF751E" w:rsidP="0065238D">
      <w:pPr>
        <w:pStyle w:val="Heading1"/>
        <w:numPr>
          <w:ilvl w:val="0"/>
          <w:numId w:val="5"/>
        </w:numPr>
        <w:rPr>
          <w:sz w:val="22"/>
          <w:szCs w:val="22"/>
        </w:rPr>
      </w:pPr>
      <w:bookmarkStart w:id="9" w:name="_Toc361839805"/>
      <w:bookmarkStart w:id="10" w:name="_Toc361915552"/>
      <w:bookmarkStart w:id="11" w:name="_Toc361917168"/>
      <w:bookmarkStart w:id="12" w:name="_Toc364333895"/>
      <w:bookmarkStart w:id="13" w:name="_Toc535504252"/>
      <w:r w:rsidRPr="00880566">
        <w:rPr>
          <w:sz w:val="22"/>
          <w:szCs w:val="22"/>
        </w:rPr>
        <w:t>Background</w:t>
      </w:r>
      <w:bookmarkEnd w:id="9"/>
      <w:bookmarkEnd w:id="10"/>
      <w:bookmarkEnd w:id="11"/>
      <w:bookmarkEnd w:id="12"/>
      <w:bookmarkEnd w:id="13"/>
      <w:r w:rsidR="00710936" w:rsidRPr="00880566">
        <w:rPr>
          <w:sz w:val="22"/>
          <w:szCs w:val="22"/>
        </w:rPr>
        <w:t xml:space="preserve"> </w:t>
      </w:r>
    </w:p>
    <w:p w14:paraId="62DF620E" w14:textId="77777777" w:rsidR="009266E0" w:rsidRPr="0002203D" w:rsidRDefault="009266E0" w:rsidP="007331B4">
      <w:pPr>
        <w:pStyle w:val="Heading2"/>
        <w:spacing w:before="0" w:after="0"/>
        <w:ind w:left="720"/>
        <w:rPr>
          <w:rFonts w:asciiTheme="minorHAnsi" w:hAnsiTheme="minorHAnsi"/>
          <w:b w:val="0"/>
          <w:color w:val="000000"/>
          <w:szCs w:val="22"/>
        </w:rPr>
      </w:pPr>
      <w:bookmarkStart w:id="14" w:name="_Toc361839806"/>
      <w:bookmarkStart w:id="15" w:name="_Toc361915553"/>
      <w:bookmarkStart w:id="16" w:name="_Toc361917169"/>
      <w:bookmarkStart w:id="17" w:name="_Toc364333896"/>
    </w:p>
    <w:p w14:paraId="2EC1AC65" w14:textId="77777777" w:rsidR="00CF751E" w:rsidRPr="0002203D" w:rsidRDefault="00CF751E" w:rsidP="0065238D">
      <w:pPr>
        <w:pStyle w:val="Heading2"/>
        <w:numPr>
          <w:ilvl w:val="1"/>
          <w:numId w:val="5"/>
        </w:numPr>
        <w:spacing w:before="0" w:after="0"/>
        <w:rPr>
          <w:rFonts w:asciiTheme="minorHAnsi" w:hAnsiTheme="minorHAnsi"/>
          <w:color w:val="000000"/>
          <w:szCs w:val="22"/>
        </w:rPr>
      </w:pPr>
      <w:r w:rsidRPr="0002203D">
        <w:rPr>
          <w:rFonts w:asciiTheme="minorHAnsi" w:hAnsiTheme="minorHAnsi"/>
          <w:color w:val="000000"/>
          <w:szCs w:val="22"/>
        </w:rPr>
        <w:t>Scientific Background and Gaps</w:t>
      </w:r>
      <w:bookmarkEnd w:id="14"/>
      <w:bookmarkEnd w:id="15"/>
      <w:bookmarkEnd w:id="16"/>
      <w:bookmarkEnd w:id="17"/>
    </w:p>
    <w:p w14:paraId="6E2C4D87" w14:textId="77777777" w:rsidR="007C79EE" w:rsidRDefault="00896FDF"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02203D">
        <w:rPr>
          <w:rFonts w:asciiTheme="minorHAnsi" w:hAnsiTheme="minorHAnsi"/>
          <w:sz w:val="22"/>
          <w:szCs w:val="22"/>
        </w:rPr>
        <w:t>Describe the scientific background and gaps in current knowledge.</w:t>
      </w:r>
      <w:r w:rsidR="00E408D3">
        <w:rPr>
          <w:rFonts w:asciiTheme="minorHAnsi" w:hAnsiTheme="minorHAnsi"/>
          <w:sz w:val="22"/>
          <w:szCs w:val="22"/>
        </w:rPr>
        <w:t xml:space="preserve"> </w:t>
      </w:r>
    </w:p>
    <w:p w14:paraId="09141A1C" w14:textId="77777777" w:rsidR="007C79EE" w:rsidRDefault="007C79EE"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p>
    <w:p w14:paraId="56FF7B74" w14:textId="0DE807F8" w:rsidR="00CF751E" w:rsidRPr="0002203D" w:rsidRDefault="00E408D3"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Pr>
          <w:rFonts w:asciiTheme="minorHAnsi" w:hAnsiTheme="minorHAnsi"/>
          <w:sz w:val="22"/>
          <w:szCs w:val="22"/>
        </w:rPr>
        <w:t xml:space="preserve">For clinical research studies being conducted at Penn State </w:t>
      </w:r>
      <w:r w:rsidR="00CA5138">
        <w:rPr>
          <w:rFonts w:asciiTheme="minorHAnsi" w:hAnsiTheme="minorHAnsi"/>
          <w:sz w:val="22"/>
          <w:szCs w:val="22"/>
        </w:rPr>
        <w:t>Health/Penn State College of Medicine</w:t>
      </w:r>
      <w:r>
        <w:rPr>
          <w:rFonts w:asciiTheme="minorHAnsi" w:hAnsiTheme="minorHAnsi"/>
          <w:sz w:val="22"/>
          <w:szCs w:val="22"/>
        </w:rPr>
        <w:t xml:space="preserve">, </w:t>
      </w:r>
      <w:r w:rsidR="007C79EE">
        <w:rPr>
          <w:rFonts w:asciiTheme="minorHAnsi" w:hAnsiTheme="minorHAnsi"/>
          <w:sz w:val="22"/>
          <w:szCs w:val="22"/>
        </w:rPr>
        <w:t>and for other non-</w:t>
      </w:r>
      <w:r w:rsidR="00CA5138">
        <w:rPr>
          <w:rFonts w:asciiTheme="minorHAnsi" w:hAnsiTheme="minorHAnsi"/>
          <w:sz w:val="22"/>
          <w:szCs w:val="22"/>
        </w:rPr>
        <w:t>PSH</w:t>
      </w:r>
      <w:r w:rsidR="007C79EE">
        <w:rPr>
          <w:rFonts w:asciiTheme="minorHAnsi" w:hAnsiTheme="minorHAnsi"/>
          <w:sz w:val="22"/>
          <w:szCs w:val="22"/>
        </w:rPr>
        <w:t xml:space="preserve"> locations as applicable, </w:t>
      </w:r>
      <w:r>
        <w:rPr>
          <w:rFonts w:asciiTheme="minorHAnsi" w:hAnsiTheme="minorHAns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02203D" w:rsidRDefault="005B0012" w:rsidP="004026EB">
      <w:pPr>
        <w:pStyle w:val="Heading2"/>
        <w:spacing w:before="0" w:after="0"/>
        <w:ind w:left="1440"/>
        <w:rPr>
          <w:rFonts w:asciiTheme="minorHAnsi" w:hAnsiTheme="minorHAnsi"/>
          <w:b w:val="0"/>
          <w:color w:val="000000"/>
          <w:szCs w:val="22"/>
        </w:rPr>
      </w:pPr>
      <w:bookmarkStart w:id="18" w:name="_Toc361839807"/>
      <w:bookmarkStart w:id="19" w:name="_Toc361915554"/>
      <w:bookmarkStart w:id="20" w:name="_Toc361917170"/>
      <w:bookmarkStart w:id="21" w:name="_Toc364333897"/>
    </w:p>
    <w:p w14:paraId="67D663F1" w14:textId="77777777" w:rsidR="00E731EC" w:rsidRDefault="00E731EC" w:rsidP="00E731EC">
      <w:pPr>
        <w:ind w:left="1440"/>
        <w:rPr>
          <w:rFonts w:asciiTheme="minorHAnsi" w:hAnsiTheme="minorHAnsi"/>
          <w:sz w:val="22"/>
          <w:szCs w:val="22"/>
        </w:rPr>
      </w:pPr>
      <w:r>
        <w:rPr>
          <w:rFonts w:asciiTheme="minorHAnsi" w:hAnsiTheme="minorHAnsi"/>
          <w:sz w:val="22"/>
          <w:szCs w:val="22"/>
        </w:rPr>
        <w:t xml:space="preserve">Sex differences in interests and spatial and verbal abilities have long been studied. Recent studies (Wittmann &amp; </w:t>
      </w:r>
      <w:proofErr w:type="spellStart"/>
      <w:r>
        <w:rPr>
          <w:rFonts w:asciiTheme="minorHAnsi" w:hAnsiTheme="minorHAnsi"/>
          <w:sz w:val="22"/>
          <w:szCs w:val="22"/>
        </w:rPr>
        <w:t>Szelag</w:t>
      </w:r>
      <w:proofErr w:type="spellEnd"/>
      <w:r>
        <w:rPr>
          <w:rFonts w:asciiTheme="minorHAnsi" w:hAnsiTheme="minorHAnsi"/>
          <w:sz w:val="22"/>
          <w:szCs w:val="22"/>
        </w:rPr>
        <w:t>, 2003; Murray et al., 2018) have found that there are also sex differences in motion perception, one of the basic aspects of visual perception. Males have significantly better motion acuity, especially at higher spatial frequencies (</w:t>
      </w:r>
      <w:r w:rsidRPr="00181DF7">
        <w:rPr>
          <w:rFonts w:asciiTheme="minorHAnsi" w:hAnsiTheme="minorHAnsi"/>
          <w:sz w:val="22"/>
          <w:szCs w:val="22"/>
        </w:rPr>
        <w:t xml:space="preserve">Abramov, Gordon, Feldman &amp; </w:t>
      </w:r>
      <w:proofErr w:type="spellStart"/>
      <w:r w:rsidRPr="00181DF7">
        <w:rPr>
          <w:rFonts w:asciiTheme="minorHAnsi" w:hAnsiTheme="minorHAnsi"/>
          <w:sz w:val="22"/>
          <w:szCs w:val="22"/>
        </w:rPr>
        <w:t>Chavarga</w:t>
      </w:r>
      <w:proofErr w:type="spellEnd"/>
      <w:r w:rsidRPr="00181DF7">
        <w:rPr>
          <w:rFonts w:asciiTheme="minorHAnsi" w:hAnsiTheme="minorHAnsi"/>
          <w:sz w:val="22"/>
          <w:szCs w:val="22"/>
        </w:rPr>
        <w:t>, 2012)</w:t>
      </w:r>
      <w:r>
        <w:rPr>
          <w:rFonts w:asciiTheme="minorHAnsi" w:hAnsiTheme="minorHAnsi"/>
          <w:sz w:val="22"/>
          <w:szCs w:val="22"/>
        </w:rPr>
        <w:t xml:space="preserve">. Females perceive time intervals longer than males do (Wittmann &amp; </w:t>
      </w:r>
      <w:proofErr w:type="spellStart"/>
      <w:r>
        <w:rPr>
          <w:rFonts w:asciiTheme="minorHAnsi" w:hAnsiTheme="minorHAnsi"/>
          <w:sz w:val="22"/>
          <w:szCs w:val="22"/>
        </w:rPr>
        <w:t>Szelag</w:t>
      </w:r>
      <w:proofErr w:type="spellEnd"/>
      <w:r>
        <w:rPr>
          <w:rFonts w:asciiTheme="minorHAnsi" w:hAnsiTheme="minorHAnsi"/>
          <w:sz w:val="22"/>
          <w:szCs w:val="22"/>
        </w:rPr>
        <w:t>, 2003), and males require shorter motion durations to perceive motion than females (Murray et al., 2018). Despite these intriguing results, relatively few researchers have investigated sex differences in motion processing, and so what underlies these differences or how they related to other sex differences in behavior remains unclear.</w:t>
      </w:r>
    </w:p>
    <w:p w14:paraId="26C50DB6" w14:textId="77777777" w:rsidR="00E731EC" w:rsidRDefault="00E731EC" w:rsidP="00E731EC">
      <w:pPr>
        <w:rPr>
          <w:rFonts w:asciiTheme="minorHAnsi" w:hAnsiTheme="minorHAnsi"/>
          <w:sz w:val="22"/>
          <w:szCs w:val="22"/>
        </w:rPr>
      </w:pPr>
    </w:p>
    <w:p w14:paraId="70ABCDF0" w14:textId="77777777" w:rsidR="00E731EC" w:rsidRDefault="00E731EC" w:rsidP="00E731EC">
      <w:pPr>
        <w:ind w:left="1440"/>
        <w:rPr>
          <w:rFonts w:asciiTheme="minorHAnsi" w:hAnsiTheme="minorHAnsi"/>
          <w:sz w:val="22"/>
          <w:szCs w:val="22"/>
        </w:rPr>
      </w:pPr>
      <w:r>
        <w:rPr>
          <w:rFonts w:asciiTheme="minorHAnsi" w:hAnsiTheme="minorHAnsi"/>
          <w:sz w:val="22"/>
          <w:szCs w:val="22"/>
        </w:rPr>
        <w:t xml:space="preserve">In the study proposed here, we will investigate how the four parameters found relevant in prior work (size, contrast, spatial frequency, and temporal frequency) contribute to sex differences in motion processing. We will extend the prior work by collecting larger samples that will enable the estimation of </w:t>
      </w:r>
      <w:r>
        <w:rPr>
          <w:rFonts w:asciiTheme="minorHAnsi" w:hAnsiTheme="minorHAnsi"/>
          <w:sz w:val="22"/>
          <w:szCs w:val="22"/>
        </w:rPr>
        <w:lastRenderedPageBreak/>
        <w:t xml:space="preserve">effects more precisely. We will also explore whether motion processing relates to other characteristics, such as personal interests and verbal and spatial abilities, where sex differences have been observed.  </w:t>
      </w:r>
    </w:p>
    <w:p w14:paraId="580D0E2A" w14:textId="77777777" w:rsidR="00896FDF" w:rsidRPr="0002203D" w:rsidRDefault="00896FDF" w:rsidP="004026EB">
      <w:pPr>
        <w:ind w:left="1440"/>
        <w:rPr>
          <w:rFonts w:asciiTheme="minorHAnsi" w:hAnsiTheme="minorHAnsi"/>
          <w:sz w:val="22"/>
          <w:szCs w:val="22"/>
        </w:rPr>
      </w:pPr>
    </w:p>
    <w:p w14:paraId="07E53D20" w14:textId="77777777" w:rsidR="00CF751E" w:rsidRPr="0002203D" w:rsidRDefault="00CF751E" w:rsidP="0065238D">
      <w:pPr>
        <w:pStyle w:val="Heading2"/>
        <w:numPr>
          <w:ilvl w:val="1"/>
          <w:numId w:val="5"/>
        </w:numPr>
        <w:spacing w:before="0" w:after="0"/>
        <w:rPr>
          <w:rFonts w:asciiTheme="minorHAnsi" w:hAnsiTheme="minorHAnsi"/>
          <w:color w:val="000000"/>
          <w:szCs w:val="22"/>
        </w:rPr>
      </w:pPr>
      <w:r w:rsidRPr="0002203D">
        <w:rPr>
          <w:rFonts w:asciiTheme="minorHAnsi" w:hAnsiTheme="minorHAnsi"/>
          <w:color w:val="000000"/>
          <w:szCs w:val="22"/>
        </w:rPr>
        <w:t>Previous Data</w:t>
      </w:r>
      <w:bookmarkEnd w:id="18"/>
      <w:bookmarkEnd w:id="19"/>
      <w:bookmarkEnd w:id="20"/>
      <w:bookmarkEnd w:id="21"/>
    </w:p>
    <w:p w14:paraId="00669C44" w14:textId="77777777" w:rsidR="004B0B5B" w:rsidRPr="0002203D" w:rsidRDefault="000F0CDD"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02203D">
        <w:rPr>
          <w:rFonts w:asciiTheme="minorHAnsi" w:hAnsiTheme="minorHAnsi"/>
          <w:sz w:val="22"/>
          <w:szCs w:val="22"/>
        </w:rPr>
        <w:t>Describe any relevant preliminary data.</w:t>
      </w:r>
    </w:p>
    <w:p w14:paraId="7B85938C" w14:textId="77777777" w:rsidR="000F0CDD" w:rsidRPr="0002203D" w:rsidRDefault="000F0CDD" w:rsidP="004026EB">
      <w:pPr>
        <w:tabs>
          <w:tab w:val="left" w:pos="720"/>
        </w:tabs>
        <w:ind w:left="1440"/>
        <w:rPr>
          <w:rFonts w:asciiTheme="minorHAnsi" w:hAnsiTheme="minorHAnsi"/>
          <w:sz w:val="22"/>
          <w:szCs w:val="22"/>
        </w:rPr>
      </w:pPr>
    </w:p>
    <w:p w14:paraId="507EE652" w14:textId="77777777" w:rsidR="00E731EC" w:rsidRDefault="00E731EC" w:rsidP="00E731EC">
      <w:pPr>
        <w:tabs>
          <w:tab w:val="left" w:pos="720"/>
        </w:tabs>
        <w:ind w:left="1440"/>
        <w:rPr>
          <w:rFonts w:asciiTheme="minorHAnsi" w:hAnsiTheme="minorHAnsi"/>
          <w:sz w:val="22"/>
          <w:szCs w:val="22"/>
        </w:rPr>
      </w:pPr>
      <w:r>
        <w:rPr>
          <w:rFonts w:asciiTheme="minorHAnsi" w:hAnsiTheme="minorHAnsi"/>
          <w:sz w:val="22"/>
          <w:szCs w:val="22"/>
        </w:rPr>
        <w:t xml:space="preserve">The PI and Dr. Rick Gilmore have previously conducted a study on motion perception in children and adults (Qian, </w:t>
      </w:r>
      <w:proofErr w:type="spellStart"/>
      <w:r>
        <w:rPr>
          <w:rFonts w:asciiTheme="minorHAnsi" w:hAnsiTheme="minorHAnsi"/>
          <w:sz w:val="22"/>
          <w:szCs w:val="22"/>
        </w:rPr>
        <w:t>Seisler</w:t>
      </w:r>
      <w:proofErr w:type="spellEnd"/>
      <w:r>
        <w:rPr>
          <w:rFonts w:asciiTheme="minorHAnsi" w:hAnsiTheme="minorHAnsi"/>
          <w:sz w:val="22"/>
          <w:szCs w:val="22"/>
        </w:rPr>
        <w:t xml:space="preserve">, &amp; Gilmore, in prep).  The results showed that males have better sensitivity than age-matched females in detecting complex patterns of motion. </w:t>
      </w:r>
    </w:p>
    <w:p w14:paraId="47D76288" w14:textId="77777777" w:rsidR="000F0CDD" w:rsidRPr="0002203D" w:rsidRDefault="000F0CDD" w:rsidP="004026EB">
      <w:pPr>
        <w:tabs>
          <w:tab w:val="left" w:pos="720"/>
        </w:tabs>
        <w:ind w:left="1440"/>
        <w:rPr>
          <w:rFonts w:asciiTheme="minorHAnsi" w:hAnsiTheme="minorHAnsi"/>
          <w:sz w:val="22"/>
          <w:szCs w:val="22"/>
        </w:rPr>
      </w:pPr>
    </w:p>
    <w:p w14:paraId="2CEBDCAA" w14:textId="77777777" w:rsidR="00D70451" w:rsidRPr="0002203D" w:rsidRDefault="00CF751E" w:rsidP="0065238D">
      <w:pPr>
        <w:pStyle w:val="Heading2"/>
        <w:numPr>
          <w:ilvl w:val="1"/>
          <w:numId w:val="5"/>
        </w:numPr>
        <w:spacing w:before="0" w:after="0"/>
        <w:rPr>
          <w:rFonts w:asciiTheme="minorHAnsi" w:hAnsiTheme="minorHAnsi"/>
          <w:color w:val="000000"/>
          <w:szCs w:val="22"/>
        </w:rPr>
      </w:pPr>
      <w:bookmarkStart w:id="22" w:name="_Toc361839808"/>
      <w:bookmarkStart w:id="23" w:name="_Toc361915555"/>
      <w:bookmarkStart w:id="24" w:name="_Toc361917171"/>
      <w:bookmarkStart w:id="25" w:name="_Toc364333898"/>
      <w:r w:rsidRPr="0002203D">
        <w:rPr>
          <w:rFonts w:asciiTheme="minorHAnsi" w:hAnsiTheme="minorHAnsi"/>
          <w:color w:val="000000"/>
          <w:szCs w:val="22"/>
        </w:rPr>
        <w:t>Study Rationale</w:t>
      </w:r>
      <w:bookmarkEnd w:id="22"/>
      <w:bookmarkEnd w:id="23"/>
      <w:bookmarkEnd w:id="24"/>
      <w:bookmarkEnd w:id="25"/>
    </w:p>
    <w:p w14:paraId="6F7D36C1" w14:textId="77777777" w:rsidR="00CF751E" w:rsidRPr="0002203D" w:rsidRDefault="000F0CDD"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02203D">
        <w:rPr>
          <w:rFonts w:asciiTheme="minorHAnsi" w:hAnsiTheme="minorHAnsi"/>
          <w:sz w:val="22"/>
          <w:szCs w:val="22"/>
        </w:rPr>
        <w:t>Provide the scientific rationale for the research.</w:t>
      </w:r>
    </w:p>
    <w:p w14:paraId="31AA7184" w14:textId="77777777" w:rsidR="004B0B5B" w:rsidRPr="0002203D" w:rsidRDefault="004B0B5B" w:rsidP="004026EB">
      <w:pPr>
        <w:tabs>
          <w:tab w:val="left" w:pos="720"/>
        </w:tabs>
        <w:ind w:left="1440"/>
        <w:rPr>
          <w:rFonts w:asciiTheme="minorHAnsi" w:hAnsiTheme="minorHAnsi"/>
          <w:color w:val="000000"/>
          <w:sz w:val="22"/>
          <w:szCs w:val="22"/>
        </w:rPr>
      </w:pPr>
    </w:p>
    <w:p w14:paraId="347CDAAC" w14:textId="77777777" w:rsidR="00E731EC" w:rsidRPr="0002203D" w:rsidRDefault="00E731EC" w:rsidP="00E731EC">
      <w:pPr>
        <w:tabs>
          <w:tab w:val="left" w:pos="720"/>
        </w:tabs>
        <w:ind w:left="1440"/>
        <w:rPr>
          <w:rFonts w:asciiTheme="minorHAnsi" w:hAnsiTheme="minorHAnsi"/>
          <w:sz w:val="22"/>
          <w:szCs w:val="22"/>
        </w:rPr>
      </w:pPr>
      <w:r>
        <w:rPr>
          <w:rFonts w:asciiTheme="minorHAnsi" w:hAnsiTheme="minorHAnsi"/>
          <w:sz w:val="22"/>
          <w:szCs w:val="22"/>
        </w:rPr>
        <w:t xml:space="preserve">Visual perception, especially motion processing, may differ by sex. Understanding differences in motion processing may have important implications for understanding other sex differences. The goals of this study are to characterize whether and how males and females process motion information differently, and to explore how motion processing correlates with other behavioral attributes. </w:t>
      </w:r>
    </w:p>
    <w:p w14:paraId="6F3D09A9" w14:textId="77777777" w:rsidR="00AF1149" w:rsidRPr="0002203D" w:rsidRDefault="00AF1149" w:rsidP="004026EB">
      <w:pPr>
        <w:tabs>
          <w:tab w:val="left" w:pos="720"/>
        </w:tabs>
        <w:ind w:left="1440"/>
        <w:rPr>
          <w:rFonts w:asciiTheme="minorHAnsi" w:hAnsiTheme="minorHAnsi"/>
          <w:color w:val="000000"/>
          <w:sz w:val="22"/>
          <w:szCs w:val="22"/>
        </w:rPr>
      </w:pPr>
    </w:p>
    <w:p w14:paraId="13A88438" w14:textId="6D499728" w:rsidR="000F0CDD" w:rsidRDefault="000F0CDD" w:rsidP="0065238D">
      <w:pPr>
        <w:pStyle w:val="Heading1"/>
        <w:numPr>
          <w:ilvl w:val="0"/>
          <w:numId w:val="5"/>
        </w:numPr>
        <w:rPr>
          <w:sz w:val="22"/>
          <w:szCs w:val="22"/>
        </w:rPr>
      </w:pPr>
      <w:bookmarkStart w:id="26" w:name="_Toc361839809"/>
      <w:bookmarkStart w:id="27" w:name="_Toc361915556"/>
      <w:bookmarkStart w:id="28" w:name="_Toc361917172"/>
      <w:bookmarkStart w:id="29" w:name="_Toc364333899"/>
      <w:bookmarkStart w:id="30" w:name="_Toc535504253"/>
      <w:r w:rsidRPr="00880566">
        <w:rPr>
          <w:sz w:val="22"/>
          <w:szCs w:val="22"/>
        </w:rPr>
        <w:t>I</w:t>
      </w:r>
      <w:r w:rsidR="00CF751E" w:rsidRPr="00880566">
        <w:rPr>
          <w:sz w:val="22"/>
          <w:szCs w:val="22"/>
        </w:rPr>
        <w:t>nclusion and Exclusion Criteria</w:t>
      </w:r>
      <w:bookmarkEnd w:id="26"/>
      <w:bookmarkEnd w:id="27"/>
      <w:bookmarkEnd w:id="28"/>
      <w:bookmarkEnd w:id="29"/>
      <w:bookmarkEnd w:id="30"/>
    </w:p>
    <w:p w14:paraId="6F589933" w14:textId="5F442D38"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Pr>
          <w:rFonts w:asciiTheme="minorHAnsi" w:hAnsiTheme="minorHAnsi"/>
          <w:sz w:val="22"/>
          <w:szCs w:val="22"/>
        </w:rPr>
        <w:t xml:space="preserve">Create a numbered list below in sections 3.1 and 3.2 of criteria subjects must meet to be eligible for study enrollment (e.g., age, gender, diagnosis, etc.). </w:t>
      </w:r>
    </w:p>
    <w:p w14:paraId="3BEB2F45" w14:textId="77777777" w:rsidR="001C680D" w:rsidRDefault="001C680D"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p>
    <w:p w14:paraId="34FA36BC" w14:textId="023810DA" w:rsidR="006B57D4" w:rsidRPr="001B6783"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r w:rsidRPr="001B6783">
        <w:rPr>
          <w:rFonts w:asciiTheme="minorHAnsi" w:hAnsiTheme="minorHAnsi"/>
          <w:b/>
          <w:sz w:val="22"/>
          <w:szCs w:val="22"/>
        </w:rPr>
        <w:t>Vulnerable Populations:</w:t>
      </w:r>
    </w:p>
    <w:p w14:paraId="7E1291DA" w14:textId="77777777"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14:paraId="297243F2" w14:textId="5B2B317B"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Pr>
          <w:rFonts w:asciiTheme="minorHAnsi" w:hAnsiTheme="minorHAnsi"/>
          <w:sz w:val="22"/>
          <w:szCs w:val="22"/>
        </w:rPr>
        <w:t>Indicate specifically whether you will include any of the following vulnerable populations in this research. You MAY NOT include members of these populations as subjects in your research unless you indicate this in your inclusion criteria because s</w:t>
      </w:r>
      <w:r w:rsidRPr="003A453C">
        <w:rPr>
          <w:rFonts w:asciiTheme="minorHAnsi" w:hAnsiTheme="minorHAnsi"/>
          <w:sz w:val="22"/>
          <w:szCs w:val="22"/>
        </w:rPr>
        <w:t xml:space="preserve">pecific regulations </w:t>
      </w:r>
      <w:r>
        <w:rPr>
          <w:rFonts w:asciiTheme="minorHAnsi" w:hAnsiTheme="minorHAnsi"/>
          <w:sz w:val="22"/>
          <w:szCs w:val="22"/>
        </w:rPr>
        <w:t>apply to studies that involve</w:t>
      </w:r>
      <w:r w:rsidRPr="003A453C">
        <w:rPr>
          <w:rFonts w:asciiTheme="minorHAnsi" w:hAnsiTheme="minorHAnsi"/>
          <w:sz w:val="22"/>
          <w:szCs w:val="22"/>
        </w:rPr>
        <w:t xml:space="preserve"> vulnerable populations.  </w:t>
      </w:r>
    </w:p>
    <w:p w14:paraId="1FA5562F" w14:textId="77777777" w:rsidR="006B57D4" w:rsidRDefault="006B57D4" w:rsidP="006B57D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14:paraId="6DC05EAF" w14:textId="6D0E5061" w:rsidR="006B57D4" w:rsidRDefault="006B57D4" w:rsidP="006B57D4">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Pr>
          <w:rFonts w:asciiTheme="minorHAnsi" w:hAnsiTheme="minorHAns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Pr>
          <w:rFonts w:asciiTheme="minorHAnsi" w:hAnsiTheme="minorHAnsi"/>
          <w:sz w:val="22"/>
          <w:szCs w:val="22"/>
        </w:rPr>
        <w:t>.</w:t>
      </w:r>
    </w:p>
    <w:p w14:paraId="592E8B48" w14:textId="77777777" w:rsidR="000571F9" w:rsidRDefault="000571F9" w:rsidP="006B57D4">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10BF2516" w14:textId="796F13C8" w:rsidR="000571F9" w:rsidRDefault="000571F9"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Pr>
          <w:rFonts w:asciiTheme="minorHAnsi" w:hAnsiTheme="minorHAnsi"/>
          <w:b/>
          <w:sz w:val="22"/>
          <w:szCs w:val="22"/>
        </w:rPr>
        <w:t>C</w:t>
      </w:r>
      <w:r w:rsidRPr="0055556C">
        <w:rPr>
          <w:rFonts w:asciiTheme="minorHAnsi" w:hAnsiTheme="minorHAnsi"/>
          <w:b/>
          <w:sz w:val="22"/>
          <w:szCs w:val="22"/>
        </w:rPr>
        <w:t>hildren –</w:t>
      </w:r>
      <w:r w:rsidRPr="0055556C">
        <w:rPr>
          <w:rFonts w:asciiTheme="minorHAnsi" w:hAnsiTheme="minorHAnsi"/>
          <w:sz w:val="22"/>
          <w:szCs w:val="22"/>
        </w:rPr>
        <w:t xml:space="preserve">Review </w:t>
      </w:r>
      <w:r w:rsidRPr="00896CFD">
        <w:rPr>
          <w:rFonts w:asciiTheme="minorHAnsi" w:hAnsiTheme="minorHAnsi"/>
          <w:sz w:val="22"/>
          <w:szCs w:val="22"/>
        </w:rPr>
        <w:t>“HRP-416- Checklist -</w:t>
      </w:r>
      <w:r w:rsidR="00D77E48">
        <w:rPr>
          <w:rFonts w:asciiTheme="minorHAnsi" w:hAnsiTheme="minorHAnsi"/>
          <w:sz w:val="22"/>
          <w:szCs w:val="22"/>
        </w:rPr>
        <w:t xml:space="preserve"> </w:t>
      </w:r>
      <w:r w:rsidRPr="00896CFD">
        <w:rPr>
          <w:rStyle w:val="textcontrol"/>
          <w:rFonts w:asciiTheme="minorHAnsi" w:hAnsiTheme="minorHAnsi"/>
          <w:sz w:val="22"/>
          <w:szCs w:val="22"/>
        </w:rPr>
        <w:t>Children”</w:t>
      </w:r>
    </w:p>
    <w:p w14:paraId="38E53663" w14:textId="79628104" w:rsidR="000571F9" w:rsidRDefault="000571F9"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sidRPr="000571F9">
        <w:rPr>
          <w:rFonts w:asciiTheme="minorHAnsi" w:hAnsiTheme="minorHAnsi"/>
          <w:b/>
          <w:sz w:val="22"/>
          <w:szCs w:val="22"/>
        </w:rPr>
        <w:t>P</w:t>
      </w:r>
      <w:r w:rsidRPr="0055556C">
        <w:rPr>
          <w:rFonts w:asciiTheme="minorHAnsi" w:hAnsiTheme="minorHAnsi"/>
          <w:b/>
          <w:sz w:val="22"/>
          <w:szCs w:val="22"/>
        </w:rPr>
        <w:t xml:space="preserve">regnant Women </w:t>
      </w:r>
      <w:r w:rsidRPr="0055556C">
        <w:rPr>
          <w:rFonts w:asciiTheme="minorHAnsi" w:hAnsiTheme="minorHAnsi"/>
          <w:sz w:val="22"/>
          <w:szCs w:val="22"/>
        </w:rPr>
        <w:t>– Review</w:t>
      </w:r>
      <w:r w:rsidRPr="00896CFD">
        <w:rPr>
          <w:rFonts w:asciiTheme="minorHAnsi" w:hAnsiTheme="minorHAnsi"/>
          <w:sz w:val="22"/>
          <w:szCs w:val="22"/>
        </w:rPr>
        <w:t xml:space="preserve"> “HRP-412- </w:t>
      </w:r>
      <w:r w:rsidRPr="00896CFD">
        <w:rPr>
          <w:rStyle w:val="textcontrol"/>
          <w:rFonts w:asciiTheme="minorHAnsi" w:hAnsiTheme="minorHAnsi"/>
          <w:sz w:val="22"/>
          <w:szCs w:val="22"/>
        </w:rPr>
        <w:t>Checklist - Pregnant Wom</w:t>
      </w:r>
      <w:r>
        <w:rPr>
          <w:rStyle w:val="textcontrol"/>
          <w:rFonts w:asciiTheme="minorHAnsi" w:hAnsiTheme="minorHAnsi"/>
          <w:sz w:val="22"/>
          <w:szCs w:val="22"/>
        </w:rPr>
        <w:t>en</w:t>
      </w:r>
      <w:r w:rsidR="0002791D">
        <w:rPr>
          <w:rStyle w:val="textcontrol"/>
          <w:rFonts w:asciiTheme="minorHAnsi" w:hAnsiTheme="minorHAnsi"/>
          <w:sz w:val="22"/>
          <w:szCs w:val="22"/>
        </w:rPr>
        <w:t>”</w:t>
      </w:r>
    </w:p>
    <w:p w14:paraId="1DA0CF02" w14:textId="32A9B43B" w:rsidR="006B57D4" w:rsidRDefault="00046C27"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b/>
          <w:sz w:val="22"/>
          <w:szCs w:val="22"/>
        </w:rPr>
        <w:t>C</w:t>
      </w:r>
      <w:r w:rsidRPr="00896CFD">
        <w:rPr>
          <w:rFonts w:asciiTheme="minorHAnsi" w:hAnsiTheme="minorHAnsi"/>
          <w:b/>
          <w:sz w:val="22"/>
          <w:szCs w:val="22"/>
        </w:rPr>
        <w:t xml:space="preserve">ognitively Impaired Adults- </w:t>
      </w:r>
      <w:r w:rsidRPr="00896CFD">
        <w:rPr>
          <w:rFonts w:asciiTheme="minorHAnsi" w:hAnsiTheme="minorHAnsi"/>
          <w:sz w:val="22"/>
          <w:szCs w:val="22"/>
        </w:rPr>
        <w:t xml:space="preserve">Review “HRP-417- </w:t>
      </w:r>
      <w:r w:rsidRPr="00896CFD">
        <w:rPr>
          <w:rStyle w:val="textcontrol"/>
          <w:rFonts w:asciiTheme="minorHAnsi" w:hAnsiTheme="minorHAnsi"/>
          <w:sz w:val="22"/>
          <w:szCs w:val="22"/>
        </w:rPr>
        <w:t>Checklist - Cognitively Impaired Adults</w:t>
      </w:r>
      <w:r w:rsidR="001C0394">
        <w:rPr>
          <w:rStyle w:val="textcontrol"/>
          <w:rFonts w:asciiTheme="minorHAnsi" w:hAnsiTheme="minorHAnsi"/>
          <w:sz w:val="22"/>
          <w:szCs w:val="22"/>
        </w:rPr>
        <w:t xml:space="preserve">” </w:t>
      </w:r>
    </w:p>
    <w:p w14:paraId="7E1D3001" w14:textId="7CBD78B4" w:rsidR="00046C27" w:rsidRDefault="00046C27"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Pr>
          <w:rFonts w:asciiTheme="minorHAnsi" w:hAnsiTheme="minorHAnsi"/>
          <w:b/>
          <w:sz w:val="22"/>
          <w:szCs w:val="22"/>
        </w:rPr>
        <w:t>P</w:t>
      </w:r>
      <w:r w:rsidRPr="0055556C">
        <w:rPr>
          <w:rFonts w:asciiTheme="minorHAnsi" w:hAnsiTheme="minorHAnsi"/>
          <w:b/>
          <w:sz w:val="22"/>
          <w:szCs w:val="22"/>
        </w:rPr>
        <w:t xml:space="preserve">risoners- </w:t>
      </w:r>
      <w:r w:rsidRPr="0055556C">
        <w:rPr>
          <w:rFonts w:asciiTheme="minorHAnsi" w:hAnsiTheme="minorHAnsi"/>
          <w:sz w:val="22"/>
          <w:szCs w:val="22"/>
        </w:rPr>
        <w:t>Review</w:t>
      </w:r>
      <w:r w:rsidRPr="0055556C" w:rsidDel="00F152AB">
        <w:rPr>
          <w:rFonts w:asciiTheme="minorHAnsi" w:hAnsiTheme="minorHAnsi"/>
          <w:sz w:val="22"/>
          <w:szCs w:val="22"/>
        </w:rPr>
        <w:t xml:space="preserve"> </w:t>
      </w:r>
      <w:r w:rsidRPr="0055556C">
        <w:rPr>
          <w:rFonts w:asciiTheme="minorHAnsi" w:hAnsiTheme="minorHAnsi"/>
          <w:sz w:val="22"/>
          <w:szCs w:val="22"/>
        </w:rPr>
        <w:t xml:space="preserve">“HRP-415- </w:t>
      </w:r>
      <w:r w:rsidRPr="0055556C">
        <w:rPr>
          <w:rStyle w:val="textcontrol"/>
          <w:rFonts w:asciiTheme="minorHAnsi" w:hAnsiTheme="minorHAnsi"/>
          <w:sz w:val="22"/>
          <w:szCs w:val="22"/>
        </w:rPr>
        <w:t>Checklist - Prisoners</w:t>
      </w:r>
      <w:r>
        <w:rPr>
          <w:rStyle w:val="textcontrol"/>
          <w:rFonts w:asciiTheme="minorHAnsi" w:hAnsiTheme="minorHAnsi"/>
          <w:sz w:val="22"/>
          <w:szCs w:val="22"/>
        </w:rPr>
        <w:t>”</w:t>
      </w:r>
    </w:p>
    <w:p w14:paraId="3B38DBFB" w14:textId="448CE95A" w:rsidR="006B57D4" w:rsidRDefault="00046C27" w:rsidP="0065238D">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pPr>
      <w:r w:rsidRPr="00D36A13">
        <w:rPr>
          <w:rFonts w:asciiTheme="minorHAnsi" w:hAnsiTheme="minorHAnsi"/>
          <w:b/>
          <w:sz w:val="22"/>
          <w:szCs w:val="22"/>
        </w:rPr>
        <w:t>N</w:t>
      </w:r>
      <w:r w:rsidRPr="0055556C">
        <w:rPr>
          <w:rFonts w:asciiTheme="minorHAnsi" w:hAnsiTheme="minorHAnsi"/>
          <w:b/>
          <w:sz w:val="22"/>
          <w:szCs w:val="22"/>
        </w:rPr>
        <w:t xml:space="preserve">eonates of uncertain viability or non-viable neonates- </w:t>
      </w:r>
      <w:r w:rsidRPr="0055556C">
        <w:rPr>
          <w:rFonts w:asciiTheme="minorHAnsi" w:hAnsiTheme="minorHAnsi"/>
          <w:sz w:val="22"/>
          <w:szCs w:val="22"/>
        </w:rPr>
        <w:t>Review</w:t>
      </w:r>
      <w:r w:rsidRPr="0055556C" w:rsidDel="00F152AB">
        <w:rPr>
          <w:rFonts w:asciiTheme="minorHAnsi" w:hAnsiTheme="minorHAnsi"/>
          <w:sz w:val="22"/>
          <w:szCs w:val="22"/>
        </w:rPr>
        <w:t xml:space="preserve"> </w:t>
      </w:r>
      <w:r w:rsidRPr="0055556C">
        <w:rPr>
          <w:rFonts w:asciiTheme="minorHAnsi" w:hAnsiTheme="minorHAnsi"/>
          <w:sz w:val="22"/>
          <w:szCs w:val="22"/>
        </w:rPr>
        <w:t xml:space="preserve">“HRP-413- </w:t>
      </w:r>
      <w:r w:rsidRPr="0055556C">
        <w:rPr>
          <w:rStyle w:val="textcontrol"/>
          <w:rFonts w:asciiTheme="minorHAnsi" w:hAnsiTheme="minorHAnsi"/>
          <w:sz w:val="22"/>
          <w:szCs w:val="22"/>
        </w:rPr>
        <w:t xml:space="preserve">Checklist - Non-Viable Neonates” </w:t>
      </w:r>
      <w:r w:rsidRPr="0055556C">
        <w:rPr>
          <w:rFonts w:asciiTheme="minorHAnsi" w:hAnsiTheme="minorHAnsi"/>
          <w:sz w:val="22"/>
          <w:szCs w:val="22"/>
        </w:rPr>
        <w:t xml:space="preserve">or “HRP-414- </w:t>
      </w:r>
      <w:r w:rsidRPr="0055556C">
        <w:rPr>
          <w:rStyle w:val="textcontrol"/>
          <w:rFonts w:asciiTheme="minorHAnsi" w:hAnsiTheme="minorHAnsi"/>
          <w:sz w:val="22"/>
          <w:szCs w:val="22"/>
        </w:rPr>
        <w:t>Checklist - Neonates of Uncertain Viability</w:t>
      </w:r>
      <w:r>
        <w:rPr>
          <w:rStyle w:val="textcontrol"/>
          <w:rFonts w:asciiTheme="minorHAnsi" w:hAnsiTheme="minorHAnsi"/>
          <w:sz w:val="22"/>
          <w:szCs w:val="22"/>
        </w:rPr>
        <w:t>”</w:t>
      </w:r>
    </w:p>
    <w:p w14:paraId="6D47EA29" w14:textId="49EB6061" w:rsidR="008F0DA5" w:rsidRPr="00C46BFC" w:rsidRDefault="008F0DA5" w:rsidP="00C46BFC">
      <w:pPr>
        <w:ind w:left="720"/>
        <w:rPr>
          <w:rFonts w:asciiTheme="minorHAnsi" w:hAnsiTheme="minorHAnsi" w:cstheme="minorHAnsi"/>
          <w:sz w:val="22"/>
        </w:rPr>
      </w:pPr>
      <w:r w:rsidRPr="00C46BFC">
        <w:rPr>
          <w:rFonts w:asciiTheme="minorHAnsi" w:hAnsiTheme="minorHAnsi" w:cstheme="minorHAnsi"/>
          <w:sz w:val="22"/>
        </w:rPr>
        <w:t>[Do not type here]</w:t>
      </w:r>
    </w:p>
    <w:p w14:paraId="7F35D327" w14:textId="5FE6C1FD" w:rsidR="000320EF" w:rsidRDefault="000320EF" w:rsidP="00880566">
      <w:pPr>
        <w:rPr>
          <w:rFonts w:asciiTheme="minorHAnsi" w:hAnsiTheme="minorHAnsi"/>
          <w:sz w:val="22"/>
          <w:szCs w:val="22"/>
        </w:rPr>
      </w:pPr>
      <w:bookmarkStart w:id="31" w:name="_Toc361915557"/>
      <w:bookmarkStart w:id="32" w:name="_Toc361917173"/>
      <w:bookmarkStart w:id="33" w:name="_Toc364333900"/>
    </w:p>
    <w:p w14:paraId="4B432E17" w14:textId="02EF5BF2" w:rsidR="00430564" w:rsidRPr="00A15047" w:rsidRDefault="00F667E8" w:rsidP="0065238D">
      <w:pPr>
        <w:pStyle w:val="Heading2"/>
        <w:numPr>
          <w:ilvl w:val="1"/>
          <w:numId w:val="5"/>
        </w:numPr>
        <w:rPr>
          <w:rFonts w:asciiTheme="minorHAnsi" w:hAnsiTheme="minorHAnsi"/>
          <w:szCs w:val="22"/>
        </w:rPr>
      </w:pPr>
      <w:r w:rsidRPr="00A15047">
        <w:rPr>
          <w:rFonts w:asciiTheme="minorHAnsi" w:hAnsiTheme="minorHAnsi"/>
          <w:szCs w:val="22"/>
        </w:rPr>
        <w:t>Inclusion Criteria</w:t>
      </w:r>
    </w:p>
    <w:p w14:paraId="3AAE365E" w14:textId="28FABFBE" w:rsidR="002739BC" w:rsidRPr="00E34595" w:rsidRDefault="00351526" w:rsidP="00A96DAF">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E34595">
        <w:rPr>
          <w:rFonts w:asciiTheme="minorHAnsi" w:hAnsiTheme="minorHAnsi"/>
          <w:b w:val="0"/>
          <w:szCs w:val="22"/>
        </w:rPr>
        <w:t>Create a numbered list of the inclusion criteria that define who will be included in your final study sample (e.g.</w:t>
      </w:r>
      <w:r w:rsidR="00D36A13">
        <w:rPr>
          <w:rFonts w:asciiTheme="minorHAnsi" w:hAnsiTheme="minorHAnsi"/>
          <w:b w:val="0"/>
          <w:szCs w:val="22"/>
        </w:rPr>
        <w:t>,</w:t>
      </w:r>
      <w:r w:rsidRPr="00E34595">
        <w:rPr>
          <w:rFonts w:asciiTheme="minorHAnsi" w:hAnsiTheme="minorHAnsi"/>
          <w:b w:val="0"/>
          <w:szCs w:val="22"/>
        </w:rPr>
        <w:t xml:space="preserve"> age, gender, condition, etc</w:t>
      </w:r>
      <w:r w:rsidR="00E330DA">
        <w:rPr>
          <w:rFonts w:asciiTheme="minorHAnsi" w:hAnsiTheme="minorHAnsi"/>
          <w:b w:val="0"/>
          <w:szCs w:val="22"/>
        </w:rPr>
        <w:t>.)</w:t>
      </w:r>
      <w:r w:rsidR="00E330DA" w:rsidRPr="00E34595">
        <w:rPr>
          <w:rStyle w:val="CommentReference"/>
          <w:rFonts w:ascii="Times New Roman" w:hAnsi="Times New Roman"/>
          <w:b w:val="0"/>
          <w:bCs w:val="0"/>
        </w:rPr>
        <w:t xml:space="preserve"> </w:t>
      </w:r>
    </w:p>
    <w:p w14:paraId="453C07F1" w14:textId="77777777" w:rsidR="00E34595" w:rsidRDefault="00E34595" w:rsidP="00EE1EA7">
      <w:pPr>
        <w:pStyle w:val="ListParagraph"/>
        <w:ind w:left="1440"/>
        <w:rPr>
          <w:rFonts w:asciiTheme="minorHAnsi" w:hAnsiTheme="minorHAnsi"/>
          <w:sz w:val="22"/>
          <w:szCs w:val="22"/>
        </w:rPr>
      </w:pPr>
    </w:p>
    <w:p w14:paraId="23EDD054" w14:textId="77777777" w:rsidR="007E30AC" w:rsidRPr="00D33625" w:rsidRDefault="007E30AC" w:rsidP="007E30AC">
      <w:pPr>
        <w:tabs>
          <w:tab w:val="left" w:pos="720"/>
        </w:tabs>
        <w:ind w:left="1440"/>
        <w:rPr>
          <w:ins w:id="34" w:author="Qian, Yiming" w:date="2019-10-08T09:47:00Z"/>
          <w:rFonts w:asciiTheme="minorHAnsi" w:hAnsiTheme="minorHAnsi"/>
          <w:sz w:val="22"/>
          <w:szCs w:val="22"/>
        </w:rPr>
      </w:pPr>
      <w:ins w:id="35" w:author="Qian, Yiming" w:date="2019-10-08T09:47:00Z">
        <w:r>
          <w:rPr>
            <w:rFonts w:asciiTheme="minorHAnsi" w:hAnsiTheme="minorHAnsi"/>
            <w:sz w:val="22"/>
            <w:szCs w:val="22"/>
          </w:rPr>
          <w:t xml:space="preserve">College students </w:t>
        </w:r>
        <w:r w:rsidRPr="001F098A">
          <w:rPr>
            <w:rFonts w:asciiTheme="minorHAnsi" w:hAnsiTheme="minorHAnsi"/>
            <w:sz w:val="22"/>
            <w:szCs w:val="22"/>
          </w:rPr>
          <w:t>(</w:t>
        </w:r>
        <w:r>
          <w:rPr>
            <w:rFonts w:asciiTheme="minorHAnsi" w:hAnsiTheme="minorHAnsi"/>
            <w:sz w:val="22"/>
            <w:szCs w:val="22"/>
          </w:rPr>
          <w:t xml:space="preserve">older than </w:t>
        </w:r>
        <w:r w:rsidRPr="001F098A">
          <w:rPr>
            <w:rFonts w:asciiTheme="minorHAnsi" w:hAnsiTheme="minorHAnsi"/>
            <w:sz w:val="22"/>
            <w:szCs w:val="22"/>
          </w:rPr>
          <w:t>1</w:t>
        </w:r>
        <w:r>
          <w:rPr>
            <w:rFonts w:asciiTheme="minorHAnsi" w:hAnsiTheme="minorHAnsi"/>
            <w:sz w:val="22"/>
            <w:szCs w:val="22"/>
          </w:rPr>
          <w:t xml:space="preserve">8 </w:t>
        </w:r>
        <w:r w:rsidRPr="001F098A">
          <w:rPr>
            <w:rFonts w:asciiTheme="minorHAnsi" w:hAnsiTheme="minorHAnsi"/>
            <w:sz w:val="22"/>
            <w:szCs w:val="22"/>
          </w:rPr>
          <w:t xml:space="preserve">years of age) </w:t>
        </w:r>
        <w:r>
          <w:rPr>
            <w:rFonts w:asciiTheme="minorHAnsi" w:hAnsiTheme="minorHAnsi"/>
            <w:sz w:val="22"/>
            <w:szCs w:val="22"/>
          </w:rPr>
          <w:t xml:space="preserve">who meet the following criteria </w:t>
        </w:r>
        <w:r w:rsidRPr="001F098A">
          <w:rPr>
            <w:rFonts w:asciiTheme="minorHAnsi" w:hAnsiTheme="minorHAnsi"/>
            <w:sz w:val="22"/>
            <w:szCs w:val="22"/>
          </w:rPr>
          <w:t xml:space="preserve">will be included in the study. </w:t>
        </w:r>
      </w:ins>
    </w:p>
    <w:p w14:paraId="755DE48E" w14:textId="77777777" w:rsidR="007E30AC" w:rsidRPr="00D33625" w:rsidRDefault="007E30AC" w:rsidP="007E30AC">
      <w:pPr>
        <w:pStyle w:val="ListParagraph"/>
        <w:numPr>
          <w:ilvl w:val="0"/>
          <w:numId w:val="17"/>
        </w:numPr>
        <w:tabs>
          <w:tab w:val="left" w:pos="720"/>
        </w:tabs>
        <w:rPr>
          <w:ins w:id="36" w:author="Qian, Yiming" w:date="2019-10-08T09:47:00Z"/>
          <w:rFonts w:asciiTheme="minorHAnsi" w:hAnsiTheme="minorHAnsi"/>
          <w:sz w:val="22"/>
          <w:szCs w:val="22"/>
        </w:rPr>
      </w:pPr>
      <w:ins w:id="37" w:author="Qian, Yiming" w:date="2019-10-08T09:47:00Z">
        <w:r>
          <w:rPr>
            <w:rFonts w:asciiTheme="minorHAnsi" w:hAnsiTheme="minorHAnsi"/>
            <w:sz w:val="22"/>
            <w:szCs w:val="22"/>
          </w:rPr>
          <w:t>who have</w:t>
        </w:r>
        <w:r w:rsidRPr="001F098A">
          <w:rPr>
            <w:rFonts w:asciiTheme="minorHAnsi" w:hAnsiTheme="minorHAnsi"/>
            <w:sz w:val="22"/>
            <w:szCs w:val="22"/>
          </w:rPr>
          <w:t xml:space="preserve"> normal or corrected-to-normal visual acuity</w:t>
        </w:r>
        <w:r>
          <w:rPr>
            <w:rFonts w:asciiTheme="minorHAnsi" w:hAnsiTheme="minorHAnsi"/>
            <w:sz w:val="22"/>
            <w:szCs w:val="22"/>
          </w:rPr>
          <w:t xml:space="preserve">, and </w:t>
        </w:r>
        <w:r w:rsidRPr="00D33625">
          <w:rPr>
            <w:rFonts w:asciiTheme="minorHAnsi" w:hAnsiTheme="minorHAnsi"/>
            <w:sz w:val="22"/>
            <w:szCs w:val="22"/>
          </w:rPr>
          <w:t xml:space="preserve">don’t have visual problems such as strabismus (e.g., lazy eye) or </w:t>
        </w:r>
        <w:proofErr w:type="gramStart"/>
        <w:r w:rsidRPr="00D33625">
          <w:rPr>
            <w:rFonts w:asciiTheme="minorHAnsi" w:hAnsiTheme="minorHAnsi"/>
            <w:sz w:val="22"/>
            <w:szCs w:val="22"/>
          </w:rPr>
          <w:t>cataract.</w:t>
        </w:r>
        <w:proofErr w:type="gramEnd"/>
        <w:r w:rsidRPr="00D33625">
          <w:rPr>
            <w:rFonts w:asciiTheme="minorHAnsi" w:hAnsiTheme="minorHAnsi"/>
            <w:sz w:val="22"/>
            <w:szCs w:val="22"/>
          </w:rPr>
          <w:t xml:space="preserve"> </w:t>
        </w:r>
      </w:ins>
    </w:p>
    <w:p w14:paraId="2E1604B6" w14:textId="77777777" w:rsidR="007E30AC" w:rsidRPr="00D33625" w:rsidRDefault="007E30AC" w:rsidP="007E30AC">
      <w:pPr>
        <w:pStyle w:val="ListParagraph"/>
        <w:numPr>
          <w:ilvl w:val="0"/>
          <w:numId w:val="17"/>
        </w:numPr>
        <w:tabs>
          <w:tab w:val="left" w:pos="720"/>
        </w:tabs>
        <w:rPr>
          <w:ins w:id="38" w:author="Qian, Yiming" w:date="2019-10-08T09:47:00Z"/>
          <w:rFonts w:asciiTheme="minorHAnsi" w:hAnsiTheme="minorHAnsi"/>
          <w:sz w:val="22"/>
          <w:szCs w:val="22"/>
        </w:rPr>
      </w:pPr>
      <w:ins w:id="39" w:author="Qian, Yiming" w:date="2019-10-08T09:47:00Z">
        <w:r w:rsidRPr="00D33625">
          <w:rPr>
            <w:rFonts w:asciiTheme="minorHAnsi" w:hAnsiTheme="minorHAnsi"/>
            <w:sz w:val="22"/>
            <w:szCs w:val="22"/>
          </w:rPr>
          <w:t xml:space="preserve">who didn’t experience serious medical problems at birth or shortly thereafter, </w:t>
        </w:r>
      </w:ins>
    </w:p>
    <w:p w14:paraId="1DBF8DF7" w14:textId="77777777" w:rsidR="007E30AC" w:rsidRPr="00D33625" w:rsidRDefault="007E30AC" w:rsidP="007E30AC">
      <w:pPr>
        <w:pStyle w:val="ListParagraph"/>
        <w:numPr>
          <w:ilvl w:val="0"/>
          <w:numId w:val="17"/>
        </w:numPr>
        <w:tabs>
          <w:tab w:val="left" w:pos="720"/>
        </w:tabs>
        <w:rPr>
          <w:ins w:id="40" w:author="Qian, Yiming" w:date="2019-10-08T09:47:00Z"/>
          <w:rFonts w:asciiTheme="minorHAnsi" w:hAnsiTheme="minorHAnsi"/>
          <w:sz w:val="22"/>
          <w:szCs w:val="22"/>
        </w:rPr>
      </w:pPr>
      <w:ins w:id="41" w:author="Qian, Yiming" w:date="2019-10-08T09:47:00Z">
        <w:r w:rsidRPr="00D33625">
          <w:rPr>
            <w:rFonts w:asciiTheme="minorHAnsi" w:hAnsiTheme="minorHAnsi"/>
            <w:sz w:val="22"/>
            <w:szCs w:val="22"/>
          </w:rPr>
          <w:lastRenderedPageBreak/>
          <w:t xml:space="preserve">who don’t have any serious health problems </w:t>
        </w:r>
        <w:proofErr w:type="gramStart"/>
        <w:r w:rsidRPr="00D33625">
          <w:rPr>
            <w:rFonts w:asciiTheme="minorHAnsi" w:hAnsiTheme="minorHAnsi"/>
            <w:sz w:val="22"/>
            <w:szCs w:val="22"/>
          </w:rPr>
          <w:t>currently.</w:t>
        </w:r>
        <w:proofErr w:type="gramEnd"/>
        <w:r w:rsidRPr="00D33625">
          <w:rPr>
            <w:rFonts w:asciiTheme="minorHAnsi" w:hAnsiTheme="minorHAnsi"/>
            <w:sz w:val="22"/>
            <w:szCs w:val="22"/>
          </w:rPr>
          <w:t xml:space="preserve"> </w:t>
        </w:r>
      </w:ins>
    </w:p>
    <w:p w14:paraId="58B5FA05" w14:textId="77777777" w:rsidR="007E30AC" w:rsidRPr="00D33625" w:rsidRDefault="007E30AC" w:rsidP="007E30AC">
      <w:pPr>
        <w:pStyle w:val="ListParagraph"/>
        <w:numPr>
          <w:ilvl w:val="0"/>
          <w:numId w:val="17"/>
        </w:numPr>
        <w:tabs>
          <w:tab w:val="left" w:pos="720"/>
        </w:tabs>
        <w:rPr>
          <w:ins w:id="42" w:author="Qian, Yiming" w:date="2019-10-08T09:47:00Z"/>
          <w:rFonts w:asciiTheme="minorHAnsi" w:hAnsiTheme="minorHAnsi"/>
          <w:sz w:val="22"/>
          <w:szCs w:val="22"/>
        </w:rPr>
      </w:pPr>
      <w:ins w:id="43" w:author="Qian, Yiming" w:date="2019-10-08T09:47:00Z">
        <w:r w:rsidRPr="00D33625">
          <w:rPr>
            <w:rFonts w:asciiTheme="minorHAnsi" w:hAnsiTheme="minorHAnsi"/>
            <w:sz w:val="22"/>
            <w:szCs w:val="22"/>
          </w:rPr>
          <w:t xml:space="preserve">who don’t have epilepsy or who have had seizures of any </w:t>
        </w:r>
        <w:proofErr w:type="gramStart"/>
        <w:r w:rsidRPr="00D33625">
          <w:rPr>
            <w:rFonts w:asciiTheme="minorHAnsi" w:hAnsiTheme="minorHAnsi"/>
            <w:sz w:val="22"/>
            <w:szCs w:val="22"/>
          </w:rPr>
          <w:t>kind.</w:t>
        </w:r>
        <w:proofErr w:type="gramEnd"/>
        <w:r w:rsidRPr="00D33625">
          <w:rPr>
            <w:rFonts w:asciiTheme="minorHAnsi" w:hAnsiTheme="minorHAnsi"/>
            <w:sz w:val="22"/>
            <w:szCs w:val="22"/>
          </w:rPr>
          <w:t xml:space="preserve"> </w:t>
        </w:r>
      </w:ins>
    </w:p>
    <w:p w14:paraId="3D435FDF" w14:textId="62063A0C" w:rsidR="00E731EC" w:rsidRPr="001F098A" w:rsidDel="007E30AC" w:rsidRDefault="00E731EC" w:rsidP="00E731EC">
      <w:pPr>
        <w:tabs>
          <w:tab w:val="left" w:pos="720"/>
        </w:tabs>
        <w:ind w:left="1440"/>
        <w:rPr>
          <w:del w:id="44" w:author="Qian, Yiming" w:date="2019-10-08T09:47:00Z"/>
          <w:rFonts w:asciiTheme="minorHAnsi" w:hAnsiTheme="minorHAnsi"/>
          <w:sz w:val="22"/>
          <w:szCs w:val="22"/>
        </w:rPr>
      </w:pPr>
      <w:del w:id="45" w:author="Qian, Yiming" w:date="2019-10-08T09:47:00Z">
        <w:r w:rsidDel="007E30AC">
          <w:rPr>
            <w:rFonts w:asciiTheme="minorHAnsi" w:hAnsiTheme="minorHAnsi"/>
            <w:sz w:val="22"/>
            <w:szCs w:val="22"/>
          </w:rPr>
          <w:delText xml:space="preserve">College students </w:delText>
        </w:r>
        <w:r w:rsidRPr="001F098A" w:rsidDel="007E30AC">
          <w:rPr>
            <w:rFonts w:asciiTheme="minorHAnsi" w:hAnsiTheme="minorHAnsi"/>
            <w:sz w:val="22"/>
            <w:szCs w:val="22"/>
          </w:rPr>
          <w:delText>(</w:delText>
        </w:r>
        <w:r w:rsidDel="007E30AC">
          <w:rPr>
            <w:rFonts w:asciiTheme="minorHAnsi" w:hAnsiTheme="minorHAnsi"/>
            <w:sz w:val="22"/>
            <w:szCs w:val="22"/>
          </w:rPr>
          <w:delText xml:space="preserve">older than </w:delText>
        </w:r>
        <w:r w:rsidRPr="001F098A" w:rsidDel="007E30AC">
          <w:rPr>
            <w:rFonts w:asciiTheme="minorHAnsi" w:hAnsiTheme="minorHAnsi"/>
            <w:sz w:val="22"/>
            <w:szCs w:val="22"/>
          </w:rPr>
          <w:delText>1</w:delText>
        </w:r>
        <w:r w:rsidDel="007E30AC">
          <w:rPr>
            <w:rFonts w:asciiTheme="minorHAnsi" w:hAnsiTheme="minorHAnsi"/>
            <w:sz w:val="22"/>
            <w:szCs w:val="22"/>
          </w:rPr>
          <w:delText xml:space="preserve">8 </w:delText>
        </w:r>
        <w:r w:rsidRPr="001F098A" w:rsidDel="007E30AC">
          <w:rPr>
            <w:rFonts w:asciiTheme="minorHAnsi" w:hAnsiTheme="minorHAnsi"/>
            <w:sz w:val="22"/>
            <w:szCs w:val="22"/>
          </w:rPr>
          <w:delText xml:space="preserve">years of age) of either sex with normal or corrected-to-normal visual acuity will be included in the study. </w:delText>
        </w:r>
      </w:del>
    </w:p>
    <w:p w14:paraId="50255785" w14:textId="77777777" w:rsidR="00EE1EA7" w:rsidRPr="0002203D" w:rsidRDefault="00EE1EA7" w:rsidP="00880566">
      <w:pPr>
        <w:pStyle w:val="Heading2"/>
        <w:spacing w:before="0" w:after="0"/>
        <w:ind w:left="1440"/>
        <w:rPr>
          <w:rFonts w:asciiTheme="minorHAnsi" w:hAnsiTheme="minorHAnsi"/>
          <w:szCs w:val="22"/>
        </w:rPr>
      </w:pPr>
    </w:p>
    <w:bookmarkEnd w:id="31"/>
    <w:bookmarkEnd w:id="32"/>
    <w:bookmarkEnd w:id="33"/>
    <w:p w14:paraId="6FF9B35C" w14:textId="33CE4A28" w:rsidR="00F667E8" w:rsidRPr="00A15047" w:rsidRDefault="00430564" w:rsidP="0065238D">
      <w:pPr>
        <w:pStyle w:val="Heading2"/>
        <w:numPr>
          <w:ilvl w:val="1"/>
          <w:numId w:val="5"/>
        </w:numPr>
        <w:rPr>
          <w:rFonts w:asciiTheme="minorHAnsi" w:hAnsiTheme="minorHAnsi" w:cstheme="minorHAnsi"/>
          <w:i/>
        </w:rPr>
      </w:pPr>
      <w:r w:rsidRPr="00A15047">
        <w:rPr>
          <w:rFonts w:asciiTheme="minorHAnsi" w:hAnsiTheme="minorHAnsi" w:cstheme="minorHAnsi"/>
        </w:rPr>
        <w:t>Exclusion Criteria</w:t>
      </w:r>
    </w:p>
    <w:p w14:paraId="23398EBB" w14:textId="3641BF80" w:rsidR="00E34595" w:rsidRPr="00E34595" w:rsidRDefault="00E34595" w:rsidP="00E34595">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E34595">
        <w:rPr>
          <w:rFonts w:asciiTheme="minorHAnsi" w:hAnsiTheme="minorHAnsi"/>
          <w:b w:val="0"/>
          <w:szCs w:val="22"/>
        </w:rPr>
        <w:t xml:space="preserve">Create a numbered list of the </w:t>
      </w:r>
      <w:r>
        <w:rPr>
          <w:rFonts w:asciiTheme="minorHAnsi" w:hAnsiTheme="minorHAnsi"/>
          <w:b w:val="0"/>
          <w:szCs w:val="22"/>
        </w:rPr>
        <w:t>ex</w:t>
      </w:r>
      <w:r w:rsidRPr="00E34595">
        <w:rPr>
          <w:rFonts w:asciiTheme="minorHAnsi" w:hAnsiTheme="minorHAnsi"/>
          <w:b w:val="0"/>
          <w:szCs w:val="22"/>
        </w:rPr>
        <w:t xml:space="preserve">clusion criteria that define who will be </w:t>
      </w:r>
      <w:r>
        <w:rPr>
          <w:rFonts w:asciiTheme="minorHAnsi" w:hAnsiTheme="minorHAnsi"/>
          <w:b w:val="0"/>
          <w:szCs w:val="22"/>
        </w:rPr>
        <w:t>ex</w:t>
      </w:r>
      <w:r w:rsidRPr="00E34595">
        <w:rPr>
          <w:rFonts w:asciiTheme="minorHAnsi" w:hAnsiTheme="minorHAnsi"/>
          <w:b w:val="0"/>
          <w:szCs w:val="22"/>
        </w:rPr>
        <w:t>cluded in your study.</w:t>
      </w:r>
    </w:p>
    <w:p w14:paraId="0017FBCD" w14:textId="77777777" w:rsidR="000C2EC0" w:rsidRPr="00880566" w:rsidRDefault="000C2EC0" w:rsidP="00880566">
      <w:pPr>
        <w:pStyle w:val="BlockText"/>
        <w:pBdr>
          <w:top w:val="none" w:sz="0" w:space="0" w:color="auto"/>
          <w:left w:val="none" w:sz="0" w:space="0" w:color="auto"/>
          <w:bottom w:val="none" w:sz="0" w:space="0" w:color="auto"/>
          <w:right w:val="none" w:sz="0" w:space="0" w:color="auto"/>
        </w:pBdr>
        <w:ind w:left="2160" w:right="720"/>
        <w:rPr>
          <w:rFonts w:asciiTheme="minorHAnsi" w:hAnsiTheme="minorHAnsi"/>
          <w:b/>
          <w:i w:val="0"/>
          <w:color w:val="auto"/>
          <w:sz w:val="22"/>
          <w:szCs w:val="22"/>
        </w:rPr>
      </w:pPr>
    </w:p>
    <w:p w14:paraId="4AD87174" w14:textId="20C16FA0" w:rsidR="00E731EC" w:rsidRPr="00E731EC" w:rsidRDefault="00E731EC" w:rsidP="00E731EC">
      <w:pPr>
        <w:pStyle w:val="ListParagraph"/>
        <w:tabs>
          <w:tab w:val="left" w:pos="720"/>
        </w:tabs>
        <w:ind w:left="1440"/>
        <w:rPr>
          <w:rFonts w:asciiTheme="minorHAnsi" w:hAnsiTheme="minorHAnsi"/>
          <w:sz w:val="22"/>
          <w:szCs w:val="22"/>
        </w:rPr>
      </w:pPr>
      <w:r w:rsidRPr="00E731EC">
        <w:rPr>
          <w:rFonts w:asciiTheme="minorHAnsi" w:hAnsiTheme="minorHAnsi"/>
          <w:sz w:val="22"/>
          <w:szCs w:val="22"/>
        </w:rPr>
        <w:t xml:space="preserve">We will exclude participants younger than 18 years of age. We will also exclude participants who experienced serious medical problems at birth or shortly thereafter, or who have had any serious health problems currently. We will exclude participants who have visual problems such as strabismus (e.g., lazy eye) or cataract. We will exclude participants who have epilepsy or who have had seizures of any kind. </w:t>
      </w:r>
    </w:p>
    <w:p w14:paraId="50551628" w14:textId="46208758" w:rsidR="00981BDD" w:rsidRDefault="00981BDD" w:rsidP="0065238D">
      <w:pPr>
        <w:pStyle w:val="Heading2"/>
        <w:numPr>
          <w:ilvl w:val="1"/>
          <w:numId w:val="5"/>
        </w:numPr>
        <w:rPr>
          <w:rFonts w:asciiTheme="minorHAnsi" w:hAnsiTheme="minorHAnsi"/>
          <w:szCs w:val="22"/>
        </w:rPr>
      </w:pPr>
      <w:r w:rsidRPr="00391040">
        <w:rPr>
          <w:rFonts w:asciiTheme="minorHAnsi" w:hAnsiTheme="minorHAnsi"/>
          <w:szCs w:val="22"/>
        </w:rPr>
        <w:t>Early Withdrawal of Subjects</w:t>
      </w:r>
    </w:p>
    <w:p w14:paraId="3C0E6DB5" w14:textId="74D786EC" w:rsidR="00981BDD" w:rsidRPr="00F81FD5" w:rsidRDefault="00981BDD" w:rsidP="0065238D">
      <w:pPr>
        <w:pStyle w:val="Heading3"/>
        <w:numPr>
          <w:ilvl w:val="3"/>
          <w:numId w:val="5"/>
        </w:numPr>
      </w:pPr>
      <w:r w:rsidRPr="00F81FD5">
        <w:rPr>
          <w:rFonts w:asciiTheme="minorHAnsi" w:hAnsiTheme="minorHAnsi" w:cstheme="minorHAnsi"/>
          <w:szCs w:val="22"/>
        </w:rPr>
        <w:t>Criteria for removal from study</w:t>
      </w:r>
    </w:p>
    <w:p w14:paraId="341D772F" w14:textId="77777777" w:rsidR="00981BDD" w:rsidRPr="0002203D" w:rsidRDefault="00981BDD" w:rsidP="00981BDD">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Theme="minorHAnsi" w:hAnsiTheme="minorHAnsi"/>
          <w:b w:val="0"/>
          <w:szCs w:val="22"/>
        </w:rPr>
      </w:pPr>
      <w:r w:rsidRPr="0002203D">
        <w:rPr>
          <w:rFonts w:asciiTheme="minorHAnsi" w:hAnsiTheme="minorHAnsi"/>
          <w:b w:val="0"/>
          <w:szCs w:val="22"/>
        </w:rPr>
        <w:t>Insert subject withdrawal criteria (e.g., safety reasons, failure of subject to adhere to protocol requirements, subject consent withdrawal, disease progression, etc.).</w:t>
      </w:r>
    </w:p>
    <w:p w14:paraId="0B600246" w14:textId="578784FA" w:rsidR="00981BDD" w:rsidRDefault="00981BDD" w:rsidP="00981BDD">
      <w:pPr>
        <w:pStyle w:val="ListParagraph"/>
        <w:ind w:left="2160"/>
        <w:rPr>
          <w:rFonts w:asciiTheme="minorHAnsi" w:hAnsiTheme="minorHAnsi" w:cstheme="minorHAnsi"/>
          <w:b/>
          <w:sz w:val="22"/>
          <w:szCs w:val="22"/>
        </w:rPr>
      </w:pPr>
    </w:p>
    <w:p w14:paraId="4556134F" w14:textId="77777777" w:rsidR="00E731EC" w:rsidRPr="001F098A" w:rsidRDefault="00E731EC" w:rsidP="00E731EC">
      <w:pPr>
        <w:tabs>
          <w:tab w:val="left" w:pos="720"/>
        </w:tabs>
        <w:ind w:left="2160"/>
        <w:rPr>
          <w:rFonts w:asciiTheme="minorHAnsi" w:hAnsiTheme="minorHAnsi"/>
          <w:sz w:val="22"/>
          <w:szCs w:val="22"/>
        </w:rPr>
      </w:pPr>
      <w:r w:rsidRPr="001F098A">
        <w:rPr>
          <w:rFonts w:asciiTheme="minorHAnsi" w:hAnsiTheme="minorHAnsi"/>
          <w:sz w:val="22"/>
          <w:szCs w:val="22"/>
        </w:rPr>
        <w:t>Participants may be withdrawn from the study if they fail to consent to the procedures, fail to maintain attention during the visual tests or otherwise fail to adhere to the protocol requirements.</w:t>
      </w:r>
    </w:p>
    <w:p w14:paraId="05054410" w14:textId="77777777" w:rsidR="00981BDD" w:rsidRDefault="00981BDD" w:rsidP="00E10048">
      <w:pPr>
        <w:pStyle w:val="ListParagraph"/>
        <w:ind w:left="2160"/>
        <w:rPr>
          <w:rFonts w:asciiTheme="minorHAnsi" w:hAnsiTheme="minorHAnsi" w:cstheme="minorHAnsi"/>
          <w:b/>
          <w:sz w:val="22"/>
          <w:szCs w:val="22"/>
        </w:rPr>
      </w:pPr>
    </w:p>
    <w:p w14:paraId="4892D2A3" w14:textId="56DED2B8" w:rsidR="00981BDD" w:rsidRPr="00F81FD5" w:rsidRDefault="00981BDD" w:rsidP="0065238D">
      <w:pPr>
        <w:pStyle w:val="Heading3"/>
        <w:numPr>
          <w:ilvl w:val="3"/>
          <w:numId w:val="5"/>
        </w:numPr>
        <w:rPr>
          <w:rFonts w:asciiTheme="minorHAnsi" w:hAnsiTheme="minorHAnsi" w:cstheme="minorHAnsi"/>
        </w:rPr>
      </w:pPr>
      <w:r w:rsidRPr="00F81FD5">
        <w:rPr>
          <w:rFonts w:asciiTheme="minorHAnsi" w:hAnsiTheme="minorHAnsi" w:cstheme="minorHAnsi"/>
        </w:rPr>
        <w:t>Follow-up for withdrawn subjects</w:t>
      </w:r>
    </w:p>
    <w:p w14:paraId="6D920794" w14:textId="062A72F7" w:rsidR="00981BDD" w:rsidRPr="00260423" w:rsidRDefault="00981BDD" w:rsidP="00981BDD">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Theme="minorHAnsi" w:hAnsiTheme="minorHAnsi"/>
          <w:b w:val="0"/>
          <w:szCs w:val="22"/>
        </w:rPr>
      </w:pPr>
      <w:r>
        <w:rPr>
          <w:rFonts w:asciiTheme="minorHAnsi" w:hAnsiTheme="minorHAnsi"/>
          <w:b w:val="0"/>
          <w:szCs w:val="22"/>
        </w:rPr>
        <w:t>Describe</w:t>
      </w:r>
      <w:r w:rsidRPr="0002203D">
        <w:rPr>
          <w:rFonts w:asciiTheme="minorHAnsi" w:hAnsiTheme="minorHAnsi"/>
          <w:b w:val="0"/>
          <w:szCs w:val="22"/>
        </w:rPr>
        <w:t xml:space="preserve"> </w:t>
      </w:r>
      <w:r w:rsidRPr="00E10048">
        <w:rPr>
          <w:rFonts w:asciiTheme="minorHAnsi" w:hAnsiTheme="minorHAnsi"/>
          <w:b w:val="0"/>
          <w:szCs w:val="22"/>
        </w:rPr>
        <w:t>when and how to withdraw subjects from the study; the type and timing of the data to be collected for withdrawal of subjects; whether and how subjects are to be replaced; the follow-up for subjects withdrawn from investigational treatment</w:t>
      </w:r>
      <w:r w:rsidRPr="00564122">
        <w:rPr>
          <w:rFonts w:asciiTheme="minorHAnsi" w:hAnsiTheme="minorHAnsi"/>
          <w:b w:val="0"/>
          <w:szCs w:val="22"/>
        </w:rPr>
        <w:t>.</w:t>
      </w:r>
    </w:p>
    <w:p w14:paraId="3D46B2A3" w14:textId="77777777" w:rsidR="00981BDD" w:rsidRPr="00E10048" w:rsidRDefault="00981BDD" w:rsidP="00E10048">
      <w:pPr>
        <w:pStyle w:val="ListParagraph"/>
        <w:ind w:left="2160"/>
        <w:rPr>
          <w:rFonts w:asciiTheme="minorHAnsi" w:hAnsiTheme="minorHAnsi" w:cstheme="minorHAnsi"/>
          <w:b/>
          <w:sz w:val="22"/>
          <w:szCs w:val="22"/>
        </w:rPr>
      </w:pPr>
    </w:p>
    <w:p w14:paraId="15B9668F" w14:textId="1A4E29B6" w:rsidR="000320EF" w:rsidRDefault="00E731EC" w:rsidP="004026EB">
      <w:pPr>
        <w:ind w:left="2160"/>
        <w:rPr>
          <w:rFonts w:asciiTheme="minorHAnsi" w:hAnsiTheme="minorHAnsi"/>
          <w:sz w:val="22"/>
          <w:szCs w:val="22"/>
        </w:rPr>
      </w:pPr>
      <w:r w:rsidRPr="001F098A">
        <w:rPr>
          <w:rFonts w:asciiTheme="minorHAnsi" w:hAnsiTheme="minorHAnsi"/>
          <w:sz w:val="22"/>
          <w:szCs w:val="22"/>
        </w:rPr>
        <w:t>There will be no follow-up for withdrawn subjects.</w:t>
      </w:r>
    </w:p>
    <w:p w14:paraId="00FF57A0" w14:textId="4895F207" w:rsidR="00CB66CD" w:rsidRPr="0055144B" w:rsidRDefault="0055144B" w:rsidP="0065238D">
      <w:pPr>
        <w:pStyle w:val="Heading1"/>
        <w:numPr>
          <w:ilvl w:val="0"/>
          <w:numId w:val="5"/>
        </w:numPr>
      </w:pPr>
      <w:bookmarkStart w:id="46" w:name="_Toc535504254"/>
      <w:r w:rsidRPr="00A15047">
        <w:rPr>
          <w:sz w:val="22"/>
          <w:szCs w:val="22"/>
        </w:rPr>
        <w:t>Recruitment Methods</w:t>
      </w:r>
      <w:bookmarkEnd w:id="46"/>
    </w:p>
    <w:p w14:paraId="5016C48C" w14:textId="465E4805" w:rsidR="00BE089E" w:rsidRPr="0002203D" w:rsidRDefault="00BE089E" w:rsidP="0065238D">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Theme="minorHAnsi" w:hAnsiTheme="minorHAnsi"/>
          <w:sz w:val="22"/>
          <w:szCs w:val="22"/>
        </w:rPr>
      </w:pPr>
      <w:r w:rsidRPr="0002203D">
        <w:rPr>
          <w:rFonts w:asciiTheme="minorHAnsi" w:hAnsiTheme="minorHAnsi"/>
          <w:sz w:val="22"/>
          <w:szCs w:val="22"/>
        </w:rPr>
        <w:t xml:space="preserve">Upload recruitment materials </w:t>
      </w:r>
      <w:r w:rsidR="00CE0701">
        <w:rPr>
          <w:rFonts w:asciiTheme="minorHAnsi" w:hAnsiTheme="minorHAnsi"/>
          <w:sz w:val="22"/>
          <w:szCs w:val="22"/>
        </w:rPr>
        <w:t>for</w:t>
      </w:r>
      <w:r w:rsidR="00CE0701" w:rsidRPr="0002203D">
        <w:rPr>
          <w:rFonts w:asciiTheme="minorHAnsi" w:hAnsiTheme="minorHAnsi"/>
          <w:sz w:val="22"/>
          <w:szCs w:val="22"/>
        </w:rPr>
        <w:t xml:space="preserve"> </w:t>
      </w:r>
      <w:r w:rsidRPr="0002203D">
        <w:rPr>
          <w:rFonts w:asciiTheme="minorHAnsi" w:hAnsiTheme="minorHAnsi"/>
          <w:sz w:val="22"/>
          <w:szCs w:val="22"/>
        </w:rPr>
        <w:t>your study in CATS IRB (</w:t>
      </w:r>
      <w:hyperlink r:id="rId18" w:history="1">
        <w:r w:rsidRPr="0002203D">
          <w:rPr>
            <w:rStyle w:val="Hyperlink"/>
            <w:rFonts w:asciiTheme="minorHAnsi" w:hAnsiTheme="minorHAnsi"/>
            <w:sz w:val="22"/>
            <w:szCs w:val="22"/>
          </w:rPr>
          <w:t>http://irb.psu.edu</w:t>
        </w:r>
      </w:hyperlink>
      <w:r w:rsidRPr="0002203D">
        <w:rPr>
          <w:rFonts w:asciiTheme="minorHAnsi" w:hAnsiTheme="minorHAnsi"/>
          <w:sz w:val="22"/>
          <w:szCs w:val="22"/>
        </w:rPr>
        <w:t xml:space="preserve">).  </w:t>
      </w:r>
      <w:r w:rsidR="000F76F3" w:rsidRPr="00880566">
        <w:rPr>
          <w:rFonts w:asciiTheme="minorHAnsi" w:hAnsiTheme="minorHAnsi"/>
          <w:b/>
          <w:sz w:val="22"/>
          <w:szCs w:val="22"/>
        </w:rPr>
        <w:t>DO NOT</w:t>
      </w:r>
      <w:r w:rsidRPr="0002203D">
        <w:rPr>
          <w:rFonts w:asciiTheme="minorHAnsi" w:hAnsiTheme="minorHAnsi"/>
          <w:sz w:val="22"/>
          <w:szCs w:val="22"/>
        </w:rPr>
        <w:t xml:space="preserve"> include the actual recruitment</w:t>
      </w:r>
      <w:r w:rsidR="007C0FF5" w:rsidRPr="0002203D">
        <w:rPr>
          <w:rFonts w:asciiTheme="minorHAnsi" w:hAnsiTheme="minorHAnsi"/>
          <w:sz w:val="22"/>
          <w:szCs w:val="22"/>
        </w:rPr>
        <w:t xml:space="preserve"> wording</w:t>
      </w:r>
      <w:r w:rsidRPr="0002203D">
        <w:rPr>
          <w:rFonts w:asciiTheme="minorHAnsi" w:hAnsiTheme="minorHAnsi"/>
          <w:sz w:val="22"/>
          <w:szCs w:val="22"/>
        </w:rPr>
        <w:t xml:space="preserve"> in </w:t>
      </w:r>
      <w:r w:rsidR="000F76F3" w:rsidRPr="0002203D">
        <w:rPr>
          <w:rFonts w:asciiTheme="minorHAnsi" w:hAnsiTheme="minorHAnsi"/>
          <w:sz w:val="22"/>
          <w:szCs w:val="22"/>
        </w:rPr>
        <w:t>this</w:t>
      </w:r>
      <w:r w:rsidRPr="0002203D">
        <w:rPr>
          <w:rFonts w:asciiTheme="minorHAnsi" w:hAnsiTheme="minorHAnsi"/>
          <w:sz w:val="22"/>
          <w:szCs w:val="22"/>
        </w:rPr>
        <w:t xml:space="preserve"> protocol.  </w:t>
      </w:r>
    </w:p>
    <w:p w14:paraId="7BEBEF54" w14:textId="29FDBC1D" w:rsidR="007C0FF5" w:rsidRDefault="00BE089E" w:rsidP="0065238D">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Theme="minorHAnsi" w:hAnsiTheme="minorHAnsi"/>
          <w:sz w:val="22"/>
          <w:szCs w:val="22"/>
        </w:rPr>
      </w:pPr>
      <w:proofErr w:type="spellStart"/>
      <w:r w:rsidRPr="0002203D">
        <w:rPr>
          <w:rFonts w:asciiTheme="minorHAnsi" w:hAnsiTheme="minorHAnsi"/>
          <w:sz w:val="22"/>
          <w:szCs w:val="22"/>
        </w:rPr>
        <w:t>StudyFinder</w:t>
      </w:r>
      <w:proofErr w:type="spellEnd"/>
      <w:r w:rsidRPr="0002203D">
        <w:rPr>
          <w:rFonts w:asciiTheme="minorHAnsi" w:hAnsiTheme="minorHAnsi"/>
          <w:sz w:val="22"/>
          <w:szCs w:val="22"/>
        </w:rPr>
        <w:t xml:space="preserve">:  If </w:t>
      </w:r>
      <w:proofErr w:type="spellStart"/>
      <w:r w:rsidRPr="0002203D">
        <w:rPr>
          <w:rFonts w:asciiTheme="minorHAnsi" w:hAnsiTheme="minorHAnsi"/>
          <w:sz w:val="22"/>
          <w:szCs w:val="22"/>
        </w:rPr>
        <w:t>StudyFinder</w:t>
      </w:r>
      <w:proofErr w:type="spellEnd"/>
      <w:r w:rsidRPr="0002203D">
        <w:rPr>
          <w:rFonts w:asciiTheme="minorHAnsi" w:hAnsiTheme="minorHAnsi"/>
          <w:sz w:val="22"/>
          <w:szCs w:val="22"/>
        </w:rPr>
        <w:t xml:space="preserve"> (</w:t>
      </w:r>
      <w:hyperlink r:id="rId19" w:history="1">
        <w:r w:rsidRPr="0002203D">
          <w:rPr>
            <w:rStyle w:val="Hyperlink"/>
            <w:rFonts w:asciiTheme="minorHAnsi" w:hAnsiTheme="minorHAnsi"/>
            <w:sz w:val="22"/>
            <w:szCs w:val="22"/>
          </w:rPr>
          <w:t>http://studyfinder.psu.edu</w:t>
        </w:r>
      </w:hyperlink>
      <w:r w:rsidRPr="0002203D">
        <w:rPr>
          <w:rFonts w:asciiTheme="minorHAnsi" w:hAnsiTheme="minorHAnsi"/>
          <w:sz w:val="22"/>
          <w:szCs w:val="22"/>
        </w:rPr>
        <w:t xml:space="preserve">) is to be used for recruitment purposes, separate recruitment documents do not need to be uploaded </w:t>
      </w:r>
      <w:r w:rsidR="00732EFF">
        <w:rPr>
          <w:rFonts w:asciiTheme="minorHAnsi" w:hAnsiTheme="minorHAnsi"/>
          <w:sz w:val="22"/>
          <w:szCs w:val="22"/>
        </w:rPr>
        <w:t>in CATS IRB</w:t>
      </w:r>
      <w:r w:rsidRPr="0002203D">
        <w:rPr>
          <w:rFonts w:asciiTheme="minorHAnsi" w:hAnsiTheme="minorHAnsi"/>
          <w:sz w:val="22"/>
          <w:szCs w:val="22"/>
        </w:rPr>
        <w:t xml:space="preserve">. The necessary information will be captured from the </w:t>
      </w:r>
      <w:proofErr w:type="spellStart"/>
      <w:r w:rsidRPr="0002203D">
        <w:rPr>
          <w:rFonts w:asciiTheme="minorHAnsi" w:hAnsiTheme="minorHAnsi"/>
          <w:sz w:val="22"/>
          <w:szCs w:val="22"/>
        </w:rPr>
        <w:t>StudyFinder</w:t>
      </w:r>
      <w:proofErr w:type="spellEnd"/>
      <w:r w:rsidRPr="0002203D">
        <w:rPr>
          <w:rFonts w:asciiTheme="minorHAnsi" w:hAnsiTheme="minorHAnsi"/>
          <w:sz w:val="22"/>
          <w:szCs w:val="22"/>
        </w:rPr>
        <w:t xml:space="preserve"> page in your CATS IRB study.</w:t>
      </w:r>
      <w:r w:rsidR="00BB0B2A" w:rsidRPr="0002203D">
        <w:rPr>
          <w:rFonts w:asciiTheme="minorHAnsi" w:hAnsiTheme="minorHAnsi"/>
          <w:sz w:val="22"/>
          <w:szCs w:val="22"/>
        </w:rPr>
        <w:t xml:space="preserve"> </w:t>
      </w:r>
      <w:r w:rsidR="002276C8" w:rsidRPr="0002203D" w:rsidDel="002276C8">
        <w:rPr>
          <w:rFonts w:asciiTheme="minorHAnsi" w:hAnsiTheme="minorHAnsi"/>
          <w:sz w:val="22"/>
          <w:szCs w:val="22"/>
        </w:rPr>
        <w:t xml:space="preserve"> </w:t>
      </w:r>
    </w:p>
    <w:p w14:paraId="5ECB65D9" w14:textId="29CC6929" w:rsidR="002276C8" w:rsidRPr="00C46BFC" w:rsidRDefault="002276C8" w:rsidP="0065238D">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Theme="minorHAnsi" w:hAnsiTheme="minorHAnsi"/>
          <w:sz w:val="22"/>
          <w:szCs w:val="22"/>
        </w:rPr>
      </w:pPr>
      <w:r w:rsidRPr="000B03DB">
        <w:rPr>
          <w:rFonts w:asciiTheme="minorHAnsi" w:hAnsiTheme="minorHAnsi"/>
          <w:sz w:val="22"/>
          <w:szCs w:val="22"/>
        </w:rPr>
        <w:t xml:space="preserve">Any eligibility screening questions (verbal/phone scripts, email, etc.) used when contacting </w:t>
      </w:r>
      <w:r w:rsidR="00505FA5">
        <w:rPr>
          <w:rFonts w:asciiTheme="minorHAnsi" w:hAnsiTheme="minorHAnsi"/>
          <w:sz w:val="22"/>
          <w:szCs w:val="22"/>
        </w:rPr>
        <w:t xml:space="preserve">potential </w:t>
      </w:r>
      <w:r w:rsidRPr="000B03DB">
        <w:rPr>
          <w:rFonts w:asciiTheme="minorHAnsi" w:hAnsiTheme="minorHAnsi"/>
          <w:sz w:val="22"/>
          <w:szCs w:val="22"/>
        </w:rPr>
        <w:t xml:space="preserve">participants must be </w:t>
      </w:r>
      <w:r w:rsidR="001E073B">
        <w:rPr>
          <w:rFonts w:asciiTheme="minorHAnsi" w:hAnsiTheme="minorHAnsi"/>
          <w:sz w:val="22"/>
          <w:szCs w:val="22"/>
        </w:rPr>
        <w:t>uploaded</w:t>
      </w:r>
      <w:r w:rsidR="001E073B" w:rsidRPr="000B03DB">
        <w:rPr>
          <w:rFonts w:asciiTheme="minorHAnsi" w:hAnsiTheme="minorHAnsi"/>
          <w:sz w:val="22"/>
          <w:szCs w:val="22"/>
        </w:rPr>
        <w:t xml:space="preserve"> </w:t>
      </w:r>
      <w:r w:rsidRPr="000B03DB">
        <w:rPr>
          <w:rFonts w:asciiTheme="minorHAnsi" w:hAnsiTheme="minorHAnsi"/>
          <w:sz w:val="22"/>
          <w:szCs w:val="22"/>
        </w:rPr>
        <w:t>to your study in CATS IRB (</w:t>
      </w:r>
      <w:hyperlink r:id="rId20" w:history="1">
        <w:r w:rsidRPr="0002203D">
          <w:rPr>
            <w:rStyle w:val="Hyperlink"/>
            <w:rFonts w:asciiTheme="minorHAnsi" w:hAnsiTheme="minorHAnsi"/>
            <w:sz w:val="22"/>
            <w:szCs w:val="22"/>
          </w:rPr>
          <w:t>http://irb.psu.edu</w:t>
        </w:r>
      </w:hyperlink>
      <w:r w:rsidRPr="000B03DB">
        <w:rPr>
          <w:rFonts w:asciiTheme="minorHAnsi" w:hAnsiTheme="minorHAnsi"/>
          <w:sz w:val="22"/>
          <w:szCs w:val="22"/>
        </w:rPr>
        <w:t>).</w:t>
      </w:r>
    </w:p>
    <w:p w14:paraId="3CAF03BC" w14:textId="27ED5CBD" w:rsidR="00CD60A0" w:rsidRDefault="002276C8" w:rsidP="00954C72">
      <w:pPr>
        <w:ind w:left="990" w:hanging="180"/>
        <w:rPr>
          <w:rFonts w:asciiTheme="minorHAnsi" w:hAnsiTheme="minorHAnsi"/>
          <w:sz w:val="22"/>
          <w:szCs w:val="22"/>
        </w:rPr>
      </w:pPr>
      <w:r w:rsidRPr="002276C8">
        <w:rPr>
          <w:rFonts w:asciiTheme="minorHAnsi" w:hAnsiTheme="minorHAnsi"/>
          <w:sz w:val="22"/>
          <w:szCs w:val="22"/>
        </w:rPr>
        <w:t>[Do not type here]</w:t>
      </w:r>
    </w:p>
    <w:p w14:paraId="580B85FE" w14:textId="4D20381D" w:rsidR="00A15047" w:rsidRDefault="00A15047" w:rsidP="00954C72">
      <w:pPr>
        <w:ind w:left="990" w:hanging="180"/>
        <w:rPr>
          <w:rFonts w:asciiTheme="minorHAnsi" w:hAnsiTheme="minorHAnsi"/>
          <w:sz w:val="22"/>
          <w:szCs w:val="22"/>
        </w:rPr>
      </w:pPr>
    </w:p>
    <w:p w14:paraId="212F1738" w14:textId="6D298DAF" w:rsidR="002F2E67" w:rsidRPr="0002203D" w:rsidRDefault="001C4819" w:rsidP="0065238D">
      <w:pPr>
        <w:pStyle w:val="Heading2"/>
        <w:numPr>
          <w:ilvl w:val="1"/>
          <w:numId w:val="5"/>
        </w:numPr>
        <w:tabs>
          <w:tab w:val="left" w:pos="1350"/>
        </w:tabs>
        <w:spacing w:before="0" w:after="0"/>
        <w:rPr>
          <w:rFonts w:asciiTheme="minorHAnsi" w:hAnsiTheme="minorHAnsi"/>
          <w:color w:val="000000"/>
          <w:szCs w:val="22"/>
        </w:rPr>
      </w:pPr>
      <w:bookmarkStart w:id="47" w:name="_Toc361915567"/>
      <w:bookmarkStart w:id="48" w:name="_Toc361917183"/>
      <w:bookmarkStart w:id="49" w:name="_Toc364333910"/>
      <w:r w:rsidRPr="0002203D">
        <w:rPr>
          <w:rFonts w:asciiTheme="minorHAnsi" w:hAnsiTheme="minorHAnsi"/>
          <w:color w:val="000000"/>
          <w:szCs w:val="22"/>
        </w:rPr>
        <w:t>Identification of s</w:t>
      </w:r>
      <w:r w:rsidR="002F2E67" w:rsidRPr="0002203D">
        <w:rPr>
          <w:rFonts w:asciiTheme="minorHAnsi" w:hAnsiTheme="minorHAnsi"/>
          <w:color w:val="000000"/>
          <w:szCs w:val="22"/>
        </w:rPr>
        <w:t>ubjects</w:t>
      </w:r>
      <w:bookmarkEnd w:id="47"/>
      <w:bookmarkEnd w:id="48"/>
      <w:bookmarkEnd w:id="49"/>
    </w:p>
    <w:p w14:paraId="269A839B" w14:textId="4445874F" w:rsidR="002F2E67" w:rsidRDefault="008C51CF"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Describe</w:t>
      </w:r>
      <w:r w:rsidR="00294B70">
        <w:rPr>
          <w:rFonts w:asciiTheme="minorHAnsi" w:hAnsiTheme="minorHAnsi"/>
          <w:sz w:val="22"/>
          <w:szCs w:val="22"/>
        </w:rPr>
        <w:t xml:space="preserve"> the source of subjects and the methods that will be used to identify potential subjects</w:t>
      </w:r>
      <w:r w:rsidRPr="0002203D">
        <w:rPr>
          <w:rFonts w:asciiTheme="minorHAnsi" w:hAnsiTheme="minorHAnsi"/>
          <w:sz w:val="22"/>
          <w:szCs w:val="22"/>
        </w:rPr>
        <w:t xml:space="preserve"> </w:t>
      </w:r>
      <w:r w:rsidR="00D81FE7" w:rsidRPr="00880566">
        <w:rPr>
          <w:rFonts w:asciiTheme="minorHAnsi" w:hAnsiTheme="minorHAnsi"/>
          <w:sz w:val="22"/>
          <w:szCs w:val="22"/>
        </w:rPr>
        <w:t>(e.g., organizational listservs, established recruitment databases, subject pools, medical or school records, interactions during a clinic visit, etc.).</w:t>
      </w:r>
      <w:r w:rsidR="00D81FE7" w:rsidRPr="0002203D">
        <w:rPr>
          <w:rFonts w:asciiTheme="minorHAnsi" w:hAnsiTheme="minorHAnsi"/>
          <w:sz w:val="22"/>
          <w:szCs w:val="22"/>
        </w:rPr>
        <w:t xml:space="preserve"> </w:t>
      </w:r>
      <w:r w:rsidRPr="0002203D">
        <w:rPr>
          <w:rFonts w:asciiTheme="minorHAnsi" w:hAnsiTheme="minorHAnsi"/>
          <w:sz w:val="22"/>
          <w:szCs w:val="22"/>
        </w:rPr>
        <w:t xml:space="preserve">  If not recruiting subjects directly (e.g., database query for eligible records or samples) state what will be queried, how and by whom.</w:t>
      </w:r>
    </w:p>
    <w:p w14:paraId="15D812E2" w14:textId="77777777" w:rsidR="001E073B" w:rsidRPr="0002203D" w:rsidRDefault="001E073B"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10B796FF" w14:textId="77777777" w:rsidR="00D81FE7" w:rsidRPr="0002203D" w:rsidRDefault="004D3646" w:rsidP="000F6503">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roofErr w:type="spellStart"/>
      <w:r w:rsidRPr="0002203D">
        <w:rPr>
          <w:rFonts w:asciiTheme="minorHAnsi" w:hAnsiTheme="minorHAnsi"/>
          <w:sz w:val="22"/>
          <w:szCs w:val="22"/>
        </w:rPr>
        <w:t>S</w:t>
      </w:r>
      <w:r w:rsidR="00DC3FA6" w:rsidRPr="0002203D">
        <w:rPr>
          <w:rFonts w:asciiTheme="minorHAnsi" w:hAnsiTheme="minorHAnsi"/>
          <w:sz w:val="22"/>
          <w:szCs w:val="22"/>
        </w:rPr>
        <w:t>tudyFinder</w:t>
      </w:r>
      <w:proofErr w:type="spellEnd"/>
      <w:r w:rsidRPr="0002203D">
        <w:rPr>
          <w:rFonts w:asciiTheme="minorHAnsi" w:hAnsiTheme="minorHAnsi"/>
          <w:sz w:val="22"/>
          <w:szCs w:val="22"/>
        </w:rPr>
        <w:t xml:space="preserve">:  </w:t>
      </w:r>
    </w:p>
    <w:p w14:paraId="6E286543" w14:textId="3A64BAF1" w:rsidR="002D0AC4" w:rsidRPr="0002203D" w:rsidRDefault="004D3646" w:rsidP="0065238D">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If you intend to use </w:t>
      </w:r>
      <w:proofErr w:type="spellStart"/>
      <w:r w:rsidRPr="00880566">
        <w:rPr>
          <w:rFonts w:asciiTheme="minorHAnsi" w:hAnsiTheme="minorHAnsi"/>
          <w:sz w:val="22"/>
          <w:szCs w:val="22"/>
        </w:rPr>
        <w:t>S</w:t>
      </w:r>
      <w:r w:rsidR="00DC3FA6" w:rsidRPr="00880566">
        <w:rPr>
          <w:rFonts w:asciiTheme="minorHAnsi" w:hAnsiTheme="minorHAnsi"/>
          <w:sz w:val="22"/>
          <w:szCs w:val="22"/>
        </w:rPr>
        <w:t>tudyFinder</w:t>
      </w:r>
      <w:proofErr w:type="spellEnd"/>
      <w:r w:rsidRPr="00880566">
        <w:rPr>
          <w:rFonts w:asciiTheme="minorHAnsi" w:hAnsiTheme="minorHAnsi"/>
          <w:sz w:val="22"/>
          <w:szCs w:val="22"/>
        </w:rPr>
        <w:t xml:space="preserve"> (</w:t>
      </w:r>
      <w:hyperlink r:id="rId21" w:history="1">
        <w:r w:rsidR="00F56A30" w:rsidRPr="0002203D">
          <w:rPr>
            <w:rStyle w:val="Hyperlink"/>
            <w:rFonts w:asciiTheme="minorHAnsi" w:hAnsiTheme="minorHAnsi"/>
            <w:sz w:val="22"/>
            <w:szCs w:val="22"/>
          </w:rPr>
          <w:t>http://studyfinder.psu.edu</w:t>
        </w:r>
      </w:hyperlink>
      <w:r w:rsidRPr="00880566">
        <w:rPr>
          <w:rFonts w:asciiTheme="minorHAnsi" w:hAnsiTheme="minorHAnsi"/>
          <w:sz w:val="22"/>
          <w:szCs w:val="22"/>
        </w:rPr>
        <w:t xml:space="preserve">) for recruitment purposes, </w:t>
      </w:r>
      <w:r w:rsidR="00D81FE7" w:rsidRPr="00880566">
        <w:rPr>
          <w:rFonts w:asciiTheme="minorHAnsi" w:hAnsiTheme="minorHAnsi"/>
          <w:sz w:val="22"/>
          <w:szCs w:val="22"/>
        </w:rPr>
        <w:t>include this method in this</w:t>
      </w:r>
      <w:r w:rsidR="00F6126A" w:rsidRPr="0002203D">
        <w:rPr>
          <w:rFonts w:asciiTheme="minorHAnsi" w:hAnsiTheme="minorHAnsi"/>
          <w:sz w:val="22"/>
          <w:szCs w:val="22"/>
        </w:rPr>
        <w:t xml:space="preserve"> </w:t>
      </w:r>
      <w:r w:rsidRPr="00880566">
        <w:rPr>
          <w:rFonts w:asciiTheme="minorHAnsi" w:hAnsiTheme="minorHAnsi"/>
          <w:sz w:val="22"/>
          <w:szCs w:val="22"/>
        </w:rPr>
        <w:t>section</w:t>
      </w:r>
      <w:r w:rsidR="00D81FE7" w:rsidRPr="00880566">
        <w:rPr>
          <w:rFonts w:asciiTheme="minorHAnsi" w:hAnsiTheme="minorHAnsi"/>
          <w:sz w:val="22"/>
          <w:szCs w:val="22"/>
        </w:rPr>
        <w:t>.</w:t>
      </w:r>
      <w:r w:rsidRPr="00880566">
        <w:rPr>
          <w:rFonts w:asciiTheme="minorHAnsi" w:hAnsiTheme="minorHAnsi"/>
          <w:sz w:val="22"/>
          <w:szCs w:val="22"/>
        </w:rPr>
        <w:t xml:space="preserve"> </w:t>
      </w:r>
    </w:p>
    <w:p w14:paraId="1EC1B720" w14:textId="5812B9DB" w:rsidR="008C51CF" w:rsidRPr="00880566" w:rsidRDefault="002D0AC4" w:rsidP="0065238D">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02203D">
        <w:rPr>
          <w:rFonts w:asciiTheme="minorHAnsi" w:hAnsiTheme="minorHAnsi"/>
          <w:sz w:val="22"/>
          <w:szCs w:val="22"/>
        </w:rPr>
        <w:t xml:space="preserve">Information </w:t>
      </w:r>
      <w:r w:rsidR="000F6503" w:rsidRPr="00880566">
        <w:rPr>
          <w:rFonts w:asciiTheme="minorHAnsi" w:hAnsiTheme="minorHAnsi"/>
          <w:sz w:val="22"/>
          <w:szCs w:val="22"/>
        </w:rPr>
        <w:t xml:space="preserve">provided in this protocol </w:t>
      </w:r>
      <w:r w:rsidR="001E073B">
        <w:rPr>
          <w:rFonts w:asciiTheme="minorHAnsi" w:hAnsiTheme="minorHAnsi"/>
          <w:sz w:val="22"/>
          <w:szCs w:val="22"/>
        </w:rPr>
        <w:t>needs to be</w:t>
      </w:r>
      <w:r w:rsidR="000F6503" w:rsidRPr="00880566">
        <w:rPr>
          <w:rFonts w:asciiTheme="minorHAnsi" w:hAnsiTheme="minorHAnsi"/>
          <w:sz w:val="22"/>
          <w:szCs w:val="22"/>
        </w:rPr>
        <w:t xml:space="preserve"> consistent with information provided on the </w:t>
      </w:r>
      <w:proofErr w:type="spellStart"/>
      <w:r w:rsidR="000F6503" w:rsidRPr="00880566">
        <w:rPr>
          <w:rFonts w:asciiTheme="minorHAnsi" w:hAnsiTheme="minorHAnsi"/>
          <w:sz w:val="22"/>
          <w:szCs w:val="22"/>
        </w:rPr>
        <w:t>S</w:t>
      </w:r>
      <w:r w:rsidR="00DC3FA6" w:rsidRPr="00880566">
        <w:rPr>
          <w:rFonts w:asciiTheme="minorHAnsi" w:hAnsiTheme="minorHAnsi"/>
          <w:sz w:val="22"/>
          <w:szCs w:val="22"/>
        </w:rPr>
        <w:t>tudyFinder</w:t>
      </w:r>
      <w:proofErr w:type="spellEnd"/>
      <w:r w:rsidR="000F6503" w:rsidRPr="00880566">
        <w:rPr>
          <w:rFonts w:asciiTheme="minorHAnsi" w:hAnsiTheme="minorHAnsi"/>
          <w:sz w:val="22"/>
          <w:szCs w:val="22"/>
        </w:rPr>
        <w:t xml:space="preserve"> page in your CATS IRB study.</w:t>
      </w:r>
    </w:p>
    <w:p w14:paraId="089AFCCD" w14:textId="77777777" w:rsidR="00DC3FA6" w:rsidRPr="0002203D" w:rsidRDefault="00DC3FA6" w:rsidP="000F6503">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3CE10476" w14:textId="0121C4A6" w:rsidR="00DC3FA6" w:rsidRPr="0002203D" w:rsidRDefault="00DC3FA6" w:rsidP="000F6503">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 xml:space="preserve">For Penn State </w:t>
      </w:r>
      <w:r w:rsidR="005C23FB">
        <w:rPr>
          <w:rFonts w:asciiTheme="minorHAnsi" w:hAnsiTheme="minorHAnsi"/>
          <w:sz w:val="22"/>
          <w:szCs w:val="22"/>
        </w:rPr>
        <w:t>Health</w:t>
      </w:r>
      <w:r w:rsidRPr="0002203D">
        <w:rPr>
          <w:rFonts w:asciiTheme="minorHAnsi" w:hAnsiTheme="minorHAnsi"/>
          <w:sz w:val="22"/>
          <w:szCs w:val="22"/>
        </w:rPr>
        <w:t xml:space="preserve"> submissions using Enterprise Information Management (EIM) for recruitment, </w:t>
      </w:r>
      <w:r w:rsidR="001E073B">
        <w:rPr>
          <w:rFonts w:asciiTheme="minorHAnsi" w:hAnsiTheme="minorHAnsi"/>
          <w:sz w:val="22"/>
          <w:szCs w:val="22"/>
        </w:rPr>
        <w:t xml:space="preserve">and for non-Hershey </w:t>
      </w:r>
      <w:r w:rsidR="00947EF0">
        <w:rPr>
          <w:rFonts w:asciiTheme="minorHAnsi" w:hAnsiTheme="minorHAnsi"/>
          <w:sz w:val="22"/>
          <w:szCs w:val="22"/>
        </w:rPr>
        <w:t xml:space="preserve">locations as applicable, </w:t>
      </w:r>
      <w:r w:rsidRPr="0002203D">
        <w:rPr>
          <w:rFonts w:asciiTheme="minorHAnsi" w:hAnsiTheme="minorHAnsi"/>
          <w:sz w:val="22"/>
          <w:szCs w:val="22"/>
        </w:rPr>
        <w:t>attach your EIM Design Specification form on in CATS IRB (</w:t>
      </w:r>
      <w:hyperlink r:id="rId22" w:history="1">
        <w:r w:rsidR="00F56A30" w:rsidRPr="0002203D">
          <w:rPr>
            <w:rStyle w:val="Hyperlink"/>
            <w:rFonts w:asciiTheme="minorHAnsi" w:hAnsiTheme="minorHAnsi"/>
            <w:sz w:val="22"/>
            <w:szCs w:val="22"/>
          </w:rPr>
          <w:t>http://irb.psu.edu</w:t>
        </w:r>
      </w:hyperlink>
      <w:r w:rsidRPr="0002203D">
        <w:rPr>
          <w:rFonts w:asciiTheme="minorHAnsi" w:hAnsiTheme="minorHAnsi"/>
          <w:sz w:val="22"/>
          <w:szCs w:val="22"/>
        </w:rPr>
        <w:t xml:space="preserve">). See </w:t>
      </w:r>
      <w:r w:rsidR="00C01C74">
        <w:rPr>
          <w:rFonts w:asciiTheme="minorHAnsi" w:hAnsiTheme="minorHAnsi"/>
          <w:sz w:val="22"/>
          <w:szCs w:val="22"/>
        </w:rPr>
        <w:t>“</w:t>
      </w:r>
      <w:r w:rsidRPr="0002203D">
        <w:rPr>
          <w:rFonts w:asciiTheme="minorHAnsi" w:hAnsiTheme="minorHAnsi"/>
          <w:sz w:val="22"/>
          <w:szCs w:val="22"/>
        </w:rPr>
        <w:t>HRP-103</w:t>
      </w:r>
      <w:r w:rsidR="00C01C74">
        <w:rPr>
          <w:rFonts w:asciiTheme="minorHAnsi" w:hAnsiTheme="minorHAnsi"/>
          <w:sz w:val="22"/>
          <w:szCs w:val="22"/>
        </w:rPr>
        <w:t>-</w:t>
      </w:r>
      <w:r w:rsidRPr="0002203D">
        <w:rPr>
          <w:rFonts w:asciiTheme="minorHAnsi" w:hAnsiTheme="minorHAnsi"/>
          <w:sz w:val="22"/>
          <w:szCs w:val="22"/>
        </w:rPr>
        <w:t xml:space="preserve"> Investigator Manual, </w:t>
      </w:r>
      <w:proofErr w:type="gramStart"/>
      <w:r w:rsidRPr="0002203D">
        <w:rPr>
          <w:rFonts w:asciiTheme="minorHAnsi" w:hAnsiTheme="minorHAnsi"/>
          <w:sz w:val="22"/>
          <w:szCs w:val="22"/>
        </w:rPr>
        <w:t>What</w:t>
      </w:r>
      <w:proofErr w:type="gramEnd"/>
      <w:r w:rsidRPr="0002203D">
        <w:rPr>
          <w:rFonts w:asciiTheme="minorHAnsi" w:hAnsiTheme="minorHAnsi"/>
          <w:sz w:val="22"/>
          <w:szCs w:val="22"/>
        </w:rPr>
        <w:t xml:space="preserve"> is appropriate for study recruitment?” for additional information.</w:t>
      </w:r>
      <w:r w:rsidR="000411A5">
        <w:rPr>
          <w:rFonts w:asciiTheme="minorHAnsi" w:hAnsiTheme="minorHAnsi"/>
          <w:sz w:val="22"/>
          <w:szCs w:val="22"/>
        </w:rPr>
        <w:t xml:space="preserve"> </w:t>
      </w:r>
      <w:r w:rsidR="000411A5" w:rsidRPr="00135A4D">
        <w:rPr>
          <w:rFonts w:asciiTheme="minorHAnsi" w:hAnsiTheme="minorHAnsi"/>
          <w:b/>
          <w:sz w:val="22"/>
          <w:szCs w:val="22"/>
        </w:rPr>
        <w:t>DO NOT</w:t>
      </w:r>
      <w:r w:rsidR="000411A5">
        <w:rPr>
          <w:rFonts w:asciiTheme="minorHAnsi" w:hAnsiTheme="minorHAnsi"/>
          <w:sz w:val="22"/>
          <w:szCs w:val="22"/>
        </w:rPr>
        <w:t xml:space="preserve"> include </w:t>
      </w:r>
      <w:r w:rsidR="00E24A46">
        <w:rPr>
          <w:rFonts w:asciiTheme="minorHAnsi" w:hAnsiTheme="minorHAnsi"/>
          <w:sz w:val="22"/>
          <w:szCs w:val="22"/>
        </w:rPr>
        <w:t xml:space="preserve">the actual </w:t>
      </w:r>
      <w:r w:rsidR="000411A5">
        <w:rPr>
          <w:rFonts w:asciiTheme="minorHAnsi" w:hAnsiTheme="minorHAnsi"/>
          <w:sz w:val="22"/>
          <w:szCs w:val="22"/>
        </w:rPr>
        <w:t>recruitment material or wording in this protocol.</w:t>
      </w:r>
    </w:p>
    <w:p w14:paraId="3318F067" w14:textId="77777777" w:rsidR="002276C8" w:rsidRDefault="002276C8" w:rsidP="008C51CF">
      <w:pPr>
        <w:ind w:left="1440"/>
        <w:rPr>
          <w:rFonts w:asciiTheme="minorHAnsi" w:hAnsiTheme="minorHAnsi"/>
          <w:sz w:val="22"/>
          <w:szCs w:val="22"/>
        </w:rPr>
      </w:pPr>
    </w:p>
    <w:p w14:paraId="1D6A2591" w14:textId="5F8F5EAF" w:rsidR="00E731EC" w:rsidRPr="001F098A" w:rsidRDefault="00E731EC" w:rsidP="00E731EC">
      <w:pPr>
        <w:ind w:left="1440"/>
        <w:rPr>
          <w:rFonts w:asciiTheme="minorHAnsi" w:hAnsiTheme="minorHAnsi"/>
          <w:sz w:val="22"/>
          <w:szCs w:val="22"/>
        </w:rPr>
      </w:pPr>
      <w:bookmarkStart w:id="50" w:name="_Toc361915568"/>
      <w:bookmarkStart w:id="51" w:name="_Toc361917184"/>
      <w:bookmarkStart w:id="52" w:name="_Toc364333911"/>
      <w:r w:rsidRPr="001F098A">
        <w:rPr>
          <w:rFonts w:asciiTheme="minorHAnsi" w:hAnsiTheme="minorHAnsi"/>
          <w:sz w:val="22"/>
          <w:szCs w:val="22"/>
        </w:rPr>
        <w:t xml:space="preserve">Adult participants will come from the Psychology Department's </w:t>
      </w:r>
      <w:r>
        <w:rPr>
          <w:rFonts w:asciiTheme="minorHAnsi" w:hAnsiTheme="minorHAnsi"/>
          <w:sz w:val="22"/>
          <w:szCs w:val="22"/>
        </w:rPr>
        <w:t>Subject</w:t>
      </w:r>
      <w:r w:rsidRPr="001F098A">
        <w:rPr>
          <w:rFonts w:asciiTheme="minorHAnsi" w:hAnsiTheme="minorHAnsi"/>
          <w:sz w:val="22"/>
          <w:szCs w:val="22"/>
        </w:rPr>
        <w:t xml:space="preserve"> pool</w:t>
      </w:r>
      <w:ins w:id="53" w:author="Qian, Yiming" w:date="2019-10-08T09:48:00Z">
        <w:r w:rsidR="007E30AC">
          <w:rPr>
            <w:rFonts w:asciiTheme="minorHAnsi" w:hAnsiTheme="minorHAnsi"/>
            <w:sz w:val="22"/>
            <w:szCs w:val="22"/>
          </w:rPr>
          <w:t xml:space="preserve"> at University Park </w:t>
        </w:r>
        <w:r w:rsidR="007E30AC" w:rsidRPr="002B0298">
          <w:rPr>
            <w:rFonts w:asciiTheme="minorHAnsi" w:hAnsiTheme="minorHAnsi"/>
            <w:sz w:val="22"/>
            <w:szCs w:val="22"/>
          </w:rPr>
          <w:t>(</w:t>
        </w:r>
        <w:r w:rsidR="007E30AC">
          <w:fldChar w:fldCharType="begin"/>
        </w:r>
        <w:r w:rsidR="007E30AC">
          <w:instrText xml:space="preserve"> HYPERLINK "https://pennstate.sona-systems.com/" </w:instrText>
        </w:r>
        <w:r w:rsidR="007E30AC">
          <w:fldChar w:fldCharType="separate"/>
        </w:r>
        <w:r w:rsidR="007E30AC" w:rsidRPr="002B0298">
          <w:rPr>
            <w:rStyle w:val="Hyperlink"/>
            <w:rFonts w:asciiTheme="minorHAnsi" w:hAnsiTheme="minorHAnsi" w:cstheme="minorHAnsi"/>
            <w:sz w:val="22"/>
            <w:szCs w:val="22"/>
          </w:rPr>
          <w:t>https://pennstate.sona-systems.com</w:t>
        </w:r>
        <w:r w:rsidR="007E30AC">
          <w:rPr>
            <w:rStyle w:val="Hyperlink"/>
            <w:rFonts w:asciiTheme="minorHAnsi" w:hAnsiTheme="minorHAnsi" w:cstheme="minorHAnsi"/>
            <w:sz w:val="22"/>
            <w:szCs w:val="22"/>
          </w:rPr>
          <w:fldChar w:fldCharType="end"/>
        </w:r>
        <w:r w:rsidR="007E30AC">
          <w:rPr>
            <w:rFonts w:asciiTheme="minorHAnsi" w:hAnsiTheme="minorHAnsi"/>
            <w:sz w:val="22"/>
            <w:szCs w:val="22"/>
          </w:rPr>
          <w:t>)</w:t>
        </w:r>
      </w:ins>
      <w:r w:rsidRPr="001F098A">
        <w:rPr>
          <w:rFonts w:asciiTheme="minorHAnsi" w:hAnsiTheme="minorHAnsi"/>
          <w:sz w:val="22"/>
          <w:szCs w:val="22"/>
        </w:rPr>
        <w:t>. These individuals will self-identify as research participants by signing up for a study on the participant pool web page.</w:t>
      </w:r>
    </w:p>
    <w:p w14:paraId="00CC0428" w14:textId="77777777" w:rsidR="00A15047" w:rsidRDefault="00A15047" w:rsidP="00A15047">
      <w:pPr>
        <w:pStyle w:val="Heading2"/>
        <w:tabs>
          <w:tab w:val="left" w:pos="810"/>
        </w:tabs>
        <w:spacing w:before="0" w:after="0"/>
        <w:rPr>
          <w:rFonts w:asciiTheme="minorHAnsi" w:hAnsiTheme="minorHAnsi"/>
          <w:b w:val="0"/>
          <w:bCs w:val="0"/>
          <w:iCs w:val="0"/>
          <w:szCs w:val="22"/>
        </w:rPr>
      </w:pPr>
    </w:p>
    <w:p w14:paraId="30593D36" w14:textId="2E40A378" w:rsidR="008E710D" w:rsidRPr="0002203D" w:rsidRDefault="00F7120A" w:rsidP="0065238D">
      <w:pPr>
        <w:pStyle w:val="Heading2"/>
        <w:numPr>
          <w:ilvl w:val="1"/>
          <w:numId w:val="5"/>
        </w:numPr>
        <w:tabs>
          <w:tab w:val="left" w:pos="810"/>
        </w:tabs>
        <w:spacing w:before="0" w:after="0"/>
        <w:rPr>
          <w:rFonts w:asciiTheme="minorHAnsi" w:hAnsiTheme="minorHAnsi"/>
          <w:color w:val="000000"/>
          <w:szCs w:val="22"/>
        </w:rPr>
      </w:pPr>
      <w:r w:rsidRPr="0002203D">
        <w:rPr>
          <w:rFonts w:asciiTheme="minorHAnsi" w:hAnsiTheme="minorHAnsi"/>
          <w:color w:val="000000"/>
          <w:szCs w:val="22"/>
        </w:rPr>
        <w:t>Recruitment process</w:t>
      </w:r>
      <w:bookmarkEnd w:id="50"/>
      <w:bookmarkEnd w:id="51"/>
      <w:bookmarkEnd w:id="52"/>
    </w:p>
    <w:p w14:paraId="4CD8FBA6" w14:textId="369A9E90" w:rsidR="000F76F3" w:rsidRPr="0002203D" w:rsidRDefault="00BE089E" w:rsidP="00E77B3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02203D">
        <w:rPr>
          <w:rFonts w:asciiTheme="minorHAnsi" w:hAnsiTheme="minorHAnsi"/>
          <w:sz w:val="22"/>
          <w:szCs w:val="22"/>
        </w:rPr>
        <w:t xml:space="preserve">Describe how </w:t>
      </w:r>
      <w:r w:rsidR="00947EF0">
        <w:rPr>
          <w:rFonts w:asciiTheme="minorHAnsi" w:hAnsiTheme="minorHAnsi"/>
          <w:sz w:val="22"/>
          <w:szCs w:val="22"/>
        </w:rPr>
        <w:t xml:space="preserve">potential </w:t>
      </w:r>
      <w:r w:rsidRPr="0002203D">
        <w:rPr>
          <w:rFonts w:asciiTheme="minorHAnsi" w:hAnsiTheme="minorHAnsi"/>
          <w:sz w:val="22"/>
          <w:szCs w:val="22"/>
        </w:rPr>
        <w:t>subjects first learn about this research opportunity</w:t>
      </w:r>
      <w:r w:rsidR="00732EFF">
        <w:rPr>
          <w:rFonts w:asciiTheme="minorHAnsi" w:hAnsiTheme="minorHAnsi"/>
          <w:sz w:val="22"/>
          <w:szCs w:val="22"/>
        </w:rPr>
        <w:t xml:space="preserve"> </w:t>
      </w:r>
      <w:r w:rsidR="00732EFF" w:rsidRPr="0002203D">
        <w:rPr>
          <w:rFonts w:asciiTheme="minorHAnsi" w:hAnsiTheme="minorHAnsi"/>
          <w:sz w:val="22"/>
          <w:szCs w:val="22"/>
        </w:rPr>
        <w:t>or indicate as not applicable</w:t>
      </w:r>
      <w:r w:rsidR="00947EF0">
        <w:rPr>
          <w:rFonts w:asciiTheme="minorHAnsi" w:hAnsiTheme="minorHAnsi"/>
          <w:sz w:val="22"/>
          <w:szCs w:val="22"/>
        </w:rPr>
        <w:t xml:space="preserve"> if subjects will not be prospectively </w:t>
      </w:r>
      <w:r w:rsidR="00B7332F">
        <w:rPr>
          <w:rFonts w:asciiTheme="minorHAnsi" w:hAnsiTheme="minorHAnsi"/>
          <w:sz w:val="22"/>
          <w:szCs w:val="22"/>
        </w:rPr>
        <w:t>recruited to participant in the research</w:t>
      </w:r>
      <w:r w:rsidRPr="0002203D">
        <w:rPr>
          <w:rFonts w:asciiTheme="minorHAnsi" w:hAnsiTheme="minorHAnsi"/>
          <w:sz w:val="22"/>
          <w:szCs w:val="22"/>
        </w:rPr>
        <w:t xml:space="preserve">.  </w:t>
      </w:r>
      <w:r w:rsidR="00661777" w:rsidRPr="00880566">
        <w:rPr>
          <w:rFonts w:asciiTheme="minorHAnsi" w:hAnsiTheme="minorHAnsi"/>
          <w:sz w:val="22"/>
          <w:szCs w:val="22"/>
        </w:rPr>
        <w:t>Subject recruitment can involve various methods (e.g.</w:t>
      </w:r>
      <w:r w:rsidR="00D36A13">
        <w:rPr>
          <w:rFonts w:asciiTheme="minorHAnsi" w:hAnsiTheme="minorHAnsi"/>
          <w:sz w:val="22"/>
          <w:szCs w:val="22"/>
        </w:rPr>
        <w:t>,</w:t>
      </w:r>
      <w:r w:rsidR="00661777" w:rsidRPr="00880566">
        <w:rPr>
          <w:rFonts w:asciiTheme="minorHAnsi" w:hAnsiTheme="minorHAnsi"/>
          <w:sz w:val="22"/>
          <w:szCs w:val="22"/>
        </w:rPr>
        <w:t xml:space="preserve"> approaching potential subjects in person, contacting potential subjects via email, letters, telephone, </w:t>
      </w:r>
      <w:proofErr w:type="spellStart"/>
      <w:r w:rsidR="00B7332F">
        <w:rPr>
          <w:rFonts w:asciiTheme="minorHAnsi" w:hAnsiTheme="minorHAnsi"/>
          <w:sz w:val="22"/>
          <w:szCs w:val="22"/>
        </w:rPr>
        <w:t>ResearchMatch</w:t>
      </w:r>
      <w:proofErr w:type="spellEnd"/>
      <w:r w:rsidR="00B7332F">
        <w:rPr>
          <w:rFonts w:asciiTheme="minorHAnsi" w:hAnsiTheme="minorHAnsi"/>
          <w:sz w:val="22"/>
          <w:szCs w:val="22"/>
        </w:rPr>
        <w:t xml:space="preserve">, </w:t>
      </w:r>
      <w:r w:rsidR="00661777" w:rsidRPr="00880566">
        <w:rPr>
          <w:rFonts w:asciiTheme="minorHAnsi" w:hAnsiTheme="minorHAnsi"/>
          <w:sz w:val="22"/>
          <w:szCs w:val="22"/>
        </w:rPr>
        <w:t xml:space="preserve">or advertising to a general public via flyers, websites, </w:t>
      </w:r>
      <w:proofErr w:type="spellStart"/>
      <w:r w:rsidR="008515B8" w:rsidRPr="0002203D">
        <w:rPr>
          <w:rFonts w:asciiTheme="minorHAnsi" w:hAnsiTheme="minorHAnsi"/>
          <w:sz w:val="22"/>
          <w:szCs w:val="22"/>
        </w:rPr>
        <w:t>StudyFinder</w:t>
      </w:r>
      <w:proofErr w:type="spellEnd"/>
      <w:r w:rsidR="008515B8" w:rsidRPr="0002203D">
        <w:rPr>
          <w:rFonts w:asciiTheme="minorHAnsi" w:hAnsiTheme="minorHAnsi"/>
          <w:sz w:val="22"/>
          <w:szCs w:val="22"/>
        </w:rPr>
        <w:t xml:space="preserve">, </w:t>
      </w:r>
      <w:r w:rsidR="00661777" w:rsidRPr="00880566">
        <w:rPr>
          <w:rFonts w:asciiTheme="minorHAnsi" w:hAnsiTheme="minorHAnsi"/>
          <w:sz w:val="22"/>
          <w:szCs w:val="22"/>
        </w:rPr>
        <w:t>newspaper, television, and radio etc.).</w:t>
      </w:r>
      <w:r w:rsidR="000411A5">
        <w:rPr>
          <w:rFonts w:asciiTheme="minorHAnsi" w:hAnsiTheme="minorHAnsi"/>
          <w:sz w:val="22"/>
          <w:szCs w:val="22"/>
        </w:rPr>
        <w:t xml:space="preserve"> </w:t>
      </w:r>
      <w:r w:rsidR="000411A5" w:rsidRPr="00AA5148">
        <w:rPr>
          <w:rFonts w:asciiTheme="minorHAnsi" w:hAnsiTheme="minorHAnsi"/>
          <w:b/>
          <w:sz w:val="22"/>
          <w:szCs w:val="22"/>
        </w:rPr>
        <w:t>DO NOT</w:t>
      </w:r>
      <w:r w:rsidR="000411A5">
        <w:rPr>
          <w:rFonts w:asciiTheme="minorHAnsi" w:hAnsiTheme="minorHAnsi"/>
          <w:sz w:val="22"/>
          <w:szCs w:val="22"/>
        </w:rPr>
        <w:t xml:space="preserve"> include </w:t>
      </w:r>
      <w:r w:rsidR="00E24A46">
        <w:rPr>
          <w:rFonts w:asciiTheme="minorHAnsi" w:hAnsiTheme="minorHAnsi"/>
          <w:sz w:val="22"/>
          <w:szCs w:val="22"/>
        </w:rPr>
        <w:t xml:space="preserve">the actual </w:t>
      </w:r>
      <w:r w:rsidR="000411A5">
        <w:rPr>
          <w:rFonts w:asciiTheme="minorHAnsi" w:hAnsiTheme="minorHAnsi"/>
          <w:sz w:val="22"/>
          <w:szCs w:val="22"/>
        </w:rPr>
        <w:t>recruitment material or wording in this protocol.</w:t>
      </w:r>
    </w:p>
    <w:p w14:paraId="1D923EA1" w14:textId="71CE6824" w:rsidR="00947EF0" w:rsidRDefault="00E77B3B" w:rsidP="008C51CF">
      <w:pPr>
        <w:ind w:left="1440"/>
        <w:rPr>
          <w:rFonts w:asciiTheme="minorHAnsi" w:hAnsiTheme="minorHAnsi"/>
          <w:sz w:val="22"/>
          <w:szCs w:val="22"/>
        </w:rPr>
      </w:pPr>
      <w:r>
        <w:rPr>
          <w:rFonts w:asciiTheme="minorHAnsi" w:hAnsiTheme="minorHAnsi"/>
          <w:sz w:val="22"/>
          <w:szCs w:val="22"/>
        </w:rPr>
        <w:t>[Do not type here]</w:t>
      </w:r>
    </w:p>
    <w:p w14:paraId="600BB687" w14:textId="77777777" w:rsidR="008C51CF" w:rsidRPr="0002203D" w:rsidRDefault="008C51CF" w:rsidP="008C51CF">
      <w:pPr>
        <w:ind w:left="1440"/>
        <w:rPr>
          <w:rFonts w:asciiTheme="minorHAnsi" w:hAnsiTheme="minorHAnsi"/>
          <w:sz w:val="22"/>
          <w:szCs w:val="22"/>
        </w:rPr>
      </w:pPr>
    </w:p>
    <w:p w14:paraId="66FDE15B" w14:textId="13C790D0" w:rsidR="00A60C31" w:rsidRPr="00F81FD5" w:rsidRDefault="00A60C31" w:rsidP="0065238D">
      <w:pPr>
        <w:pStyle w:val="Heading3"/>
        <w:numPr>
          <w:ilvl w:val="3"/>
          <w:numId w:val="5"/>
        </w:numPr>
        <w:rPr>
          <w:rFonts w:asciiTheme="minorHAnsi" w:hAnsiTheme="minorHAnsi" w:cstheme="minorHAnsi"/>
        </w:rPr>
      </w:pPr>
      <w:r w:rsidRPr="00F81FD5">
        <w:rPr>
          <w:rFonts w:asciiTheme="minorHAnsi" w:hAnsiTheme="minorHAnsi" w:cstheme="minorHAnsi"/>
        </w:rPr>
        <w:t>How potential subjects will be recruited.</w:t>
      </w:r>
    </w:p>
    <w:p w14:paraId="5A7DAFC0" w14:textId="77777777" w:rsidR="00E731EC" w:rsidRPr="002B7B31" w:rsidRDefault="00E731EC" w:rsidP="00E731EC">
      <w:pPr>
        <w:ind w:left="2160"/>
        <w:rPr>
          <w:rFonts w:asciiTheme="minorHAnsi" w:hAnsiTheme="minorHAnsi"/>
          <w:sz w:val="22"/>
          <w:szCs w:val="22"/>
        </w:rPr>
      </w:pPr>
      <w:r w:rsidRPr="002B7B31">
        <w:rPr>
          <w:rFonts w:asciiTheme="minorHAnsi" w:hAnsiTheme="minorHAnsi"/>
          <w:sz w:val="22"/>
          <w:szCs w:val="22"/>
        </w:rPr>
        <w:t>Adult participants will be recruited from the Psychology Department participant pool, in accordance with the guidelines for the use of the pool:</w:t>
      </w:r>
    </w:p>
    <w:p w14:paraId="7E1891AD" w14:textId="77777777" w:rsidR="00EE4E1C" w:rsidRDefault="00E731EC" w:rsidP="00EE4E1C">
      <w:pPr>
        <w:pStyle w:val="ListParagraph"/>
        <w:numPr>
          <w:ilvl w:val="0"/>
          <w:numId w:val="16"/>
        </w:numPr>
        <w:rPr>
          <w:rFonts w:asciiTheme="minorHAnsi" w:hAnsiTheme="minorHAnsi"/>
          <w:sz w:val="22"/>
          <w:szCs w:val="22"/>
        </w:rPr>
      </w:pPr>
      <w:r w:rsidRPr="00EE4E1C">
        <w:rPr>
          <w:rFonts w:asciiTheme="minorHAnsi" w:hAnsiTheme="minorHAnsi"/>
          <w:sz w:val="22"/>
          <w:szCs w:val="22"/>
        </w:rPr>
        <w:t>An announcement describing the study will be posted on-line, along with available testing times in blocks of 1 hour.</w:t>
      </w:r>
    </w:p>
    <w:p w14:paraId="11B47A63" w14:textId="0F999FF9" w:rsidR="00E731EC" w:rsidRPr="00EE4E1C" w:rsidRDefault="00EE4E1C" w:rsidP="00EE4E1C">
      <w:pPr>
        <w:pStyle w:val="ListParagraph"/>
        <w:numPr>
          <w:ilvl w:val="0"/>
          <w:numId w:val="16"/>
        </w:numPr>
        <w:rPr>
          <w:rFonts w:asciiTheme="minorHAnsi" w:hAnsiTheme="minorHAnsi"/>
          <w:sz w:val="22"/>
          <w:szCs w:val="22"/>
        </w:rPr>
      </w:pPr>
      <w:r w:rsidRPr="00EE4E1C">
        <w:rPr>
          <w:rFonts w:asciiTheme="minorHAnsi" w:hAnsiTheme="minorHAnsi"/>
          <w:sz w:val="22"/>
          <w:szCs w:val="22"/>
        </w:rPr>
        <w:t xml:space="preserve"> </w:t>
      </w:r>
      <w:r w:rsidR="00E731EC" w:rsidRPr="00EE4E1C">
        <w:rPr>
          <w:rFonts w:asciiTheme="minorHAnsi" w:hAnsiTheme="minorHAnsi"/>
          <w:sz w:val="22"/>
          <w:szCs w:val="22"/>
        </w:rPr>
        <w:t xml:space="preserve">The announcement will specify the exclusionary criteria as indicated in the section </w:t>
      </w:r>
      <w:r w:rsidRPr="00EE4E1C">
        <w:rPr>
          <w:rFonts w:asciiTheme="minorHAnsi" w:hAnsiTheme="minorHAnsi"/>
          <w:sz w:val="22"/>
          <w:szCs w:val="22"/>
        </w:rPr>
        <w:t xml:space="preserve">    </w:t>
      </w:r>
      <w:r w:rsidR="00E731EC" w:rsidRPr="00EE4E1C">
        <w:rPr>
          <w:rFonts w:asciiTheme="minorHAnsi" w:hAnsiTheme="minorHAnsi"/>
          <w:sz w:val="22"/>
          <w:szCs w:val="22"/>
        </w:rPr>
        <w:t>below.</w:t>
      </w:r>
    </w:p>
    <w:p w14:paraId="688BE92F" w14:textId="7E05D454" w:rsidR="00E731EC" w:rsidRPr="00EE4E1C" w:rsidRDefault="00E731EC" w:rsidP="00EE4E1C">
      <w:pPr>
        <w:pStyle w:val="ListParagraph"/>
        <w:numPr>
          <w:ilvl w:val="0"/>
          <w:numId w:val="16"/>
        </w:numPr>
        <w:rPr>
          <w:rFonts w:asciiTheme="minorHAnsi" w:hAnsiTheme="minorHAnsi"/>
          <w:sz w:val="22"/>
          <w:szCs w:val="22"/>
        </w:rPr>
      </w:pPr>
      <w:r w:rsidRPr="00EE4E1C">
        <w:rPr>
          <w:rFonts w:asciiTheme="minorHAnsi" w:hAnsiTheme="minorHAnsi"/>
          <w:sz w:val="22"/>
          <w:szCs w:val="22"/>
        </w:rPr>
        <w:t>Participants will sign-up for scheduled sessions using the participant pool calendar/scheduling system.</w:t>
      </w:r>
    </w:p>
    <w:p w14:paraId="09795146" w14:textId="77777777" w:rsidR="00B077E7" w:rsidRDefault="00B077E7" w:rsidP="009738AA">
      <w:pPr>
        <w:pStyle w:val="ListParagraph"/>
        <w:ind w:left="2160"/>
        <w:rPr>
          <w:rFonts w:asciiTheme="minorHAnsi" w:hAnsiTheme="minorHAnsi"/>
          <w:b/>
          <w:sz w:val="22"/>
          <w:szCs w:val="22"/>
        </w:rPr>
      </w:pPr>
    </w:p>
    <w:p w14:paraId="2EA3D03E" w14:textId="79923D19" w:rsidR="00B077E7" w:rsidRPr="00F81FD5" w:rsidRDefault="00B077E7" w:rsidP="0065238D">
      <w:pPr>
        <w:pStyle w:val="Heading3"/>
        <w:numPr>
          <w:ilvl w:val="3"/>
          <w:numId w:val="5"/>
        </w:numPr>
        <w:rPr>
          <w:rFonts w:asciiTheme="minorHAnsi" w:hAnsiTheme="minorHAnsi" w:cstheme="minorHAnsi"/>
        </w:rPr>
      </w:pPr>
      <w:r w:rsidRPr="00F81FD5">
        <w:rPr>
          <w:rFonts w:asciiTheme="minorHAnsi" w:hAnsiTheme="minorHAnsi" w:cstheme="minorHAnsi"/>
        </w:rPr>
        <w:t>Where potential subjects will be recruited.</w:t>
      </w:r>
    </w:p>
    <w:p w14:paraId="1A74D7E4" w14:textId="4393B0B5" w:rsidR="00E731EC" w:rsidRPr="00EE4E1C" w:rsidRDefault="00E731EC" w:rsidP="00E731EC">
      <w:pPr>
        <w:ind w:left="1440" w:firstLine="720"/>
        <w:rPr>
          <w:rFonts w:asciiTheme="minorHAnsi" w:hAnsiTheme="minorHAnsi"/>
          <w:b/>
          <w:bCs/>
          <w:sz w:val="22"/>
          <w:szCs w:val="22"/>
        </w:rPr>
      </w:pPr>
      <w:r>
        <w:rPr>
          <w:rFonts w:asciiTheme="minorHAnsi" w:hAnsiTheme="minorHAnsi"/>
          <w:sz w:val="22"/>
          <w:szCs w:val="22"/>
        </w:rPr>
        <w:t>F</w:t>
      </w:r>
      <w:r w:rsidRPr="001F098A">
        <w:rPr>
          <w:rFonts w:asciiTheme="minorHAnsi" w:hAnsiTheme="minorHAnsi"/>
          <w:sz w:val="22"/>
          <w:szCs w:val="22"/>
        </w:rPr>
        <w:t>rom the Psychology Department participant pool</w:t>
      </w:r>
      <w:r w:rsidR="00EE4E1C">
        <w:rPr>
          <w:rFonts w:asciiTheme="minorHAnsi" w:hAnsiTheme="minorHAnsi"/>
          <w:sz w:val="22"/>
          <w:szCs w:val="22"/>
        </w:rPr>
        <w:t xml:space="preserve"> </w:t>
      </w:r>
      <w:r w:rsidR="00EE4E1C" w:rsidRPr="002B0298">
        <w:rPr>
          <w:rFonts w:asciiTheme="minorHAnsi" w:hAnsiTheme="minorHAnsi"/>
          <w:sz w:val="22"/>
          <w:szCs w:val="22"/>
        </w:rPr>
        <w:t>(</w:t>
      </w:r>
      <w:hyperlink r:id="rId23" w:history="1">
        <w:r w:rsidR="00EE4E1C" w:rsidRPr="002B0298">
          <w:rPr>
            <w:rStyle w:val="Hyperlink"/>
            <w:rFonts w:asciiTheme="minorHAnsi" w:hAnsiTheme="minorHAnsi" w:cstheme="minorHAnsi"/>
            <w:sz w:val="22"/>
            <w:szCs w:val="22"/>
          </w:rPr>
          <w:t>https://pennstate.sona-systems.com</w:t>
        </w:r>
      </w:hyperlink>
      <w:r w:rsidR="00EE4E1C" w:rsidRPr="002B0298">
        <w:rPr>
          <w:rFonts w:asciiTheme="minorHAnsi" w:hAnsiTheme="minorHAnsi" w:cstheme="minorHAnsi"/>
          <w:sz w:val="22"/>
          <w:szCs w:val="22"/>
        </w:rPr>
        <w:t>)</w:t>
      </w:r>
      <w:r w:rsidR="00EE4E1C">
        <w:rPr>
          <w:rFonts w:asciiTheme="minorHAnsi" w:hAnsiTheme="minorHAnsi" w:cstheme="minorHAnsi"/>
          <w:sz w:val="22"/>
          <w:szCs w:val="22"/>
        </w:rPr>
        <w:t>.</w:t>
      </w:r>
    </w:p>
    <w:p w14:paraId="7A3EE6EF" w14:textId="77777777" w:rsidR="00B077E7" w:rsidRDefault="00B077E7" w:rsidP="009738AA">
      <w:pPr>
        <w:pStyle w:val="ListParagraph"/>
        <w:ind w:left="2160"/>
        <w:rPr>
          <w:rFonts w:asciiTheme="minorHAnsi" w:hAnsiTheme="minorHAnsi"/>
          <w:b/>
          <w:sz w:val="22"/>
          <w:szCs w:val="22"/>
        </w:rPr>
      </w:pPr>
    </w:p>
    <w:p w14:paraId="460F79BA" w14:textId="2583063F" w:rsidR="00B077E7" w:rsidRPr="00F81FD5" w:rsidRDefault="00B077E7" w:rsidP="0065238D">
      <w:pPr>
        <w:pStyle w:val="Heading3"/>
        <w:numPr>
          <w:ilvl w:val="3"/>
          <w:numId w:val="5"/>
        </w:numPr>
        <w:rPr>
          <w:rFonts w:asciiTheme="minorHAnsi" w:hAnsiTheme="minorHAnsi" w:cstheme="minorHAnsi"/>
        </w:rPr>
      </w:pPr>
      <w:r w:rsidRPr="00F81FD5">
        <w:rPr>
          <w:rFonts w:asciiTheme="minorHAnsi" w:hAnsiTheme="minorHAnsi" w:cstheme="minorHAnsi"/>
        </w:rPr>
        <w:t>When potential subjects will be recruited.</w:t>
      </w:r>
    </w:p>
    <w:p w14:paraId="2ADBBDC6" w14:textId="0AAE6642" w:rsidR="00E731EC" w:rsidRPr="009738AA" w:rsidRDefault="00E731EC" w:rsidP="00E731EC">
      <w:pPr>
        <w:ind w:left="2160"/>
        <w:rPr>
          <w:rFonts w:asciiTheme="minorHAnsi" w:hAnsiTheme="minorHAnsi"/>
          <w:sz w:val="22"/>
          <w:szCs w:val="22"/>
        </w:rPr>
      </w:pPr>
      <w:r>
        <w:rPr>
          <w:rFonts w:asciiTheme="minorHAnsi" w:hAnsiTheme="minorHAnsi"/>
          <w:sz w:val="22"/>
          <w:szCs w:val="22"/>
        </w:rPr>
        <w:t>Potential subjects will be recruited throughout the fall semester of 2019 calendar year. The recruitment may be extended to the spring semester, depending on the fulfillment of the expected sample size.</w:t>
      </w:r>
    </w:p>
    <w:p w14:paraId="2E936073" w14:textId="6920D016" w:rsidR="00B077E7" w:rsidRDefault="00B077E7" w:rsidP="00E731EC">
      <w:pPr>
        <w:ind w:left="1440" w:firstLine="720"/>
        <w:rPr>
          <w:rFonts w:asciiTheme="minorHAnsi" w:hAnsiTheme="minorHAnsi"/>
          <w:b/>
          <w:sz w:val="22"/>
          <w:szCs w:val="22"/>
        </w:rPr>
      </w:pPr>
    </w:p>
    <w:p w14:paraId="2FFB8618" w14:textId="303537C6" w:rsidR="00B077E7" w:rsidRPr="00E731EC" w:rsidRDefault="004E08B8" w:rsidP="0065238D">
      <w:pPr>
        <w:pStyle w:val="ListParagraph"/>
        <w:numPr>
          <w:ilvl w:val="3"/>
          <w:numId w:val="5"/>
        </w:numPr>
        <w:rPr>
          <w:rFonts w:asciiTheme="minorHAnsi" w:hAnsiTheme="minorHAnsi"/>
          <w:b/>
          <w:sz w:val="22"/>
          <w:szCs w:val="22"/>
        </w:rPr>
      </w:pPr>
      <w:r w:rsidRPr="00F81FD5">
        <w:rPr>
          <w:rStyle w:val="Heading3Char"/>
          <w:rFonts w:asciiTheme="minorHAnsi" w:hAnsiTheme="minorHAnsi" w:cstheme="minorHAnsi"/>
        </w:rPr>
        <w:t>Describe the eligibility screening process and indicate whether the screening process will occur before or after obtaining informed consent</w:t>
      </w:r>
      <w:r w:rsidR="00B255A7" w:rsidRPr="00F81FD5">
        <w:rPr>
          <w:rStyle w:val="Heading3Char"/>
          <w:rFonts w:asciiTheme="minorHAnsi" w:hAnsiTheme="minorHAnsi" w:cstheme="minorHAnsi"/>
        </w:rPr>
        <w:t xml:space="preserve">. </w:t>
      </w:r>
      <w:r w:rsidRPr="00F81FD5">
        <w:rPr>
          <w:rStyle w:val="Heading3Char"/>
          <w:rFonts w:asciiTheme="minorHAnsi" w:hAnsiTheme="minorHAnsi" w:cstheme="minorHAnsi"/>
        </w:rPr>
        <w:t>Screening begins when the investigator obtains information about or from a prospective participant in order to determine their eligibility.  In some studies, these procedures may not take place unless HIPAA Authorization is obtained OR a waiver of HIPAA Authorization when applicable for the screening procedures is approved by the IRB.</w:t>
      </w:r>
      <w:r w:rsidRPr="00F81FD5">
        <w:rPr>
          <w:rStyle w:val="Heading3Char"/>
        </w:rPr>
        <w:t xml:space="preserve"> </w:t>
      </w:r>
      <w:r w:rsidRPr="00D36A13">
        <w:rPr>
          <w:rFonts w:asciiTheme="minorHAnsi" w:hAnsiTheme="minorHAnsi"/>
          <w:sz w:val="22"/>
          <w:szCs w:val="22"/>
        </w:rPr>
        <w:t xml:space="preserve"> </w:t>
      </w:r>
      <w:r w:rsidR="00B255A7" w:rsidRPr="00D36A13">
        <w:rPr>
          <w:rFonts w:asciiTheme="minorHAnsi" w:hAnsiTheme="minorHAnsi"/>
          <w:sz w:val="22"/>
          <w:szCs w:val="22"/>
        </w:rPr>
        <w:t>[</w:t>
      </w:r>
      <w:r w:rsidR="00B255A7" w:rsidRPr="00135A4D">
        <w:rPr>
          <w:rFonts w:asciiTheme="minorHAnsi" w:hAnsiTheme="minorHAnsi"/>
          <w:i/>
          <w:sz w:val="22"/>
          <w:szCs w:val="22"/>
        </w:rPr>
        <w:t xml:space="preserve">For FDA regulated studies, consent for </w:t>
      </w:r>
      <w:r w:rsidR="00B255A7">
        <w:rPr>
          <w:rFonts w:asciiTheme="minorHAnsi" w:hAnsiTheme="minorHAnsi"/>
          <w:i/>
          <w:sz w:val="22"/>
          <w:szCs w:val="22"/>
        </w:rPr>
        <w:t xml:space="preserve">any </w:t>
      </w:r>
      <w:r w:rsidR="00B255A7" w:rsidRPr="00135A4D">
        <w:rPr>
          <w:rFonts w:asciiTheme="minorHAnsi" w:hAnsiTheme="minorHAnsi"/>
          <w:i/>
          <w:sz w:val="22"/>
          <w:szCs w:val="22"/>
        </w:rPr>
        <w:t xml:space="preserve">screening </w:t>
      </w:r>
      <w:r w:rsidR="00B255A7">
        <w:rPr>
          <w:rFonts w:asciiTheme="minorHAnsi" w:hAnsiTheme="minorHAnsi"/>
          <w:i/>
          <w:sz w:val="22"/>
          <w:szCs w:val="22"/>
        </w:rPr>
        <w:t xml:space="preserve">activities </w:t>
      </w:r>
      <w:r w:rsidR="00B255A7" w:rsidRPr="00135A4D">
        <w:rPr>
          <w:rFonts w:asciiTheme="minorHAnsi" w:hAnsiTheme="minorHAnsi"/>
          <w:i/>
          <w:sz w:val="22"/>
          <w:szCs w:val="22"/>
        </w:rPr>
        <w:t xml:space="preserve">would need to be obtained </w:t>
      </w:r>
      <w:r w:rsidR="00B255A7">
        <w:rPr>
          <w:rFonts w:asciiTheme="minorHAnsi" w:hAnsiTheme="minorHAnsi"/>
          <w:i/>
          <w:sz w:val="22"/>
          <w:szCs w:val="22"/>
        </w:rPr>
        <w:t>prior to screening unless</w:t>
      </w:r>
      <w:r w:rsidR="00B255A7" w:rsidRPr="00135A4D">
        <w:rPr>
          <w:rFonts w:asciiTheme="minorHAnsi" w:hAnsiTheme="minorHAnsi"/>
          <w:i/>
          <w:sz w:val="22"/>
          <w:szCs w:val="22"/>
        </w:rPr>
        <w:t xml:space="preserve"> specifically waived by the IRB.</w:t>
      </w:r>
      <w:r w:rsidR="00B255A7">
        <w:rPr>
          <w:rFonts w:asciiTheme="minorHAnsi" w:hAnsiTheme="minorHAnsi"/>
          <w:i/>
          <w:sz w:val="22"/>
          <w:szCs w:val="22"/>
        </w:rPr>
        <w:t>]</w:t>
      </w:r>
    </w:p>
    <w:p w14:paraId="04A98318" w14:textId="77777777" w:rsidR="00E731EC" w:rsidRDefault="00E731EC" w:rsidP="00E731EC">
      <w:pPr>
        <w:pStyle w:val="ListParagraph"/>
        <w:ind w:left="2160"/>
        <w:rPr>
          <w:rFonts w:asciiTheme="minorHAnsi" w:hAnsiTheme="minorHAnsi"/>
          <w:b/>
          <w:sz w:val="22"/>
          <w:szCs w:val="22"/>
        </w:rPr>
      </w:pPr>
    </w:p>
    <w:p w14:paraId="4758C0E9" w14:textId="77777777" w:rsidR="00E731EC" w:rsidRPr="002B7B31" w:rsidRDefault="00E731EC" w:rsidP="00E731EC">
      <w:pPr>
        <w:tabs>
          <w:tab w:val="left" w:pos="1440"/>
        </w:tabs>
        <w:ind w:left="2160"/>
        <w:rPr>
          <w:rFonts w:asciiTheme="minorHAnsi" w:hAnsiTheme="minorHAnsi"/>
          <w:sz w:val="22"/>
          <w:szCs w:val="22"/>
        </w:rPr>
      </w:pPr>
      <w:r w:rsidRPr="00236D1A">
        <w:rPr>
          <w:rFonts w:asciiTheme="minorHAnsi" w:hAnsiTheme="minorHAnsi"/>
          <w:sz w:val="22"/>
          <w:szCs w:val="22"/>
        </w:rPr>
        <w:t xml:space="preserve">The </w:t>
      </w:r>
      <w:r w:rsidRPr="002B0298">
        <w:rPr>
          <w:rFonts w:asciiTheme="minorHAnsi" w:hAnsiTheme="minorHAnsi"/>
          <w:sz w:val="22"/>
          <w:szCs w:val="22"/>
        </w:rPr>
        <w:t>Psychology Subject Pool (</w:t>
      </w:r>
      <w:hyperlink r:id="rId24" w:history="1">
        <w:r w:rsidRPr="002B0298">
          <w:rPr>
            <w:rStyle w:val="Hyperlink"/>
            <w:rFonts w:asciiTheme="minorHAnsi" w:hAnsiTheme="minorHAnsi" w:cstheme="minorHAnsi"/>
            <w:sz w:val="22"/>
            <w:szCs w:val="22"/>
          </w:rPr>
          <w:t>https://pennstate.sona-systems.com</w:t>
        </w:r>
      </w:hyperlink>
      <w:r w:rsidRPr="002B0298">
        <w:rPr>
          <w:rFonts w:asciiTheme="minorHAnsi" w:hAnsiTheme="minorHAnsi" w:cstheme="minorHAnsi"/>
          <w:sz w:val="22"/>
          <w:szCs w:val="22"/>
        </w:rPr>
        <w:t>)</w:t>
      </w:r>
      <w:r w:rsidRPr="003B7476">
        <w:rPr>
          <w:rFonts w:asciiTheme="minorHAnsi" w:hAnsiTheme="minorHAnsi" w:cstheme="minorHAnsi"/>
          <w:sz w:val="22"/>
          <w:szCs w:val="22"/>
        </w:rPr>
        <w:t xml:space="preserve"> </w:t>
      </w:r>
      <w:r>
        <w:rPr>
          <w:rFonts w:asciiTheme="minorHAnsi" w:hAnsiTheme="minorHAnsi"/>
          <w:sz w:val="22"/>
          <w:szCs w:val="22"/>
        </w:rPr>
        <w:t xml:space="preserve">will be </w:t>
      </w:r>
      <w:r w:rsidRPr="00236D1A">
        <w:rPr>
          <w:rFonts w:asciiTheme="minorHAnsi" w:hAnsiTheme="minorHAnsi"/>
          <w:sz w:val="22"/>
          <w:szCs w:val="22"/>
        </w:rPr>
        <w:t xml:space="preserve">used to recruit adult participants from the participant pool will indicate that only healthy individuals with normal or corrected-to-normal vision, and no history of epilepsy or seizures will be permitted to </w:t>
      </w:r>
      <w:r w:rsidRPr="00236D1A">
        <w:rPr>
          <w:rFonts w:asciiTheme="minorHAnsi" w:hAnsiTheme="minorHAnsi"/>
          <w:sz w:val="22"/>
          <w:szCs w:val="22"/>
        </w:rPr>
        <w:lastRenderedPageBreak/>
        <w:t>participate.</w:t>
      </w:r>
      <w:r w:rsidRPr="002B7B31">
        <w:rPr>
          <w:rFonts w:asciiTheme="minorHAnsi" w:hAnsiTheme="minorHAnsi"/>
          <w:sz w:val="22"/>
          <w:szCs w:val="22"/>
        </w:rPr>
        <w:t xml:space="preserve">  If the participants indicate that they fall into one of the excluded categories, they will be told they cannot participate in the study.</w:t>
      </w:r>
    </w:p>
    <w:p w14:paraId="6B4814F4" w14:textId="77777777" w:rsidR="00E731EC" w:rsidRDefault="00E731EC" w:rsidP="009738AA">
      <w:pPr>
        <w:ind w:left="1620" w:firstLine="540"/>
        <w:rPr>
          <w:rFonts w:asciiTheme="minorHAnsi" w:hAnsiTheme="minorHAnsi"/>
          <w:sz w:val="22"/>
          <w:szCs w:val="22"/>
        </w:rPr>
      </w:pPr>
    </w:p>
    <w:p w14:paraId="79B3567C" w14:textId="3004F88C" w:rsidR="0051342D" w:rsidRPr="00A15047" w:rsidRDefault="00F7120A" w:rsidP="0065238D">
      <w:pPr>
        <w:pStyle w:val="Heading1"/>
        <w:numPr>
          <w:ilvl w:val="0"/>
          <w:numId w:val="5"/>
        </w:numPr>
      </w:pPr>
      <w:bookmarkStart w:id="54" w:name="_Toc361915570"/>
      <w:bookmarkStart w:id="55" w:name="_Toc361917186"/>
      <w:bookmarkStart w:id="56" w:name="_Toc364333913"/>
      <w:bookmarkStart w:id="57" w:name="_Toc535504255"/>
      <w:r w:rsidRPr="00A15047">
        <w:rPr>
          <w:sz w:val="22"/>
          <w:szCs w:val="22"/>
        </w:rPr>
        <w:t>Consent Process and Documentation</w:t>
      </w:r>
      <w:bookmarkEnd w:id="54"/>
      <w:bookmarkEnd w:id="55"/>
      <w:bookmarkEnd w:id="56"/>
      <w:bookmarkEnd w:id="57"/>
      <w:r w:rsidR="003C5EA4" w:rsidRPr="00A15047">
        <w:rPr>
          <w:sz w:val="22"/>
          <w:szCs w:val="22"/>
        </w:rPr>
        <w:t xml:space="preserve"> </w:t>
      </w:r>
    </w:p>
    <w:p w14:paraId="004C2DBA" w14:textId="3DB56108" w:rsidR="00857171" w:rsidRDefault="00857171" w:rsidP="00857171">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Pr>
          <w:rFonts w:asciiTheme="minorHAnsi" w:hAnsiTheme="minorHAnsi"/>
          <w:sz w:val="22"/>
          <w:szCs w:val="22"/>
        </w:rPr>
        <w:t>Refer to the following materials:</w:t>
      </w:r>
    </w:p>
    <w:p w14:paraId="0469FC03" w14:textId="349454AF"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The “</w:t>
      </w:r>
      <w:r w:rsidRPr="0002203D">
        <w:rPr>
          <w:rFonts w:asciiTheme="minorHAnsi" w:hAnsiTheme="minorHAnsi"/>
          <w:sz w:val="22"/>
          <w:szCs w:val="22"/>
        </w:rPr>
        <w:t>HRP-090- SOP</w:t>
      </w:r>
      <w:r w:rsidR="00D36A13">
        <w:rPr>
          <w:rFonts w:asciiTheme="minorHAnsi" w:hAnsiTheme="minorHAnsi"/>
          <w:sz w:val="22"/>
          <w:szCs w:val="22"/>
        </w:rPr>
        <w:t xml:space="preserve"> </w:t>
      </w:r>
      <w:r w:rsidRPr="0002203D">
        <w:rPr>
          <w:rFonts w:asciiTheme="minorHAnsi" w:hAnsiTheme="minorHAnsi"/>
          <w:sz w:val="22"/>
          <w:szCs w:val="22"/>
        </w:rPr>
        <w:t>-</w:t>
      </w:r>
      <w:r w:rsidR="00D36A13">
        <w:rPr>
          <w:rFonts w:asciiTheme="minorHAnsi" w:hAnsiTheme="minorHAnsi"/>
          <w:sz w:val="22"/>
          <w:szCs w:val="22"/>
        </w:rPr>
        <w:t xml:space="preserve"> </w:t>
      </w:r>
      <w:r w:rsidRPr="00880566">
        <w:rPr>
          <w:rFonts w:asciiTheme="minorHAnsi" w:hAnsiTheme="minorHAnsi"/>
          <w:sz w:val="22"/>
          <w:szCs w:val="22"/>
        </w:rPr>
        <w:t>Informed Consent Process for Research</w:t>
      </w:r>
      <w:r w:rsidRPr="0002203D">
        <w:rPr>
          <w:rFonts w:asciiTheme="minorHAnsi" w:hAnsiTheme="minorHAnsi"/>
          <w:sz w:val="22"/>
          <w:szCs w:val="22"/>
        </w:rPr>
        <w:t>”</w:t>
      </w:r>
      <w:r w:rsidRPr="00880566">
        <w:rPr>
          <w:rFonts w:asciiTheme="minorHAnsi" w:hAnsiTheme="minorHAnsi"/>
          <w:sz w:val="22"/>
          <w:szCs w:val="22"/>
        </w:rPr>
        <w:t xml:space="preserve"> outlines the process for obtaining informed consent.  </w:t>
      </w:r>
    </w:p>
    <w:p w14:paraId="1C1D2EB8" w14:textId="396448A8"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The “HRP-091– SOP</w:t>
      </w:r>
      <w:r w:rsidR="00D36A13">
        <w:rPr>
          <w:rFonts w:asciiTheme="minorHAnsi" w:hAnsiTheme="minorHAnsi"/>
          <w:sz w:val="22"/>
          <w:szCs w:val="22"/>
        </w:rPr>
        <w:t xml:space="preserve"> - </w:t>
      </w:r>
      <w:r w:rsidRPr="0002203D">
        <w:rPr>
          <w:rFonts w:asciiTheme="minorHAnsi" w:hAnsiTheme="minorHAnsi"/>
          <w:sz w:val="22"/>
          <w:szCs w:val="22"/>
        </w:rPr>
        <w:t>Written Documentation of Consent” describe</w:t>
      </w:r>
      <w:r>
        <w:rPr>
          <w:rFonts w:asciiTheme="minorHAnsi" w:hAnsiTheme="minorHAnsi"/>
          <w:sz w:val="22"/>
          <w:szCs w:val="22"/>
        </w:rPr>
        <w:t>s</w:t>
      </w:r>
      <w:r w:rsidRPr="0002203D">
        <w:rPr>
          <w:rFonts w:asciiTheme="minorHAnsi" w:hAnsiTheme="minorHAnsi"/>
          <w:sz w:val="22"/>
          <w:szCs w:val="22"/>
        </w:rPr>
        <w:t xml:space="preserve"> how</w:t>
      </w:r>
      <w:r>
        <w:rPr>
          <w:rFonts w:asciiTheme="minorHAnsi" w:hAnsiTheme="minorHAnsi"/>
          <w:sz w:val="22"/>
          <w:szCs w:val="22"/>
        </w:rPr>
        <w:t xml:space="preserve"> the</w:t>
      </w:r>
      <w:r w:rsidRPr="0002203D">
        <w:rPr>
          <w:rFonts w:asciiTheme="minorHAnsi" w:hAnsiTheme="minorHAnsi"/>
          <w:sz w:val="22"/>
          <w:szCs w:val="22"/>
        </w:rPr>
        <w:t xml:space="preserve"> consent</w:t>
      </w:r>
      <w:r>
        <w:rPr>
          <w:rFonts w:asciiTheme="minorHAnsi" w:hAnsiTheme="minorHAnsi"/>
          <w:sz w:val="22"/>
          <w:szCs w:val="22"/>
        </w:rPr>
        <w:t xml:space="preserve"> process</w:t>
      </w:r>
      <w:r w:rsidRPr="0002203D">
        <w:rPr>
          <w:rFonts w:asciiTheme="minorHAnsi" w:hAnsiTheme="minorHAnsi"/>
          <w:sz w:val="22"/>
          <w:szCs w:val="22"/>
        </w:rPr>
        <w:t xml:space="preserve"> will be documented</w:t>
      </w:r>
      <w:r>
        <w:rPr>
          <w:rFonts w:asciiTheme="minorHAnsi" w:hAnsiTheme="minorHAnsi"/>
          <w:sz w:val="22"/>
          <w:szCs w:val="22"/>
        </w:rPr>
        <w:t>.</w:t>
      </w:r>
    </w:p>
    <w:p w14:paraId="4266404E" w14:textId="51FB1A48"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w:t>
      </w:r>
      <w:r w:rsidRPr="0002203D">
        <w:rPr>
          <w:rFonts w:asciiTheme="minorHAnsi" w:hAnsiTheme="minorHAnsi"/>
          <w:sz w:val="22"/>
          <w:szCs w:val="22"/>
        </w:rPr>
        <w:t>he “HRP-314- Worksheet</w:t>
      </w:r>
      <w:r w:rsidR="00634008">
        <w:rPr>
          <w:rFonts w:asciiTheme="minorHAnsi" w:hAnsiTheme="minorHAnsi"/>
          <w:sz w:val="22"/>
          <w:szCs w:val="22"/>
        </w:rPr>
        <w:t xml:space="preserve"> -</w:t>
      </w:r>
      <w:r w:rsidRPr="0002203D">
        <w:rPr>
          <w:rFonts w:asciiTheme="minorHAnsi" w:hAnsiTheme="minorHAnsi"/>
          <w:sz w:val="22"/>
          <w:szCs w:val="22"/>
        </w:rPr>
        <w:t xml:space="preserve"> Criteria for Approval”</w:t>
      </w:r>
      <w:r w:rsidRPr="00880566" w:rsidDel="009507E7">
        <w:rPr>
          <w:rFonts w:asciiTheme="minorHAnsi" w:hAnsiTheme="minorHAnsi"/>
          <w:sz w:val="22"/>
          <w:szCs w:val="22"/>
        </w:rPr>
        <w:t xml:space="preserve"> </w:t>
      </w:r>
      <w:r w:rsidRPr="0002203D">
        <w:rPr>
          <w:rFonts w:asciiTheme="minorHAnsi" w:hAnsiTheme="minorHAnsi"/>
          <w:sz w:val="22"/>
          <w:szCs w:val="22"/>
        </w:rPr>
        <w:t>section 7 lists the required elements of consent</w:t>
      </w:r>
      <w:r>
        <w:rPr>
          <w:rFonts w:asciiTheme="minorHAnsi" w:hAnsiTheme="minorHAnsi"/>
          <w:sz w:val="22"/>
          <w:szCs w:val="22"/>
        </w:rPr>
        <w:t>.</w:t>
      </w:r>
    </w:p>
    <w:p w14:paraId="38006C83" w14:textId="1E31A855"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Theme="minorHAnsi" w:hAnsiTheme="minorHAnsi"/>
          <w:sz w:val="22"/>
          <w:szCs w:val="22"/>
        </w:rPr>
      </w:pPr>
      <w:r>
        <w:rPr>
          <w:rFonts w:asciiTheme="minorHAnsi" w:hAnsiTheme="minorHAnsi"/>
          <w:sz w:val="22"/>
          <w:szCs w:val="22"/>
        </w:rPr>
        <w:t>T</w:t>
      </w:r>
      <w:r w:rsidRPr="00880566">
        <w:rPr>
          <w:rFonts w:asciiTheme="minorHAnsi" w:hAnsiTheme="minorHAnsi"/>
          <w:sz w:val="22"/>
          <w:szCs w:val="22"/>
        </w:rPr>
        <w:t>he “</w:t>
      </w:r>
      <w:r w:rsidRPr="00880566">
        <w:rPr>
          <w:rFonts w:asciiTheme="minorHAnsi" w:hAnsiTheme="minorHAnsi"/>
          <w:color w:val="000000"/>
          <w:sz w:val="22"/>
          <w:szCs w:val="22"/>
        </w:rPr>
        <w:t xml:space="preserve">HRP-312- Worksheet </w:t>
      </w:r>
      <w:r w:rsidR="00634008">
        <w:rPr>
          <w:rFonts w:asciiTheme="minorHAnsi" w:hAnsiTheme="minorHAnsi"/>
          <w:color w:val="000000"/>
          <w:sz w:val="22"/>
          <w:szCs w:val="22"/>
        </w:rPr>
        <w:t xml:space="preserve">- </w:t>
      </w:r>
      <w:r w:rsidRPr="00880566">
        <w:rPr>
          <w:rStyle w:val="textcontrol"/>
          <w:rFonts w:asciiTheme="minorHAnsi" w:hAnsiTheme="minorHAnsi"/>
          <w:sz w:val="22"/>
          <w:szCs w:val="22"/>
        </w:rPr>
        <w:t>Exemption Determination</w:t>
      </w:r>
      <w:r w:rsidRPr="00E571C9">
        <w:rPr>
          <w:rStyle w:val="textcontrol"/>
          <w:rFonts w:asciiTheme="minorHAnsi" w:hAnsiTheme="minorHAnsi"/>
          <w:sz w:val="22"/>
          <w:szCs w:val="22"/>
        </w:rPr>
        <w:t>”</w:t>
      </w:r>
      <w:r w:rsidRPr="00B3469A">
        <w:rPr>
          <w:rStyle w:val="textcontrol"/>
          <w:rFonts w:asciiTheme="minorHAnsi" w:hAnsiTheme="minorHAnsi"/>
          <w:sz w:val="22"/>
          <w:szCs w:val="22"/>
        </w:rPr>
        <w:t xml:space="preserve"> includes information on requirements for the consent process</w:t>
      </w:r>
      <w:r>
        <w:rPr>
          <w:rStyle w:val="textcontrol"/>
          <w:rFonts w:asciiTheme="minorHAnsi" w:hAnsiTheme="minorHAnsi"/>
          <w:sz w:val="22"/>
          <w:szCs w:val="22"/>
        </w:rPr>
        <w:t xml:space="preserve"> for exempt research.  In addition, the CATS IRB Library contains consent guidance and templates for exempt research.</w:t>
      </w:r>
    </w:p>
    <w:p w14:paraId="18A280EF" w14:textId="418A7399" w:rsidR="00857171"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T</w:t>
      </w:r>
      <w:r w:rsidRPr="0002203D">
        <w:rPr>
          <w:rFonts w:asciiTheme="minorHAnsi" w:hAnsiTheme="minorHAnsi"/>
          <w:color w:val="000000"/>
          <w:sz w:val="22"/>
          <w:szCs w:val="22"/>
        </w:rPr>
        <w:t>he CATS IRB library contains various consent templates for expedited or full review research</w:t>
      </w:r>
      <w:r>
        <w:rPr>
          <w:rFonts w:asciiTheme="minorHAnsi" w:hAnsiTheme="minorHAnsi"/>
          <w:color w:val="000000"/>
          <w:sz w:val="22"/>
          <w:szCs w:val="22"/>
        </w:rPr>
        <w:t xml:space="preserve"> that are designed to include the required information.</w:t>
      </w:r>
    </w:p>
    <w:p w14:paraId="0A80FBB8" w14:textId="7523965A" w:rsidR="00857171" w:rsidRPr="001E4E24" w:rsidRDefault="00857171"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sidRPr="001E4E24">
        <w:rPr>
          <w:rFonts w:asciiTheme="minorHAnsi" w:hAnsiTheme="minorHAnsi"/>
          <w:sz w:val="22"/>
          <w:szCs w:val="22"/>
        </w:rPr>
        <w:t>Add the consent document(s) to your study in CATS IRB (</w:t>
      </w:r>
      <w:hyperlink r:id="rId25" w:history="1">
        <w:r w:rsidRPr="001E4E24">
          <w:rPr>
            <w:rStyle w:val="Hyperlink"/>
            <w:rFonts w:asciiTheme="minorHAnsi" w:hAnsiTheme="minorHAnsi"/>
            <w:sz w:val="22"/>
            <w:szCs w:val="22"/>
          </w:rPr>
          <w:t>http://irb.psu.edu</w:t>
        </w:r>
      </w:hyperlink>
      <w:r w:rsidRPr="001E4E24">
        <w:rPr>
          <w:rFonts w:asciiTheme="minorHAnsi" w:hAnsiTheme="minorHAnsi"/>
          <w:sz w:val="22"/>
          <w:szCs w:val="22"/>
        </w:rPr>
        <w:t>). Links to Penn State’s consent templates are available in the same location where they are uploaded.</w:t>
      </w:r>
      <w:r w:rsidRPr="00A442CD">
        <w:t xml:space="preserve"> </w:t>
      </w:r>
      <w:r w:rsidRPr="001E4E24">
        <w:rPr>
          <w:rFonts w:asciiTheme="minorHAnsi" w:hAnsiTheme="minorHAnsi"/>
          <w:b/>
          <w:sz w:val="22"/>
          <w:szCs w:val="22"/>
        </w:rPr>
        <w:t>DO NOT</w:t>
      </w:r>
      <w:r w:rsidRPr="001E4E24">
        <w:rPr>
          <w:rFonts w:asciiTheme="minorHAnsi" w:hAnsiTheme="minorHAnsi"/>
          <w:sz w:val="22"/>
          <w:szCs w:val="22"/>
        </w:rPr>
        <w:t xml:space="preserve"> include the actual consent wording in this </w:t>
      </w:r>
      <w:r w:rsidR="001E4E24" w:rsidRPr="001E4E24">
        <w:rPr>
          <w:rFonts w:asciiTheme="minorHAnsi" w:hAnsiTheme="minorHAnsi"/>
          <w:sz w:val="22"/>
          <w:szCs w:val="22"/>
        </w:rPr>
        <w:t>protocol.</w:t>
      </w:r>
    </w:p>
    <w:p w14:paraId="489083F0" w14:textId="49BFCE5A" w:rsidR="00F510AA" w:rsidRPr="003226C0" w:rsidRDefault="00985EA4" w:rsidP="001B6783">
      <w:pPr>
        <w:pStyle w:val="ListParagraph"/>
        <w:rPr>
          <w:rFonts w:asciiTheme="minorHAnsi" w:hAnsiTheme="minorHAnsi" w:cstheme="minorHAnsi"/>
          <w:sz w:val="22"/>
          <w:szCs w:val="22"/>
        </w:rPr>
      </w:pPr>
      <w:r w:rsidRPr="003226C0">
        <w:rPr>
          <w:rFonts w:asciiTheme="minorHAnsi" w:hAnsiTheme="minorHAnsi" w:cstheme="minorHAnsi"/>
          <w:sz w:val="22"/>
          <w:szCs w:val="22"/>
        </w:rPr>
        <w:t>[Do not type here]</w:t>
      </w:r>
    </w:p>
    <w:p w14:paraId="5E5C3513" w14:textId="49ABD964" w:rsidR="00A15047" w:rsidRDefault="00A15047" w:rsidP="001B6783">
      <w:pPr>
        <w:pStyle w:val="ListParagraph"/>
      </w:pPr>
    </w:p>
    <w:p w14:paraId="393A9256" w14:textId="720B0862" w:rsidR="00C668C9" w:rsidRPr="00A15047" w:rsidRDefault="00000791" w:rsidP="0065238D">
      <w:pPr>
        <w:pStyle w:val="Heading2"/>
        <w:numPr>
          <w:ilvl w:val="1"/>
          <w:numId w:val="5"/>
        </w:numPr>
      </w:pPr>
      <w:bookmarkStart w:id="58" w:name="_Toc361915571"/>
      <w:bookmarkStart w:id="59" w:name="_Toc361917187"/>
      <w:bookmarkStart w:id="60" w:name="_Toc364333914"/>
      <w:r w:rsidRPr="00A15047">
        <w:rPr>
          <w:rFonts w:asciiTheme="minorHAnsi" w:hAnsiTheme="minorHAnsi"/>
          <w:color w:val="000000"/>
          <w:szCs w:val="22"/>
        </w:rPr>
        <w:t>Consent Process</w:t>
      </w:r>
      <w:bookmarkEnd w:id="58"/>
      <w:bookmarkEnd w:id="59"/>
      <w:bookmarkEnd w:id="60"/>
      <w:r w:rsidR="00004A2E" w:rsidRPr="00A15047">
        <w:rPr>
          <w:rFonts w:asciiTheme="minorHAnsi" w:hAnsiTheme="minorHAnsi"/>
          <w:color w:val="000000"/>
          <w:szCs w:val="22"/>
        </w:rPr>
        <w:t>:</w:t>
      </w:r>
    </w:p>
    <w:p w14:paraId="5A1AD368" w14:textId="25EBFDE7" w:rsidR="00E925E9" w:rsidRDefault="00E925E9" w:rsidP="00E925E9">
      <w:pPr>
        <w:pStyle w:val="ListParagraph"/>
        <w:tabs>
          <w:tab w:val="left" w:pos="0"/>
          <w:tab w:val="left" w:pos="720"/>
          <w:tab w:val="left" w:pos="1170"/>
        </w:tabs>
        <w:ind w:left="1440"/>
        <w:rPr>
          <w:rFonts w:asciiTheme="minorHAnsi" w:hAnsiTheme="minorHAnsi"/>
          <w:b/>
          <w:sz w:val="22"/>
          <w:szCs w:val="22"/>
        </w:rPr>
      </w:pPr>
      <w:r w:rsidRPr="00135A4D">
        <w:rPr>
          <w:rFonts w:asciiTheme="minorHAnsi" w:hAnsiTheme="minorHAnsi"/>
          <w:b/>
          <w:sz w:val="22"/>
          <w:szCs w:val="22"/>
        </w:rPr>
        <w:t>Check all applicable boxes below:</w:t>
      </w:r>
    </w:p>
    <w:p w14:paraId="69785EBB" w14:textId="77777777" w:rsidR="008F0DA5" w:rsidRPr="00135A4D" w:rsidRDefault="008F0DA5" w:rsidP="00135A4D">
      <w:pPr>
        <w:tabs>
          <w:tab w:val="left" w:pos="0"/>
          <w:tab w:val="left" w:pos="720"/>
          <w:tab w:val="left" w:pos="1170"/>
        </w:tabs>
        <w:rPr>
          <w:rFonts w:asciiTheme="minorHAnsi" w:hAnsiTheme="minorHAnsi"/>
          <w:b/>
          <w:sz w:val="22"/>
          <w:szCs w:val="22"/>
        </w:rPr>
      </w:pPr>
    </w:p>
    <w:p w14:paraId="522D1EB6" w14:textId="77777777" w:rsidR="00E925E9" w:rsidRPr="001B6783" w:rsidRDefault="00E925E9" w:rsidP="00E925E9">
      <w:pPr>
        <w:pStyle w:val="ListParagraph"/>
        <w:tabs>
          <w:tab w:val="left" w:pos="0"/>
          <w:tab w:val="left" w:pos="720"/>
          <w:tab w:val="left" w:pos="1170"/>
        </w:tabs>
        <w:ind w:left="1800" w:hanging="360"/>
        <w:rPr>
          <w:rFonts w:asciiTheme="minorHAnsi" w:hAnsiTheme="minorHAnsi"/>
          <w:b/>
          <w:bCs/>
          <w:iCs/>
          <w:sz w:val="22"/>
          <w:szCs w:val="22"/>
        </w:rPr>
      </w:pPr>
      <w:r w:rsidRPr="00E46D83">
        <w:rPr>
          <w:rFonts w:asciiTheme="minorHAnsi" w:hAnsiTheme="minorHAnsi"/>
          <w:b/>
          <w:bCs/>
          <w:iCs/>
          <w:sz w:val="22"/>
          <w:szCs w:val="22"/>
        </w:rPr>
        <w:fldChar w:fldCharType="begin">
          <w:ffData>
            <w:name w:val="Check1"/>
            <w:enabled/>
            <w:calcOnExit w:val="0"/>
            <w:checkBox>
              <w:sizeAuto/>
              <w:default w:val="0"/>
            </w:checkBox>
          </w:ffData>
        </w:fldChar>
      </w:r>
      <w:r w:rsidRPr="00E46D83">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sidRPr="00E46D83">
        <w:rPr>
          <w:rFonts w:asciiTheme="minorHAnsi" w:hAnsiTheme="minorHAnsi"/>
          <w:sz w:val="22"/>
          <w:szCs w:val="22"/>
        </w:rPr>
        <w:fldChar w:fldCharType="end"/>
      </w:r>
      <w:r w:rsidRPr="00E46D83">
        <w:rPr>
          <w:rFonts w:asciiTheme="minorHAnsi" w:hAnsiTheme="minorHAnsi"/>
          <w:sz w:val="22"/>
          <w:szCs w:val="22"/>
        </w:rPr>
        <w:t xml:space="preserve"> </w:t>
      </w:r>
      <w:r w:rsidRPr="00E46D83">
        <w:rPr>
          <w:rFonts w:asciiTheme="minorHAnsi" w:hAnsiTheme="minorHAnsi"/>
          <w:b/>
          <w:bCs/>
          <w:iCs/>
          <w:sz w:val="22"/>
          <w:szCs w:val="22"/>
        </w:rPr>
        <w:t xml:space="preserve">Informed consent will be sought and documented with a written consent form </w:t>
      </w:r>
      <w:r w:rsidRPr="00E46D83">
        <w:rPr>
          <w:rFonts w:asciiTheme="minorHAnsi" w:hAnsiTheme="minorHAnsi"/>
          <w:b/>
          <w:bCs/>
          <w:i/>
          <w:iCs/>
          <w:sz w:val="22"/>
          <w:szCs w:val="22"/>
        </w:rPr>
        <w:t xml:space="preserve">[Complete Sections </w:t>
      </w:r>
      <w:r w:rsidRPr="00461393">
        <w:rPr>
          <w:rFonts w:asciiTheme="minorHAnsi" w:hAnsiTheme="minorHAnsi"/>
          <w:b/>
          <w:bCs/>
          <w:i/>
          <w:iCs/>
          <w:sz w:val="22"/>
          <w:szCs w:val="22"/>
        </w:rPr>
        <w:t>5.2</w:t>
      </w:r>
      <w:r w:rsidRPr="00E46D83">
        <w:rPr>
          <w:rFonts w:asciiTheme="minorHAnsi" w:hAnsiTheme="minorHAnsi"/>
          <w:b/>
          <w:bCs/>
          <w:i/>
          <w:iCs/>
          <w:sz w:val="22"/>
          <w:szCs w:val="22"/>
        </w:rPr>
        <w:t xml:space="preserve"> and 5.6]</w:t>
      </w:r>
      <w:r>
        <w:rPr>
          <w:rFonts w:asciiTheme="minorHAnsi" w:hAnsiTheme="minorHAnsi"/>
          <w:b/>
          <w:bCs/>
          <w:i/>
          <w:iCs/>
          <w:sz w:val="22"/>
          <w:szCs w:val="22"/>
        </w:rPr>
        <w:t xml:space="preserve"> </w:t>
      </w:r>
    </w:p>
    <w:p w14:paraId="28001578" w14:textId="77777777" w:rsidR="00E925E9" w:rsidRPr="00880566" w:rsidRDefault="00E925E9" w:rsidP="00E925E9">
      <w:pPr>
        <w:pStyle w:val="ListParagraph"/>
        <w:tabs>
          <w:tab w:val="left" w:pos="0"/>
          <w:tab w:val="left" w:pos="720"/>
          <w:tab w:val="left" w:pos="1170"/>
        </w:tabs>
        <w:ind w:left="2160"/>
        <w:rPr>
          <w:rFonts w:asciiTheme="minorHAnsi" w:hAnsiTheme="minorHAnsi"/>
          <w:bCs/>
          <w:i/>
          <w:iCs/>
          <w:sz w:val="22"/>
          <w:szCs w:val="22"/>
        </w:rPr>
      </w:pPr>
    </w:p>
    <w:p w14:paraId="26445EE8" w14:textId="22DCF046" w:rsidR="00E925E9" w:rsidRPr="0002203D" w:rsidRDefault="00E731EC" w:rsidP="00E925E9">
      <w:pPr>
        <w:pStyle w:val="ListParagraph"/>
        <w:tabs>
          <w:tab w:val="left" w:pos="0"/>
          <w:tab w:val="left" w:pos="720"/>
          <w:tab w:val="left" w:pos="1170"/>
        </w:tabs>
        <w:ind w:left="1800" w:hanging="360"/>
        <w:rPr>
          <w:rFonts w:asciiTheme="minorHAnsi" w:hAnsiTheme="minorHAnsi"/>
          <w:sz w:val="22"/>
          <w:szCs w:val="22"/>
        </w:rPr>
      </w:pPr>
      <w:r>
        <w:rPr>
          <w:rFonts w:asciiTheme="minorHAnsi" w:hAnsiTheme="minorHAnsi"/>
          <w:b/>
          <w:bCs/>
          <w:iCs/>
          <w:sz w:val="22"/>
          <w:szCs w:val="22"/>
        </w:rPr>
        <w:fldChar w:fldCharType="begin">
          <w:ffData>
            <w:name w:val="Check1"/>
            <w:enabled/>
            <w:calcOnExit w:val="0"/>
            <w:checkBox>
              <w:sizeAuto/>
              <w:default w:val="1"/>
            </w:checkBox>
          </w:ffData>
        </w:fldChar>
      </w:r>
      <w:bookmarkStart w:id="61" w:name="Check1"/>
      <w:r>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Pr>
          <w:rFonts w:asciiTheme="minorHAnsi" w:hAnsiTheme="minorHAnsi"/>
          <w:b/>
          <w:bCs/>
          <w:iCs/>
          <w:sz w:val="22"/>
          <w:szCs w:val="22"/>
        </w:rPr>
        <w:fldChar w:fldCharType="end"/>
      </w:r>
      <w:bookmarkEnd w:id="61"/>
      <w:r w:rsidR="00E925E9" w:rsidRPr="0002203D">
        <w:rPr>
          <w:rFonts w:asciiTheme="minorHAnsi" w:hAnsiTheme="minorHAnsi"/>
          <w:sz w:val="22"/>
          <w:szCs w:val="22"/>
        </w:rPr>
        <w:t xml:space="preserve"> </w:t>
      </w:r>
      <w:r w:rsidR="00E925E9" w:rsidRPr="00FA37C8">
        <w:rPr>
          <w:rFonts w:asciiTheme="minorHAnsi" w:hAnsiTheme="minorHAnsi"/>
          <w:b/>
          <w:bCs/>
          <w:iCs/>
          <w:sz w:val="22"/>
          <w:szCs w:val="22"/>
        </w:rPr>
        <w:t>Implied or verbal consent will be obtained – subjects will not sign a consent form</w:t>
      </w:r>
      <w:r w:rsidR="00E925E9">
        <w:rPr>
          <w:rFonts w:asciiTheme="minorHAnsi" w:hAnsiTheme="minorHAnsi"/>
          <w:b/>
          <w:bCs/>
          <w:iCs/>
          <w:sz w:val="22"/>
          <w:szCs w:val="22"/>
        </w:rPr>
        <w:t xml:space="preserve"> (waiver of written documentation of consent)</w:t>
      </w:r>
      <w:r w:rsidR="00E925E9" w:rsidRPr="00FA37C8">
        <w:rPr>
          <w:rFonts w:asciiTheme="minorHAnsi" w:hAnsiTheme="minorHAnsi"/>
          <w:b/>
          <w:bCs/>
          <w:iCs/>
          <w:sz w:val="22"/>
          <w:szCs w:val="22"/>
        </w:rPr>
        <w:t xml:space="preserve"> </w:t>
      </w:r>
      <w:r w:rsidR="00E925E9" w:rsidRPr="00FA37C8">
        <w:rPr>
          <w:rFonts w:asciiTheme="minorHAnsi" w:hAnsiTheme="minorHAnsi"/>
          <w:b/>
          <w:bCs/>
          <w:i/>
          <w:iCs/>
          <w:sz w:val="22"/>
          <w:szCs w:val="22"/>
        </w:rPr>
        <w:t>[Complete Sections</w:t>
      </w:r>
      <w:r w:rsidR="00E925E9">
        <w:rPr>
          <w:rFonts w:asciiTheme="minorHAnsi" w:hAnsiTheme="minorHAnsi"/>
          <w:b/>
          <w:bCs/>
          <w:i/>
          <w:iCs/>
          <w:sz w:val="22"/>
          <w:szCs w:val="22"/>
        </w:rPr>
        <w:t xml:space="preserve"> </w:t>
      </w:r>
      <w:r w:rsidR="00E925E9" w:rsidRPr="00FA37C8">
        <w:rPr>
          <w:rFonts w:asciiTheme="minorHAnsi" w:hAnsiTheme="minorHAnsi"/>
          <w:b/>
          <w:bCs/>
          <w:i/>
          <w:iCs/>
          <w:sz w:val="22"/>
          <w:szCs w:val="22"/>
        </w:rPr>
        <w:t>5.2</w:t>
      </w:r>
      <w:r w:rsidR="00E925E9">
        <w:rPr>
          <w:rFonts w:asciiTheme="minorHAnsi" w:hAnsiTheme="minorHAnsi"/>
          <w:b/>
          <w:bCs/>
          <w:i/>
          <w:iCs/>
          <w:sz w:val="22"/>
          <w:szCs w:val="22"/>
        </w:rPr>
        <w:t xml:space="preserve">, 5.3 and 5.6] </w:t>
      </w:r>
    </w:p>
    <w:p w14:paraId="27F9BA9B" w14:textId="77777777" w:rsidR="00E925E9" w:rsidRPr="0002203D" w:rsidRDefault="00E925E9" w:rsidP="00E925E9">
      <w:pPr>
        <w:pStyle w:val="ListParagraph"/>
        <w:tabs>
          <w:tab w:val="left" w:pos="0"/>
          <w:tab w:val="left" w:pos="720"/>
          <w:tab w:val="left" w:pos="1170"/>
        </w:tabs>
        <w:ind w:left="1440"/>
        <w:rPr>
          <w:rFonts w:asciiTheme="minorHAnsi" w:hAnsiTheme="minorHAnsi"/>
          <w:sz w:val="22"/>
          <w:szCs w:val="22"/>
        </w:rPr>
      </w:pPr>
    </w:p>
    <w:p w14:paraId="32789B5C" w14:textId="574434A3" w:rsidR="00E925E9" w:rsidRPr="007268A2" w:rsidRDefault="00E925E9" w:rsidP="00E925E9">
      <w:pPr>
        <w:pStyle w:val="ListParagraph"/>
        <w:tabs>
          <w:tab w:val="left" w:pos="0"/>
          <w:tab w:val="left" w:pos="720"/>
          <w:tab w:val="left" w:pos="1170"/>
        </w:tabs>
        <w:ind w:left="1800" w:hanging="360"/>
        <w:rPr>
          <w:rFonts w:asciiTheme="minorHAnsi" w:hAnsiTheme="minorHAnsi"/>
          <w:b/>
          <w:sz w:val="22"/>
          <w:szCs w:val="22"/>
        </w:rPr>
      </w:pPr>
      <w:r w:rsidRPr="00F85B91">
        <w:rPr>
          <w:rFonts w:asciiTheme="minorHAnsi" w:hAnsiTheme="minorHAnsi"/>
          <w:b/>
          <w:bCs/>
          <w:iCs/>
          <w:sz w:val="22"/>
          <w:szCs w:val="22"/>
        </w:rPr>
        <w:fldChar w:fldCharType="begin">
          <w:ffData>
            <w:name w:val="Check1"/>
            <w:enabled/>
            <w:calcOnExit w:val="0"/>
            <w:checkBox>
              <w:sizeAuto/>
              <w:default w:val="0"/>
            </w:checkBox>
          </w:ffData>
        </w:fldChar>
      </w:r>
      <w:r w:rsidRPr="0002203D">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sidRPr="00F85B91">
        <w:rPr>
          <w:rFonts w:asciiTheme="minorHAnsi" w:hAnsiTheme="minorHAnsi"/>
          <w:sz w:val="22"/>
          <w:szCs w:val="22"/>
        </w:rPr>
        <w:fldChar w:fldCharType="end"/>
      </w:r>
      <w:r w:rsidRPr="0002203D">
        <w:rPr>
          <w:rFonts w:asciiTheme="minorHAnsi" w:hAnsiTheme="minorHAnsi"/>
          <w:sz w:val="22"/>
          <w:szCs w:val="22"/>
        </w:rPr>
        <w:t xml:space="preserve">  </w:t>
      </w:r>
      <w:r w:rsidRPr="007268A2">
        <w:rPr>
          <w:rFonts w:asciiTheme="minorHAnsi" w:hAnsiTheme="minorHAnsi"/>
          <w:b/>
          <w:sz w:val="22"/>
          <w:szCs w:val="22"/>
        </w:rPr>
        <w:t>Informed consent will be sought but some of the elements of informed consent will be omitted or altered (e.g.</w:t>
      </w:r>
      <w:r w:rsidR="00D36A13">
        <w:rPr>
          <w:rFonts w:asciiTheme="minorHAnsi" w:hAnsiTheme="minorHAnsi"/>
          <w:b/>
          <w:sz w:val="22"/>
          <w:szCs w:val="22"/>
        </w:rPr>
        <w:t>,</w:t>
      </w:r>
      <w:r w:rsidRPr="007268A2">
        <w:rPr>
          <w:rFonts w:asciiTheme="minorHAnsi" w:hAnsiTheme="minorHAnsi"/>
          <w:b/>
          <w:sz w:val="22"/>
          <w:szCs w:val="22"/>
        </w:rPr>
        <w:t xml:space="preserve"> deception). </w:t>
      </w:r>
      <w:r w:rsidRPr="001B6783">
        <w:rPr>
          <w:rFonts w:asciiTheme="minorHAnsi" w:hAnsiTheme="minorHAnsi"/>
          <w:b/>
          <w:i/>
          <w:sz w:val="22"/>
          <w:szCs w:val="22"/>
        </w:rPr>
        <w:t>[Complete section 5.2, 5.4 and 5.6]</w:t>
      </w:r>
      <w:r w:rsidRPr="00B562D3">
        <w:rPr>
          <w:rFonts w:asciiTheme="minorHAnsi" w:hAnsiTheme="minorHAnsi"/>
          <w:sz w:val="22"/>
          <w:szCs w:val="22"/>
        </w:rPr>
        <w:t xml:space="preserve"> </w:t>
      </w:r>
    </w:p>
    <w:p w14:paraId="35F77E75" w14:textId="77777777" w:rsidR="00E925E9" w:rsidRPr="00F56514" w:rsidRDefault="00E925E9" w:rsidP="00E925E9">
      <w:pPr>
        <w:tabs>
          <w:tab w:val="left" w:pos="0"/>
          <w:tab w:val="left" w:pos="720"/>
          <w:tab w:val="left" w:pos="1170"/>
        </w:tabs>
        <w:rPr>
          <w:rFonts w:asciiTheme="minorHAnsi" w:hAnsiTheme="minorHAnsi"/>
          <w:b/>
          <w:bCs/>
          <w:iCs/>
          <w:sz w:val="22"/>
          <w:szCs w:val="22"/>
        </w:rPr>
      </w:pPr>
    </w:p>
    <w:p w14:paraId="72BB0D24" w14:textId="77777777" w:rsidR="00E925E9" w:rsidRDefault="00E925E9" w:rsidP="00E925E9">
      <w:pPr>
        <w:pStyle w:val="ListParagraph"/>
        <w:tabs>
          <w:tab w:val="left" w:pos="0"/>
          <w:tab w:val="left" w:pos="720"/>
          <w:tab w:val="left" w:pos="1170"/>
        </w:tabs>
        <w:ind w:left="1440"/>
        <w:rPr>
          <w:rFonts w:asciiTheme="minorHAnsi" w:hAnsiTheme="minorHAnsi"/>
          <w:b/>
          <w:bCs/>
          <w:i/>
          <w:iCs/>
          <w:sz w:val="22"/>
          <w:szCs w:val="22"/>
        </w:rPr>
      </w:pPr>
      <w:r w:rsidRPr="00F85B91">
        <w:rPr>
          <w:rFonts w:asciiTheme="minorHAnsi" w:hAnsiTheme="minorHAnsi"/>
          <w:b/>
          <w:bCs/>
          <w:iCs/>
          <w:sz w:val="22"/>
          <w:szCs w:val="22"/>
        </w:rPr>
        <w:fldChar w:fldCharType="begin">
          <w:ffData>
            <w:name w:val="Check1"/>
            <w:enabled/>
            <w:calcOnExit w:val="0"/>
            <w:checkBox>
              <w:sizeAuto/>
              <w:default w:val="0"/>
            </w:checkBox>
          </w:ffData>
        </w:fldChar>
      </w:r>
      <w:r w:rsidRPr="0002203D">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sidRPr="00F85B91">
        <w:rPr>
          <w:rFonts w:asciiTheme="minorHAnsi" w:hAnsiTheme="minorHAnsi"/>
          <w:sz w:val="22"/>
          <w:szCs w:val="22"/>
        </w:rPr>
        <w:fldChar w:fldCharType="end"/>
      </w:r>
      <w:r w:rsidRPr="0002203D">
        <w:rPr>
          <w:rFonts w:asciiTheme="minorHAnsi" w:hAnsiTheme="minorHAnsi"/>
          <w:sz w:val="22"/>
          <w:szCs w:val="22"/>
        </w:rPr>
        <w:t xml:space="preserve"> </w:t>
      </w:r>
      <w:r w:rsidRPr="00FA37C8">
        <w:rPr>
          <w:rFonts w:asciiTheme="minorHAnsi" w:hAnsiTheme="minorHAnsi"/>
          <w:b/>
          <w:bCs/>
          <w:iCs/>
          <w:sz w:val="22"/>
          <w:szCs w:val="22"/>
        </w:rPr>
        <w:t xml:space="preserve">Informed consent will not be obtained – request to completely waive the informed consent requirement. </w:t>
      </w:r>
      <w:r w:rsidRPr="00EC18A7">
        <w:rPr>
          <w:rFonts w:asciiTheme="minorHAnsi" w:hAnsiTheme="minorHAnsi"/>
          <w:b/>
          <w:bCs/>
          <w:i/>
          <w:iCs/>
          <w:sz w:val="22"/>
          <w:szCs w:val="22"/>
        </w:rPr>
        <w:t>[Complete Section 5</w:t>
      </w:r>
      <w:r w:rsidRPr="00AC5651">
        <w:rPr>
          <w:rFonts w:asciiTheme="minorHAnsi" w:hAnsiTheme="minorHAnsi"/>
          <w:b/>
          <w:i/>
          <w:sz w:val="22"/>
          <w:szCs w:val="22"/>
        </w:rPr>
        <w:t>.</w:t>
      </w:r>
      <w:r w:rsidRPr="001B6783">
        <w:rPr>
          <w:rFonts w:asciiTheme="minorHAnsi" w:hAnsiTheme="minorHAnsi"/>
          <w:b/>
          <w:bCs/>
          <w:i/>
          <w:iCs/>
          <w:sz w:val="22"/>
          <w:szCs w:val="22"/>
        </w:rPr>
        <w:t>5</w:t>
      </w:r>
      <w:r w:rsidRPr="00EC18A7">
        <w:rPr>
          <w:rFonts w:asciiTheme="minorHAnsi" w:hAnsiTheme="minorHAnsi"/>
          <w:b/>
          <w:bCs/>
          <w:i/>
          <w:iCs/>
          <w:sz w:val="22"/>
          <w:szCs w:val="22"/>
        </w:rPr>
        <w:t>]</w:t>
      </w:r>
    </w:p>
    <w:p w14:paraId="0CF41897" w14:textId="77777777" w:rsidR="00E925E9" w:rsidRDefault="00E925E9" w:rsidP="00E925E9">
      <w:pPr>
        <w:tabs>
          <w:tab w:val="left" w:pos="0"/>
          <w:tab w:val="left" w:pos="720"/>
          <w:tab w:val="left" w:pos="1170"/>
        </w:tabs>
        <w:rPr>
          <w:rFonts w:asciiTheme="minorHAnsi" w:hAnsiTheme="minorHAnsi"/>
          <w:b/>
          <w:bCs/>
          <w:iCs/>
          <w:sz w:val="22"/>
          <w:szCs w:val="22"/>
        </w:rPr>
      </w:pPr>
    </w:p>
    <w:p w14:paraId="0B600BBC" w14:textId="6E33699E" w:rsidR="00E925E9" w:rsidRDefault="00245892" w:rsidP="00E925E9">
      <w:pPr>
        <w:tabs>
          <w:tab w:val="left" w:pos="0"/>
          <w:tab w:val="left" w:pos="720"/>
          <w:tab w:val="left" w:pos="1170"/>
        </w:tabs>
        <w:rPr>
          <w:rFonts w:asciiTheme="minorHAnsi" w:hAnsiTheme="minorHAnsi"/>
          <w:b/>
          <w:bCs/>
          <w:iCs/>
          <w:sz w:val="22"/>
          <w:szCs w:val="22"/>
        </w:rPr>
      </w:pPr>
      <w:r>
        <w:rPr>
          <w:rFonts w:asciiTheme="minorHAnsi" w:hAnsiTheme="minorHAnsi"/>
          <w:b/>
          <w:bCs/>
          <w:iCs/>
          <w:sz w:val="22"/>
          <w:szCs w:val="22"/>
        </w:rPr>
        <w:tab/>
      </w:r>
      <w:r w:rsidR="00E925E9">
        <w:rPr>
          <w:rFonts w:asciiTheme="minorHAnsi" w:hAnsiTheme="minorHAnsi"/>
          <w:b/>
          <w:bCs/>
          <w:iCs/>
          <w:sz w:val="22"/>
          <w:szCs w:val="22"/>
        </w:rPr>
        <w:t xml:space="preserve">The following checkbox is for all locations EXCEPT Penn State Health and College of Medicine: </w:t>
      </w:r>
    </w:p>
    <w:p w14:paraId="4567C2F1" w14:textId="77777777" w:rsidR="003226C0" w:rsidRPr="00F56514" w:rsidRDefault="003226C0" w:rsidP="00E925E9">
      <w:pPr>
        <w:tabs>
          <w:tab w:val="left" w:pos="0"/>
          <w:tab w:val="left" w:pos="720"/>
          <w:tab w:val="left" w:pos="1170"/>
        </w:tabs>
        <w:rPr>
          <w:rFonts w:asciiTheme="minorHAnsi" w:hAnsiTheme="minorHAnsi"/>
          <w:b/>
          <w:bCs/>
          <w:iCs/>
          <w:sz w:val="22"/>
          <w:szCs w:val="22"/>
        </w:rPr>
      </w:pPr>
    </w:p>
    <w:p w14:paraId="1790AD7D" w14:textId="1D4CA063" w:rsidR="00E925E9" w:rsidRPr="00880566" w:rsidRDefault="00E925E9" w:rsidP="00E925E9">
      <w:pPr>
        <w:pStyle w:val="ListParagraph"/>
        <w:tabs>
          <w:tab w:val="left" w:pos="0"/>
          <w:tab w:val="left" w:pos="720"/>
          <w:tab w:val="left" w:pos="1170"/>
        </w:tabs>
        <w:ind w:left="1440"/>
        <w:rPr>
          <w:rFonts w:asciiTheme="minorHAnsi" w:hAnsiTheme="minorHAnsi"/>
          <w:sz w:val="22"/>
          <w:szCs w:val="22"/>
        </w:rPr>
      </w:pPr>
      <w:r>
        <w:rPr>
          <w:rFonts w:asciiTheme="minorHAnsi" w:hAnsiTheme="minorHAnsi"/>
          <w:b/>
          <w:bCs/>
          <w:i/>
          <w:iCs/>
          <w:sz w:val="22"/>
          <w:szCs w:val="22"/>
        </w:rPr>
        <w:t xml:space="preserve"> </w:t>
      </w:r>
      <w:r w:rsidR="00E731EC">
        <w:rPr>
          <w:rFonts w:asciiTheme="minorHAnsi" w:hAnsiTheme="minorHAnsi"/>
          <w:b/>
          <w:bCs/>
          <w:iCs/>
          <w:sz w:val="22"/>
          <w:szCs w:val="22"/>
        </w:rPr>
        <w:fldChar w:fldCharType="begin">
          <w:ffData>
            <w:name w:val=""/>
            <w:enabled/>
            <w:calcOnExit w:val="0"/>
            <w:checkBox>
              <w:sizeAuto/>
              <w:default w:val="1"/>
            </w:checkBox>
          </w:ffData>
        </w:fldChar>
      </w:r>
      <w:r w:rsidR="00E731EC">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sidR="00E731EC">
        <w:rPr>
          <w:rFonts w:asciiTheme="minorHAnsi" w:hAnsiTheme="minorHAnsi"/>
          <w:b/>
          <w:bCs/>
          <w:iCs/>
          <w:sz w:val="22"/>
          <w:szCs w:val="22"/>
        </w:rPr>
        <w:fldChar w:fldCharType="end"/>
      </w:r>
      <w:r w:rsidRPr="0002203D">
        <w:rPr>
          <w:rFonts w:asciiTheme="minorHAnsi" w:hAnsiTheme="minorHAnsi"/>
          <w:sz w:val="22"/>
          <w:szCs w:val="22"/>
        </w:rPr>
        <w:t xml:space="preserve"> </w:t>
      </w:r>
      <w:r w:rsidRPr="00E1626C">
        <w:rPr>
          <w:rFonts w:asciiTheme="minorHAnsi" w:hAnsiTheme="minorHAnsi"/>
          <w:b/>
          <w:sz w:val="22"/>
          <w:szCs w:val="22"/>
          <w:u w:val="single"/>
        </w:rPr>
        <w:t xml:space="preserve">Exempt Research at all Locations Except </w:t>
      </w:r>
      <w:r>
        <w:rPr>
          <w:rFonts w:asciiTheme="minorHAnsi" w:hAnsiTheme="minorHAnsi"/>
          <w:b/>
          <w:sz w:val="22"/>
          <w:szCs w:val="22"/>
          <w:u w:val="single"/>
        </w:rPr>
        <w:t xml:space="preserve">Penn State Health and </w:t>
      </w:r>
      <w:r w:rsidRPr="00E1626C">
        <w:rPr>
          <w:rFonts w:asciiTheme="minorHAnsi" w:hAnsiTheme="minorHAnsi"/>
          <w:b/>
          <w:sz w:val="22"/>
          <w:szCs w:val="22"/>
          <w:u w:val="single"/>
        </w:rPr>
        <w:t>the College of Medicine</w:t>
      </w:r>
      <w:r w:rsidRPr="00E1626C">
        <w:rPr>
          <w:rFonts w:asciiTheme="minorHAnsi" w:hAnsiTheme="minorHAnsi"/>
          <w:b/>
          <w:sz w:val="22"/>
          <w:szCs w:val="22"/>
        </w:rPr>
        <w:t xml:space="preserve">: If you believe that the research activities outlined meet one or more of the criteria outlined in </w:t>
      </w:r>
      <w:r w:rsidR="00D36A13">
        <w:rPr>
          <w:rFonts w:asciiTheme="minorHAnsi" w:hAnsiTheme="minorHAnsi"/>
          <w:b/>
          <w:sz w:val="22"/>
          <w:szCs w:val="22"/>
        </w:rPr>
        <w:t>“</w:t>
      </w:r>
      <w:r w:rsidRPr="00E1626C">
        <w:rPr>
          <w:rFonts w:asciiTheme="minorHAnsi" w:hAnsiTheme="minorHAnsi"/>
          <w:b/>
          <w:sz w:val="22"/>
          <w:szCs w:val="22"/>
        </w:rPr>
        <w:t xml:space="preserve">HRP-312- Worksheet- Exemption </w:t>
      </w:r>
      <w:r>
        <w:rPr>
          <w:rFonts w:asciiTheme="minorHAnsi" w:hAnsiTheme="minorHAnsi"/>
          <w:b/>
          <w:sz w:val="22"/>
          <w:szCs w:val="22"/>
        </w:rPr>
        <w:t>Determination.</w:t>
      </w:r>
      <w:r w:rsidR="00CB63B6">
        <w:rPr>
          <w:rFonts w:asciiTheme="minorHAnsi" w:hAnsiTheme="minorHAnsi"/>
          <w:b/>
          <w:sz w:val="22"/>
          <w:szCs w:val="22"/>
        </w:rPr>
        <w:t>”</w:t>
      </w:r>
      <w:r>
        <w:rPr>
          <w:rFonts w:asciiTheme="minorHAnsi" w:hAnsiTheme="minorHAnsi"/>
          <w:b/>
          <w:sz w:val="22"/>
          <w:szCs w:val="22"/>
        </w:rPr>
        <w:t xml:space="preserve"> P</w:t>
      </w:r>
      <w:r w:rsidRPr="00E1626C">
        <w:rPr>
          <w:rFonts w:asciiTheme="minorHAnsi" w:hAnsiTheme="minorHAnsi"/>
          <w:b/>
          <w:sz w:val="22"/>
          <w:szCs w:val="22"/>
        </w:rPr>
        <w:t>lease verify by checking this box that if conducting an exempt research study, the consent process will disclose the following</w:t>
      </w:r>
      <w:r>
        <w:rPr>
          <w:rFonts w:asciiTheme="minorHAnsi" w:hAnsiTheme="minorHAnsi"/>
          <w:b/>
          <w:sz w:val="22"/>
          <w:szCs w:val="22"/>
        </w:rPr>
        <w:t xml:space="preserve"> (all of which are included in </w:t>
      </w:r>
      <w:r w:rsidR="00CB63B6">
        <w:rPr>
          <w:rFonts w:asciiTheme="minorHAnsi" w:hAnsiTheme="minorHAnsi"/>
          <w:b/>
          <w:sz w:val="22"/>
          <w:szCs w:val="22"/>
        </w:rPr>
        <w:t>“</w:t>
      </w:r>
      <w:r>
        <w:rPr>
          <w:rFonts w:asciiTheme="minorHAnsi" w:hAnsiTheme="minorHAnsi"/>
          <w:b/>
          <w:sz w:val="22"/>
          <w:szCs w:val="22"/>
        </w:rPr>
        <w:t xml:space="preserve">HRP-590- Consent Guidance for Exempt </w:t>
      </w:r>
      <w:r w:rsidR="00CB63B6">
        <w:rPr>
          <w:rFonts w:asciiTheme="minorHAnsi" w:hAnsiTheme="minorHAnsi"/>
          <w:b/>
          <w:sz w:val="22"/>
          <w:szCs w:val="22"/>
        </w:rPr>
        <w:t>R</w:t>
      </w:r>
      <w:r>
        <w:rPr>
          <w:rFonts w:asciiTheme="minorHAnsi" w:hAnsiTheme="minorHAnsi"/>
          <w:b/>
          <w:sz w:val="22"/>
          <w:szCs w:val="22"/>
        </w:rPr>
        <w:t>esearch</w:t>
      </w:r>
      <w:r w:rsidR="00CB63B6">
        <w:rPr>
          <w:rFonts w:asciiTheme="minorHAnsi" w:hAnsiTheme="minorHAnsi"/>
          <w:b/>
          <w:sz w:val="22"/>
          <w:szCs w:val="22"/>
        </w:rPr>
        <w:t>”</w:t>
      </w:r>
      <w:r>
        <w:rPr>
          <w:rFonts w:asciiTheme="minorHAnsi" w:hAnsiTheme="minorHAnsi"/>
          <w:b/>
          <w:sz w:val="22"/>
          <w:szCs w:val="22"/>
        </w:rPr>
        <w:t>)</w:t>
      </w:r>
      <w:r w:rsidRPr="00E1626C">
        <w:rPr>
          <w:rFonts w:asciiTheme="minorHAnsi" w:hAnsiTheme="minorHAnsi"/>
          <w:b/>
          <w:sz w:val="22"/>
          <w:szCs w:val="22"/>
        </w:rPr>
        <w:t>:</w:t>
      </w:r>
    </w:p>
    <w:p w14:paraId="245C5FB7" w14:textId="77777777" w:rsidR="00E925E9" w:rsidRDefault="00E925E9" w:rsidP="00E925E9">
      <w:pPr>
        <w:pStyle w:val="ListParagraph"/>
        <w:tabs>
          <w:tab w:val="left" w:pos="0"/>
          <w:tab w:val="left" w:pos="720"/>
          <w:tab w:val="left" w:pos="1170"/>
        </w:tabs>
        <w:ind w:left="1800" w:hanging="360"/>
        <w:rPr>
          <w:rFonts w:asciiTheme="minorHAnsi" w:hAnsiTheme="minorHAnsi"/>
          <w:sz w:val="22"/>
          <w:szCs w:val="22"/>
        </w:rPr>
      </w:pPr>
      <w:r>
        <w:rPr>
          <w:rFonts w:asciiTheme="minorHAnsi" w:hAnsiTheme="minorHAnsi"/>
          <w:sz w:val="22"/>
          <w:szCs w:val="22"/>
        </w:rPr>
        <w:tab/>
      </w:r>
      <w:r w:rsidRPr="0002203D">
        <w:rPr>
          <w:rFonts w:asciiTheme="minorHAnsi" w:hAnsiTheme="minorHAnsi"/>
          <w:sz w:val="22"/>
          <w:szCs w:val="22"/>
        </w:rPr>
        <w:t xml:space="preserve">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 and subjects may choose not to answer specific questions.  </w:t>
      </w:r>
    </w:p>
    <w:p w14:paraId="06D0B804" w14:textId="77777777" w:rsidR="00E925E9" w:rsidRDefault="00E925E9" w:rsidP="00E925E9">
      <w:pPr>
        <w:pStyle w:val="ListParagraph"/>
        <w:tabs>
          <w:tab w:val="left" w:pos="0"/>
          <w:tab w:val="left" w:pos="720"/>
          <w:tab w:val="left" w:pos="1170"/>
        </w:tabs>
        <w:ind w:left="1800" w:hanging="360"/>
        <w:rPr>
          <w:rFonts w:asciiTheme="minorHAnsi" w:hAnsiTheme="minorHAnsi"/>
          <w:sz w:val="22"/>
          <w:szCs w:val="22"/>
        </w:rPr>
      </w:pPr>
    </w:p>
    <w:p w14:paraId="10301E57" w14:textId="1FB1B01D" w:rsidR="00E925E9" w:rsidRPr="00736306" w:rsidRDefault="00E925E9" w:rsidP="00E925E9">
      <w:pPr>
        <w:pStyle w:val="ListParagraph"/>
        <w:tabs>
          <w:tab w:val="left" w:pos="0"/>
          <w:tab w:val="left" w:pos="720"/>
          <w:tab w:val="left" w:pos="1170"/>
        </w:tabs>
        <w:ind w:left="1800" w:hanging="360"/>
        <w:rPr>
          <w:rFonts w:asciiTheme="minorHAnsi" w:hAnsiTheme="minorHAnsi"/>
          <w:sz w:val="22"/>
          <w:szCs w:val="22"/>
        </w:rPr>
      </w:pPr>
      <w:r>
        <w:rPr>
          <w:rFonts w:asciiTheme="minorHAnsi" w:hAnsiTheme="minorHAnsi"/>
          <w:sz w:val="22"/>
          <w:szCs w:val="22"/>
        </w:rPr>
        <w:lastRenderedPageBreak/>
        <w:tab/>
      </w:r>
      <w:r w:rsidRPr="00736306">
        <w:rPr>
          <w:rFonts w:asciiTheme="minorHAnsi" w:hAnsiTheme="minorHAnsi"/>
          <w:b/>
          <w:sz w:val="22"/>
          <w:szCs w:val="22"/>
        </w:rPr>
        <w:t>If the research includes the use of student educational records include the following language in this section</w:t>
      </w:r>
      <w:r>
        <w:rPr>
          <w:rFonts w:asciiTheme="minorHAnsi" w:hAnsiTheme="minorHAnsi"/>
          <w:b/>
          <w:sz w:val="22"/>
          <w:szCs w:val="22"/>
        </w:rPr>
        <w:t xml:space="preserve"> (otherwise delete)</w:t>
      </w:r>
      <w:r w:rsidRPr="00736306">
        <w:rPr>
          <w:rFonts w:asciiTheme="minorHAnsi" w:hAnsiTheme="minorHAnsi"/>
          <w:b/>
          <w:sz w:val="22"/>
          <w:szCs w:val="22"/>
        </w:rPr>
        <w:t>:</w:t>
      </w:r>
      <w:r>
        <w:rPr>
          <w:rFonts w:asciiTheme="minorHAnsi" w:hAnsiTheme="minorHAnsi"/>
          <w:sz w:val="22"/>
          <w:szCs w:val="22"/>
        </w:rPr>
        <w:t xml:space="preserve"> </w:t>
      </w:r>
    </w:p>
    <w:p w14:paraId="21089B84" w14:textId="77777777" w:rsidR="00E925E9" w:rsidRDefault="00E925E9" w:rsidP="00E925E9">
      <w:pPr>
        <w:pStyle w:val="ListParagraph"/>
        <w:tabs>
          <w:tab w:val="left" w:pos="0"/>
          <w:tab w:val="left" w:pos="720"/>
          <w:tab w:val="left" w:pos="1170"/>
        </w:tabs>
        <w:ind w:left="1800" w:hanging="360"/>
        <w:rPr>
          <w:rFonts w:asciiTheme="minorHAnsi" w:hAnsiTheme="minorHAnsi"/>
          <w:sz w:val="22"/>
          <w:szCs w:val="22"/>
        </w:rPr>
      </w:pPr>
    </w:p>
    <w:p w14:paraId="39E65268" w14:textId="1D6B6262" w:rsidR="00E925E9" w:rsidRPr="001B6783" w:rsidRDefault="00E925E9" w:rsidP="00A05CEE">
      <w:pPr>
        <w:pStyle w:val="ListParagraph"/>
        <w:tabs>
          <w:tab w:val="left" w:pos="0"/>
          <w:tab w:val="left" w:pos="720"/>
          <w:tab w:val="left" w:pos="1170"/>
        </w:tabs>
        <w:ind w:left="1800" w:hanging="360"/>
        <w:rPr>
          <w:rFonts w:asciiTheme="minorHAnsi" w:hAnsiTheme="minorHAnsi"/>
          <w:b/>
          <w:sz w:val="22"/>
          <w:szCs w:val="22"/>
        </w:rPr>
      </w:pPr>
      <w:r>
        <w:rPr>
          <w:rFonts w:asciiTheme="minorHAnsi" w:hAnsiTheme="minorHAnsi"/>
          <w:sz w:val="22"/>
          <w:szCs w:val="22"/>
        </w:rPr>
        <w:tab/>
      </w:r>
      <w:r w:rsidRPr="001B6783">
        <w:rPr>
          <w:rFonts w:asciiTheme="minorHAnsi" w:hAnsiTheme="minorHAnsi"/>
          <w:b/>
          <w:sz w:val="22"/>
          <w:szCs w:val="22"/>
        </w:rPr>
        <w:t xml:space="preserve">Note: If this box has been checked, </w:t>
      </w:r>
      <w:r>
        <w:rPr>
          <w:rFonts w:asciiTheme="minorHAnsi" w:hAnsiTheme="minorHAnsi"/>
          <w:b/>
          <w:sz w:val="22"/>
          <w:szCs w:val="22"/>
        </w:rPr>
        <w:t xml:space="preserve">skip the remainder of section 5 and </w:t>
      </w:r>
      <w:r w:rsidRPr="001B6783">
        <w:rPr>
          <w:rFonts w:asciiTheme="minorHAnsi" w:hAnsiTheme="minorHAnsi"/>
          <w:b/>
          <w:sz w:val="22"/>
          <w:szCs w:val="22"/>
        </w:rPr>
        <w:t>proceed to section 6 of th</w:t>
      </w:r>
      <w:r>
        <w:rPr>
          <w:rFonts w:asciiTheme="minorHAnsi" w:hAnsiTheme="minorHAnsi"/>
          <w:b/>
          <w:sz w:val="22"/>
          <w:szCs w:val="22"/>
        </w:rPr>
        <w:t>is</w:t>
      </w:r>
      <w:r w:rsidRPr="001B6783">
        <w:rPr>
          <w:rFonts w:asciiTheme="minorHAnsi" w:hAnsiTheme="minorHAnsi"/>
          <w:b/>
          <w:sz w:val="22"/>
          <w:szCs w:val="22"/>
        </w:rPr>
        <w:t xml:space="preserve"> protocol. </w:t>
      </w:r>
      <w:r>
        <w:rPr>
          <w:rFonts w:asciiTheme="minorHAnsi" w:hAnsiTheme="minorHAnsi"/>
          <w:b/>
          <w:sz w:val="22"/>
          <w:szCs w:val="22"/>
        </w:rPr>
        <w:t xml:space="preserve">If the investigator’s assessment is inaccurate, an IRB Analyst will request revision to the protocol and that an informed consent form be submitted for review and approval. Except for exemptions where Limited IRB Review (see </w:t>
      </w:r>
      <w:r w:rsidR="00CB63B6">
        <w:rPr>
          <w:rFonts w:asciiTheme="minorHAnsi" w:hAnsiTheme="minorHAnsi"/>
          <w:b/>
          <w:sz w:val="22"/>
          <w:szCs w:val="22"/>
        </w:rPr>
        <w:t>“</w:t>
      </w:r>
      <w:r>
        <w:rPr>
          <w:rFonts w:asciiTheme="minorHAnsi" w:hAnsiTheme="minorHAnsi"/>
          <w:b/>
          <w:sz w:val="22"/>
          <w:szCs w:val="22"/>
        </w:rPr>
        <w:t>HRP-312- Worksheet- Exemption Determination</w:t>
      </w:r>
      <w:r w:rsidR="00CB63B6">
        <w:rPr>
          <w:rFonts w:asciiTheme="minorHAnsi" w:hAnsiTheme="minorHAnsi"/>
          <w:b/>
          <w:sz w:val="22"/>
          <w:szCs w:val="22"/>
        </w:rPr>
        <w:t>”</w:t>
      </w:r>
      <w:r>
        <w:rPr>
          <w:rFonts w:asciiTheme="minorHAnsi" w:hAnsiTheme="minorHAnsi"/>
          <w:b/>
          <w:sz w:val="22"/>
          <w:szCs w:val="22"/>
        </w:rPr>
        <w:t>) is required or where otherwise requested by the IRB, informed consent forms for research activities determined to be exempt without Limited IRB Review are generally not required to be submitted for review and approval by the University Park IRB</w:t>
      </w:r>
      <w:r w:rsidRPr="001B6783">
        <w:rPr>
          <w:rFonts w:asciiTheme="minorHAnsi" w:hAnsiTheme="minorHAnsi"/>
          <w:b/>
          <w:sz w:val="22"/>
          <w:szCs w:val="22"/>
        </w:rPr>
        <w:t xml:space="preserve">. </w:t>
      </w:r>
    </w:p>
    <w:p w14:paraId="53F42E88" w14:textId="77777777" w:rsidR="00E925E9" w:rsidRPr="00880566" w:rsidRDefault="00E925E9" w:rsidP="00E925E9">
      <w:pPr>
        <w:pStyle w:val="ListParagraph"/>
        <w:tabs>
          <w:tab w:val="left" w:pos="0"/>
          <w:tab w:val="left" w:pos="720"/>
          <w:tab w:val="left" w:pos="1170"/>
        </w:tabs>
        <w:ind w:left="1440"/>
        <w:rPr>
          <w:rFonts w:asciiTheme="minorHAnsi" w:hAnsiTheme="minorHAnsi"/>
          <w:color w:val="FF0000"/>
          <w:sz w:val="22"/>
          <w:szCs w:val="22"/>
        </w:rPr>
      </w:pPr>
    </w:p>
    <w:p w14:paraId="6FA64E68" w14:textId="77777777" w:rsidR="00E925E9" w:rsidRPr="00E925E9" w:rsidRDefault="00E925E9" w:rsidP="00E925E9"/>
    <w:p w14:paraId="67F41766" w14:textId="00E1E1BE" w:rsidR="008B5A3F" w:rsidRPr="008B5A3F" w:rsidRDefault="00E925E9" w:rsidP="0065238D">
      <w:pPr>
        <w:pStyle w:val="Heading2"/>
        <w:numPr>
          <w:ilvl w:val="1"/>
          <w:numId w:val="5"/>
        </w:numPr>
        <w:tabs>
          <w:tab w:val="left" w:pos="180"/>
        </w:tabs>
        <w:spacing w:before="0" w:after="0"/>
        <w:rPr>
          <w:rFonts w:asciiTheme="minorHAnsi" w:hAnsiTheme="minorHAnsi"/>
          <w:color w:val="000000"/>
          <w:szCs w:val="22"/>
        </w:rPr>
      </w:pPr>
      <w:r>
        <w:rPr>
          <w:rFonts w:asciiTheme="minorHAnsi" w:hAnsiTheme="minorHAnsi"/>
          <w:color w:val="000000"/>
          <w:szCs w:val="22"/>
        </w:rPr>
        <w:t>Obtaining Informed Consent</w:t>
      </w:r>
      <w:r w:rsidR="001F55CA">
        <w:rPr>
          <w:rFonts w:asciiTheme="minorHAnsi" w:hAnsiTheme="minorHAnsi"/>
          <w:color w:val="000000"/>
          <w:szCs w:val="22"/>
        </w:rPr>
        <w:t xml:space="preserve"> </w:t>
      </w:r>
    </w:p>
    <w:p w14:paraId="6892A415" w14:textId="363D16C0" w:rsidR="008B5A3F" w:rsidRPr="00F81FD5" w:rsidRDefault="00D12F48" w:rsidP="0065238D">
      <w:pPr>
        <w:pStyle w:val="Heading3"/>
        <w:numPr>
          <w:ilvl w:val="3"/>
          <w:numId w:val="5"/>
        </w:numPr>
        <w:rPr>
          <w:rFonts w:asciiTheme="minorHAnsi" w:hAnsiTheme="minorHAnsi" w:cstheme="minorHAnsi"/>
        </w:rPr>
      </w:pPr>
      <w:r w:rsidRPr="00F81FD5">
        <w:rPr>
          <w:rFonts w:asciiTheme="minorHAnsi" w:hAnsiTheme="minorHAnsi" w:cstheme="minorHAnsi"/>
        </w:rPr>
        <w:t>Timing and Location of Consent</w:t>
      </w:r>
      <w:r w:rsidR="00F81FD5">
        <w:rPr>
          <w:rFonts w:asciiTheme="minorHAnsi" w:hAnsiTheme="minorHAnsi" w:cstheme="minorHAnsi"/>
        </w:rPr>
        <w:t xml:space="preserve"> </w:t>
      </w:r>
    </w:p>
    <w:p w14:paraId="3D5510C5" w14:textId="77777777" w:rsidR="008B5A3F" w:rsidRPr="00880566" w:rsidRDefault="008B5A3F" w:rsidP="008B5A3F">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Theme="minorHAnsi" w:hAnsiTheme="minorHAnsi"/>
          <w:sz w:val="22"/>
          <w:szCs w:val="22"/>
        </w:rPr>
      </w:pPr>
      <w:r w:rsidRPr="00880566">
        <w:rPr>
          <w:rFonts w:asciiTheme="minorHAnsi" w:hAnsiTheme="minorHAnsi"/>
          <w:sz w:val="22"/>
          <w:szCs w:val="22"/>
        </w:rPr>
        <w:t xml:space="preserve">Describe </w:t>
      </w:r>
      <w:r>
        <w:rPr>
          <w:rFonts w:asciiTheme="minorHAnsi" w:hAnsiTheme="minorHAnsi"/>
          <w:sz w:val="22"/>
          <w:szCs w:val="22"/>
        </w:rPr>
        <w:t>where and when the consent process will take place</w:t>
      </w:r>
      <w:r w:rsidRPr="00880566">
        <w:rPr>
          <w:rFonts w:asciiTheme="minorHAnsi" w:hAnsiTheme="minorHAnsi"/>
          <w:sz w:val="22"/>
          <w:szCs w:val="22"/>
        </w:rPr>
        <w:t>.</w:t>
      </w:r>
    </w:p>
    <w:p w14:paraId="5F939F59" w14:textId="3631D860" w:rsidR="008B5A3F" w:rsidRDefault="008B5A3F" w:rsidP="008B5A3F">
      <w:pPr>
        <w:ind w:left="2160"/>
      </w:pPr>
    </w:p>
    <w:p w14:paraId="5AB0B500" w14:textId="025CD270" w:rsidR="00E731EC" w:rsidRPr="002B7B31" w:rsidRDefault="00E731EC" w:rsidP="00E731EC">
      <w:pPr>
        <w:ind w:left="2250"/>
        <w:rPr>
          <w:rFonts w:asciiTheme="minorHAnsi" w:hAnsiTheme="minorHAnsi"/>
          <w:sz w:val="22"/>
          <w:szCs w:val="22"/>
        </w:rPr>
      </w:pPr>
      <w:bookmarkStart w:id="62" w:name="OLE_LINK14"/>
      <w:bookmarkStart w:id="63" w:name="OLE_LINK15"/>
      <w:r w:rsidRPr="002B7B31">
        <w:rPr>
          <w:rFonts w:asciiTheme="minorHAnsi" w:hAnsiTheme="minorHAnsi"/>
          <w:sz w:val="22"/>
          <w:szCs w:val="22"/>
        </w:rPr>
        <w:t xml:space="preserve">Consent </w:t>
      </w:r>
      <w:bookmarkEnd w:id="62"/>
      <w:bookmarkEnd w:id="63"/>
      <w:r w:rsidRPr="002B7B31">
        <w:rPr>
          <w:rFonts w:asciiTheme="minorHAnsi" w:hAnsiTheme="minorHAnsi"/>
          <w:sz w:val="22"/>
          <w:szCs w:val="22"/>
        </w:rPr>
        <w:t>will be obtained at the scheduled testing appointment time</w:t>
      </w:r>
      <w:r>
        <w:rPr>
          <w:rFonts w:asciiTheme="minorHAnsi" w:hAnsiTheme="minorHAnsi"/>
          <w:sz w:val="22"/>
          <w:szCs w:val="22"/>
        </w:rPr>
        <w:t xml:space="preserve"> at the laboratory in 503 Moore building</w:t>
      </w:r>
      <w:r w:rsidRPr="002B7B31">
        <w:rPr>
          <w:rFonts w:asciiTheme="minorHAnsi" w:hAnsiTheme="minorHAnsi"/>
          <w:sz w:val="22"/>
          <w:szCs w:val="22"/>
        </w:rPr>
        <w:t xml:space="preserve">. There, an experimenter will explain the nature of the study and obtain informed consent or assent. </w:t>
      </w:r>
    </w:p>
    <w:p w14:paraId="475F300B" w14:textId="5934D3DD" w:rsidR="00F81FD5" w:rsidRPr="00F81FD5" w:rsidRDefault="00F81FD5" w:rsidP="00F81FD5">
      <w:pPr>
        <w:ind w:left="2160"/>
        <w:rPr>
          <w:rFonts w:asciiTheme="minorHAnsi" w:hAnsiTheme="minorHAnsi"/>
          <w:sz w:val="22"/>
          <w:szCs w:val="22"/>
        </w:rPr>
      </w:pPr>
    </w:p>
    <w:p w14:paraId="0D5B7CF2" w14:textId="609E9738" w:rsidR="0075109D" w:rsidRPr="00F81FD5" w:rsidRDefault="008B5A3F" w:rsidP="0065238D">
      <w:pPr>
        <w:pStyle w:val="Heading3"/>
        <w:numPr>
          <w:ilvl w:val="3"/>
          <w:numId w:val="5"/>
        </w:numPr>
        <w:rPr>
          <w:rFonts w:asciiTheme="minorHAnsi" w:hAnsiTheme="minorHAnsi" w:cstheme="minorHAnsi"/>
        </w:rPr>
      </w:pPr>
      <w:r w:rsidRPr="00F81FD5">
        <w:rPr>
          <w:rFonts w:asciiTheme="minorHAnsi" w:hAnsiTheme="minorHAnsi"/>
          <w:szCs w:val="22"/>
        </w:rPr>
        <w:t>Coercion or Undue Influence during Consent</w:t>
      </w:r>
      <w:r w:rsidR="00F81FD5">
        <w:rPr>
          <w:rFonts w:asciiTheme="minorHAnsi" w:hAnsiTheme="minorHAnsi"/>
          <w:szCs w:val="22"/>
        </w:rPr>
        <w:t xml:space="preserve"> </w:t>
      </w:r>
    </w:p>
    <w:p w14:paraId="2A5961A6" w14:textId="77777777" w:rsidR="0075109D" w:rsidRPr="00880566" w:rsidRDefault="0075109D" w:rsidP="0075109D">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Theme="minorHAnsi" w:hAnsiTheme="minorHAnsi"/>
          <w:sz w:val="22"/>
          <w:szCs w:val="22"/>
        </w:rPr>
      </w:pPr>
      <w:r w:rsidRPr="00880566">
        <w:rPr>
          <w:rFonts w:asciiTheme="minorHAnsi" w:hAnsiTheme="minorHAnsi"/>
          <w:sz w:val="22"/>
          <w:szCs w:val="22"/>
        </w:rPr>
        <w:t>Describe the steps that will be taken to minimize the possibility of coercion or undue influence in the consent process.</w:t>
      </w:r>
    </w:p>
    <w:p w14:paraId="4203F2CC" w14:textId="77777777" w:rsidR="0075109D" w:rsidRPr="00880566" w:rsidRDefault="0075109D" w:rsidP="0075109D">
      <w:pPr>
        <w:ind w:left="3600"/>
        <w:rPr>
          <w:rFonts w:asciiTheme="minorHAnsi" w:hAnsiTheme="minorHAnsi"/>
          <w:sz w:val="22"/>
          <w:szCs w:val="22"/>
        </w:rPr>
      </w:pPr>
    </w:p>
    <w:p w14:paraId="3A93BB0A" w14:textId="77777777" w:rsidR="00E731EC" w:rsidRPr="002B7B31" w:rsidRDefault="00E731EC" w:rsidP="00E731EC">
      <w:pPr>
        <w:ind w:left="2250"/>
        <w:rPr>
          <w:rFonts w:asciiTheme="minorHAnsi" w:hAnsiTheme="minorHAnsi"/>
          <w:sz w:val="22"/>
          <w:szCs w:val="22"/>
        </w:rPr>
      </w:pPr>
      <w:r>
        <w:rPr>
          <w:rFonts w:asciiTheme="minorHAnsi" w:hAnsiTheme="minorHAnsi"/>
          <w:sz w:val="22"/>
          <w:szCs w:val="22"/>
        </w:rPr>
        <w:t>In the l</w:t>
      </w:r>
      <w:r w:rsidRPr="002B7B31">
        <w:rPr>
          <w:rFonts w:asciiTheme="minorHAnsi" w:hAnsiTheme="minorHAnsi"/>
          <w:sz w:val="22"/>
          <w:szCs w:val="22"/>
        </w:rPr>
        <w:t xml:space="preserve">aboratory </w:t>
      </w:r>
      <w:r>
        <w:rPr>
          <w:rFonts w:asciiTheme="minorHAnsi" w:hAnsiTheme="minorHAnsi"/>
          <w:sz w:val="22"/>
          <w:szCs w:val="22"/>
        </w:rPr>
        <w:t>located in</w:t>
      </w:r>
      <w:r w:rsidRPr="002B7B31">
        <w:rPr>
          <w:rFonts w:asciiTheme="minorHAnsi" w:hAnsiTheme="minorHAnsi"/>
          <w:sz w:val="22"/>
          <w:szCs w:val="22"/>
        </w:rPr>
        <w:t xml:space="preserve"> </w:t>
      </w:r>
      <w:r>
        <w:rPr>
          <w:rFonts w:asciiTheme="minorHAnsi" w:hAnsiTheme="minorHAnsi"/>
          <w:sz w:val="22"/>
          <w:szCs w:val="22"/>
        </w:rPr>
        <w:t xml:space="preserve">503 </w:t>
      </w:r>
      <w:r w:rsidRPr="002B7B31">
        <w:rPr>
          <w:rFonts w:asciiTheme="minorHAnsi" w:hAnsiTheme="minorHAnsi"/>
          <w:sz w:val="22"/>
          <w:szCs w:val="22"/>
        </w:rPr>
        <w:t xml:space="preserve">Moore </w:t>
      </w:r>
      <w:r>
        <w:rPr>
          <w:rFonts w:asciiTheme="minorHAnsi" w:hAnsiTheme="minorHAnsi"/>
          <w:sz w:val="22"/>
          <w:szCs w:val="22"/>
        </w:rPr>
        <w:t xml:space="preserve">building </w:t>
      </w:r>
      <w:r w:rsidRPr="002B7B31">
        <w:rPr>
          <w:rFonts w:asciiTheme="minorHAnsi" w:hAnsiTheme="minorHAnsi"/>
          <w:sz w:val="22"/>
          <w:szCs w:val="22"/>
        </w:rPr>
        <w:t>on the day of his or her appointment</w:t>
      </w:r>
      <w:r>
        <w:rPr>
          <w:rFonts w:asciiTheme="minorHAnsi" w:hAnsiTheme="minorHAnsi"/>
          <w:sz w:val="22"/>
          <w:szCs w:val="22"/>
        </w:rPr>
        <w:t>, p</w:t>
      </w:r>
      <w:r w:rsidRPr="002B7B31">
        <w:rPr>
          <w:rFonts w:asciiTheme="minorHAnsi" w:hAnsiTheme="minorHAnsi"/>
          <w:sz w:val="22"/>
          <w:szCs w:val="22"/>
        </w:rPr>
        <w:t xml:space="preserve">articipants are given a written consent form to read. </w:t>
      </w:r>
      <w:r>
        <w:rPr>
          <w:rFonts w:asciiTheme="minorHAnsi" w:hAnsiTheme="minorHAnsi"/>
          <w:sz w:val="22"/>
          <w:szCs w:val="22"/>
        </w:rPr>
        <w:t>Also</w:t>
      </w:r>
      <w:r w:rsidRPr="002B7B31">
        <w:rPr>
          <w:rFonts w:asciiTheme="minorHAnsi" w:hAnsiTheme="minorHAnsi"/>
          <w:sz w:val="22"/>
          <w:szCs w:val="22"/>
        </w:rPr>
        <w:t xml:space="preserve">, in order to minimize the possibility of coercion and undue influence due to issues of communication, IRB-approved personnel will also read aloud from a script that </w:t>
      </w:r>
      <w:r>
        <w:rPr>
          <w:rFonts w:asciiTheme="minorHAnsi" w:hAnsiTheme="minorHAnsi"/>
          <w:sz w:val="22"/>
          <w:szCs w:val="22"/>
        </w:rPr>
        <w:t>describes</w:t>
      </w:r>
      <w:r w:rsidRPr="002B7B31">
        <w:rPr>
          <w:rFonts w:asciiTheme="minorHAnsi" w:hAnsiTheme="minorHAnsi"/>
          <w:sz w:val="22"/>
          <w:szCs w:val="22"/>
        </w:rPr>
        <w:t xml:space="preserve"> the details of the study and procedures using layperson's terms.</w:t>
      </w:r>
      <w:r>
        <w:rPr>
          <w:rFonts w:asciiTheme="minorHAnsi" w:hAnsiTheme="minorHAnsi"/>
          <w:sz w:val="22"/>
          <w:szCs w:val="22"/>
        </w:rPr>
        <w:t xml:space="preserve"> Participants need to consent to it verbally. </w:t>
      </w:r>
      <w:r w:rsidRPr="002B7B31">
        <w:rPr>
          <w:rFonts w:asciiTheme="minorHAnsi" w:hAnsiTheme="minorHAnsi"/>
          <w:sz w:val="22"/>
          <w:szCs w:val="22"/>
        </w:rPr>
        <w:t>Participants will be reminded during the consent process that participation is completely voluntary.</w:t>
      </w:r>
      <w:r>
        <w:rPr>
          <w:rFonts w:asciiTheme="minorHAnsi" w:hAnsiTheme="minorHAnsi"/>
          <w:sz w:val="22"/>
          <w:szCs w:val="22"/>
        </w:rPr>
        <w:t xml:space="preserve">  </w:t>
      </w:r>
    </w:p>
    <w:p w14:paraId="25041A2F" w14:textId="3A0EEC44" w:rsidR="0075109D" w:rsidRPr="0075109D" w:rsidRDefault="0075109D" w:rsidP="0075109D"/>
    <w:p w14:paraId="6E1B95D8" w14:textId="12F7F45E" w:rsidR="00856BEA" w:rsidRPr="009B507B" w:rsidRDefault="0075109D" w:rsidP="0065238D">
      <w:pPr>
        <w:pStyle w:val="Heading2"/>
        <w:numPr>
          <w:ilvl w:val="1"/>
          <w:numId w:val="5"/>
        </w:numPr>
        <w:tabs>
          <w:tab w:val="left" w:pos="180"/>
        </w:tabs>
        <w:spacing w:before="0" w:after="0"/>
        <w:rPr>
          <w:rFonts w:asciiTheme="minorHAnsi" w:hAnsiTheme="minorHAnsi"/>
          <w:szCs w:val="22"/>
        </w:rPr>
      </w:pPr>
      <w:r>
        <w:rPr>
          <w:rFonts w:asciiTheme="minorHAnsi" w:hAnsiTheme="minorHAnsi"/>
          <w:szCs w:val="22"/>
        </w:rPr>
        <w:t>Waiver</w:t>
      </w:r>
      <w:r w:rsidR="008B5A3F">
        <w:rPr>
          <w:rFonts w:asciiTheme="minorHAnsi" w:hAnsiTheme="minorHAnsi"/>
          <w:szCs w:val="22"/>
        </w:rPr>
        <w:t xml:space="preserve"> </w:t>
      </w:r>
      <w:r w:rsidRPr="001B6783">
        <w:rPr>
          <w:rFonts w:asciiTheme="minorHAnsi" w:hAnsiTheme="minorHAnsi"/>
          <w:szCs w:val="22"/>
        </w:rPr>
        <w:t>of Written Documentation of Consen</w:t>
      </w:r>
      <w:r w:rsidR="009B507B">
        <w:rPr>
          <w:rFonts w:asciiTheme="minorHAnsi" w:hAnsiTheme="minorHAnsi"/>
          <w:szCs w:val="22"/>
        </w:rPr>
        <w:t xml:space="preserve">t </w:t>
      </w:r>
    </w:p>
    <w:p w14:paraId="5593E65E" w14:textId="7172C1F5" w:rsidR="003F1446" w:rsidRPr="004C22F7" w:rsidRDefault="003F1446" w:rsidP="0075109D">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Theme="minorHAnsi" w:hAnsiTheme="minorHAnsi"/>
          <w:sz w:val="22"/>
          <w:szCs w:val="22"/>
        </w:rPr>
      </w:pPr>
      <w:r>
        <w:rPr>
          <w:rFonts w:asciiTheme="minorHAnsi" w:hAnsiTheme="minorHAnsi"/>
          <w:sz w:val="22"/>
          <w:szCs w:val="22"/>
        </w:rPr>
        <w:t>Review “HRP – 411 – Checklist – Waiver of Written Documentation of Consent</w:t>
      </w:r>
      <w:r w:rsidR="0075109D">
        <w:rPr>
          <w:rFonts w:asciiTheme="minorHAnsi" w:hAnsiTheme="minorHAnsi"/>
          <w:sz w:val="22"/>
          <w:szCs w:val="22"/>
        </w:rPr>
        <w:t>.</w:t>
      </w:r>
      <w:r w:rsidRPr="0002203D">
        <w:rPr>
          <w:rFonts w:asciiTheme="minorHAnsi" w:hAnsiTheme="minorHAnsi"/>
          <w:sz w:val="22"/>
          <w:szCs w:val="22"/>
        </w:rPr>
        <w:t xml:space="preserve">” </w:t>
      </w:r>
    </w:p>
    <w:p w14:paraId="25F9845C" w14:textId="37654A0A" w:rsidR="003F1446" w:rsidRPr="00AE6B61" w:rsidRDefault="00985EA4" w:rsidP="003F1446">
      <w:pPr>
        <w:pStyle w:val="ListParagraph"/>
        <w:tabs>
          <w:tab w:val="left" w:pos="0"/>
          <w:tab w:val="left" w:pos="720"/>
          <w:tab w:val="left" w:pos="1170"/>
        </w:tabs>
        <w:ind w:left="360"/>
        <w:rPr>
          <w:rFonts w:asciiTheme="minorHAnsi" w:hAnsiTheme="minorHAnsi"/>
          <w:b/>
          <w:bCs/>
          <w:iCs/>
          <w:sz w:val="22"/>
          <w:szCs w:val="22"/>
        </w:rPr>
      </w:pPr>
      <w:r>
        <w:rPr>
          <w:rFonts w:asciiTheme="minorHAnsi" w:hAnsiTheme="minorHAnsi"/>
          <w:b/>
          <w:bCs/>
          <w:iCs/>
          <w:sz w:val="22"/>
          <w:szCs w:val="22"/>
        </w:rPr>
        <w:tab/>
      </w:r>
      <w:r>
        <w:rPr>
          <w:rFonts w:asciiTheme="minorHAnsi" w:hAnsiTheme="minorHAnsi"/>
          <w:b/>
          <w:bCs/>
          <w:iCs/>
          <w:sz w:val="22"/>
          <w:szCs w:val="22"/>
        </w:rPr>
        <w:tab/>
      </w:r>
    </w:p>
    <w:p w14:paraId="70577996" w14:textId="69C93669" w:rsidR="003F1446" w:rsidRPr="00F81FD5" w:rsidRDefault="00757FF6" w:rsidP="0065238D">
      <w:pPr>
        <w:pStyle w:val="Heading3"/>
        <w:numPr>
          <w:ilvl w:val="3"/>
          <w:numId w:val="5"/>
        </w:numPr>
        <w:rPr>
          <w:rFonts w:asciiTheme="minorHAnsi" w:hAnsiTheme="minorHAnsi" w:cstheme="minorHAnsi"/>
        </w:rPr>
      </w:pPr>
      <w:r w:rsidRPr="00F81FD5">
        <w:rPr>
          <w:rFonts w:asciiTheme="minorHAnsi" w:hAnsiTheme="minorHAnsi" w:cstheme="minorHAnsi"/>
        </w:rPr>
        <w:t>Indicate which of the following condition</w:t>
      </w:r>
      <w:r w:rsidR="00CB63B6">
        <w:rPr>
          <w:rFonts w:asciiTheme="minorHAnsi" w:hAnsiTheme="minorHAnsi" w:cstheme="minorHAnsi"/>
        </w:rPr>
        <w:t>s</w:t>
      </w:r>
      <w:r w:rsidRPr="00F81FD5">
        <w:rPr>
          <w:rFonts w:asciiTheme="minorHAnsi" w:hAnsiTheme="minorHAnsi" w:cstheme="minorHAnsi"/>
        </w:rPr>
        <w:t xml:space="preserve"> applies to this research</w:t>
      </w:r>
      <w:r w:rsidR="00CB63B6">
        <w:rPr>
          <w:rFonts w:asciiTheme="minorHAnsi" w:hAnsiTheme="minorHAnsi" w:cstheme="minorHAnsi"/>
        </w:rPr>
        <w:t>:</w:t>
      </w:r>
    </w:p>
    <w:p w14:paraId="4769B7A2" w14:textId="4890E542" w:rsidR="00757FF6" w:rsidRDefault="00E731EC" w:rsidP="001A7909">
      <w:pPr>
        <w:pStyle w:val="ListParagraph"/>
        <w:tabs>
          <w:tab w:val="left" w:pos="0"/>
          <w:tab w:val="left" w:pos="720"/>
          <w:tab w:val="left" w:pos="1170"/>
        </w:tabs>
        <w:ind w:left="2340" w:hanging="360"/>
        <w:rPr>
          <w:rFonts w:asciiTheme="minorHAnsi" w:hAnsiTheme="minorHAnsi"/>
          <w:sz w:val="22"/>
          <w:szCs w:val="22"/>
        </w:rPr>
      </w:pPr>
      <w:r>
        <w:rPr>
          <w:rFonts w:asciiTheme="minorHAnsi" w:hAnsiTheme="minorHAnsi"/>
          <w:b/>
          <w:bCs/>
          <w:iCs/>
          <w:sz w:val="22"/>
          <w:szCs w:val="22"/>
        </w:rPr>
        <w:fldChar w:fldCharType="begin">
          <w:ffData>
            <w:name w:val=""/>
            <w:enabled/>
            <w:calcOnExit w:val="0"/>
            <w:checkBox>
              <w:sizeAuto/>
              <w:default w:val="1"/>
            </w:checkBox>
          </w:ffData>
        </w:fldChar>
      </w:r>
      <w:r>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Pr>
          <w:rFonts w:asciiTheme="minorHAnsi" w:hAnsiTheme="minorHAnsi"/>
          <w:b/>
          <w:bCs/>
          <w:iCs/>
          <w:sz w:val="22"/>
          <w:szCs w:val="22"/>
        </w:rPr>
        <w:fldChar w:fldCharType="end"/>
      </w:r>
      <w:r w:rsidR="00757FF6">
        <w:rPr>
          <w:rFonts w:asciiTheme="minorHAnsi" w:hAnsiTheme="minorHAnsi"/>
          <w:sz w:val="22"/>
          <w:szCs w:val="22"/>
        </w:rPr>
        <w:t xml:space="preserve">  The research presents no more that minimal risk of harm to subjects and involves no procedures for which written consent is normally required outside of the research context.</w:t>
      </w:r>
    </w:p>
    <w:p w14:paraId="4B937D34" w14:textId="65FC6FC0" w:rsidR="00757FF6" w:rsidRDefault="00081872" w:rsidP="001A7909">
      <w:pPr>
        <w:pStyle w:val="ListParagraph"/>
        <w:tabs>
          <w:tab w:val="left" w:pos="0"/>
          <w:tab w:val="left" w:pos="720"/>
          <w:tab w:val="left" w:pos="1170"/>
        </w:tabs>
        <w:ind w:left="2340" w:hanging="360"/>
        <w:rPr>
          <w:rFonts w:asciiTheme="minorHAnsi" w:hAnsiTheme="minorHAnsi"/>
          <w:sz w:val="22"/>
          <w:szCs w:val="22"/>
        </w:rPr>
      </w:pPr>
      <w:r>
        <w:rPr>
          <w:rFonts w:asciiTheme="minorHAnsi" w:hAnsiTheme="minorHAnsi"/>
          <w:sz w:val="22"/>
          <w:szCs w:val="22"/>
        </w:rPr>
        <w:t>OR</w:t>
      </w:r>
    </w:p>
    <w:p w14:paraId="4483344A" w14:textId="0F57BBCE" w:rsidR="00757FF6" w:rsidRDefault="00757FF6" w:rsidP="001A7909">
      <w:pPr>
        <w:pStyle w:val="ListParagraph"/>
        <w:tabs>
          <w:tab w:val="left" w:pos="0"/>
          <w:tab w:val="left" w:pos="720"/>
          <w:tab w:val="left" w:pos="1170"/>
        </w:tabs>
        <w:ind w:left="2340" w:hanging="360"/>
        <w:rPr>
          <w:i/>
        </w:rPr>
      </w:pPr>
      <w:r w:rsidRPr="0002203D">
        <w:rPr>
          <w:rFonts w:asciiTheme="minorHAnsi" w:hAnsiTheme="minorHAnsi"/>
          <w:b/>
          <w:bCs/>
          <w:iCs/>
          <w:sz w:val="22"/>
          <w:szCs w:val="22"/>
        </w:rPr>
        <w:fldChar w:fldCharType="begin">
          <w:ffData>
            <w:name w:val="Check1"/>
            <w:enabled/>
            <w:calcOnExit w:val="0"/>
            <w:checkBox>
              <w:sizeAuto/>
              <w:default w:val="0"/>
            </w:checkBox>
          </w:ffData>
        </w:fldChar>
      </w:r>
      <w:r w:rsidRPr="0002203D">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sidRPr="0002203D">
        <w:rPr>
          <w:rFonts w:asciiTheme="minorHAnsi" w:hAnsiTheme="minorHAnsi"/>
          <w:sz w:val="22"/>
          <w:szCs w:val="22"/>
        </w:rPr>
        <w:fldChar w:fldCharType="end"/>
      </w:r>
      <w:r w:rsidR="001A7909">
        <w:rPr>
          <w:rFonts w:asciiTheme="minorHAnsi" w:hAnsiTheme="minorHAnsi"/>
          <w:sz w:val="22"/>
          <w:szCs w:val="22"/>
        </w:rPr>
        <w:t xml:space="preserve">  The </w:t>
      </w:r>
      <w:r w:rsidR="00081872">
        <w:rPr>
          <w:rFonts w:asciiTheme="minorHAnsi" w:hAnsiTheme="minorHAnsi"/>
          <w:sz w:val="22"/>
          <w:szCs w:val="22"/>
        </w:rPr>
        <w:t>only record linking the subject</w:t>
      </w:r>
      <w:r w:rsidR="001A7909">
        <w:rPr>
          <w:rFonts w:asciiTheme="minorHAnsi" w:hAnsiTheme="minorHAns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CB63B6">
        <w:rPr>
          <w:rFonts w:asciiTheme="minorHAnsi" w:hAnsiTheme="minorHAnsi" w:cstheme="minorHAnsi"/>
          <w:sz w:val="22"/>
          <w:szCs w:val="22"/>
        </w:rPr>
        <w:t>(</w:t>
      </w:r>
      <w:r w:rsidR="001A7909" w:rsidRPr="00CB63B6">
        <w:rPr>
          <w:rFonts w:asciiTheme="minorHAnsi" w:hAnsiTheme="minorHAnsi" w:cstheme="minorHAns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01E9AA66" w14:textId="77777777" w:rsidR="00B77B64" w:rsidRDefault="00B77B64" w:rsidP="00B77B64">
      <w:pPr>
        <w:ind w:left="2340" w:hanging="360"/>
        <w:rPr>
          <w:rFonts w:asciiTheme="minorHAnsi" w:hAnsiTheme="minorHAnsi"/>
          <w:sz w:val="22"/>
          <w:szCs w:val="22"/>
        </w:rPr>
      </w:pPr>
      <w:r>
        <w:rPr>
          <w:rFonts w:asciiTheme="minorHAnsi" w:hAnsiTheme="minorHAnsi"/>
          <w:sz w:val="22"/>
          <w:szCs w:val="22"/>
        </w:rPr>
        <w:t>OR</w:t>
      </w:r>
    </w:p>
    <w:p w14:paraId="62F9B958" w14:textId="77777777" w:rsidR="00E64B3F" w:rsidRDefault="00B77B64" w:rsidP="00A05CEE">
      <w:pPr>
        <w:ind w:left="2340" w:hanging="360"/>
        <w:rPr>
          <w:i/>
        </w:rPr>
      </w:pPr>
      <w:r>
        <w:rPr>
          <w:rFonts w:asciiTheme="minorHAnsi" w:hAnsiTheme="minorHAnsi"/>
          <w:b/>
          <w:bCs/>
          <w:iCs/>
          <w:sz w:val="22"/>
          <w:szCs w:val="22"/>
        </w:rPr>
        <w:fldChar w:fldCharType="begin">
          <w:ffData>
            <w:name w:val="Check1"/>
            <w:enabled/>
            <w:calcOnExit w:val="0"/>
            <w:checkBox>
              <w:sizeAuto/>
              <w:default w:val="0"/>
            </w:checkBox>
          </w:ffData>
        </w:fldChar>
      </w:r>
      <w:r>
        <w:rPr>
          <w:rFonts w:asciiTheme="minorHAnsi" w:hAnsiTheme="minorHAnsi"/>
          <w:b/>
          <w:bCs/>
          <w:iCs/>
          <w:sz w:val="22"/>
          <w:szCs w:val="22"/>
        </w:rPr>
        <w:instrText xml:space="preserve"> FORMCHECKBOX </w:instrText>
      </w:r>
      <w:r w:rsidR="005768DD">
        <w:rPr>
          <w:rFonts w:asciiTheme="minorHAnsi" w:hAnsiTheme="minorHAnsi"/>
          <w:b/>
          <w:bCs/>
          <w:iCs/>
          <w:sz w:val="22"/>
          <w:szCs w:val="22"/>
        </w:rPr>
      </w:r>
      <w:r w:rsidR="005768DD">
        <w:rPr>
          <w:rFonts w:asciiTheme="minorHAnsi" w:hAnsiTheme="minorHAnsi"/>
          <w:b/>
          <w:bCs/>
          <w:iCs/>
          <w:sz w:val="22"/>
          <w:szCs w:val="22"/>
        </w:rPr>
        <w:fldChar w:fldCharType="separate"/>
      </w:r>
      <w:r>
        <w:rPr>
          <w:rFonts w:asciiTheme="minorHAnsi" w:hAnsiTheme="minorHAnsi"/>
          <w:sz w:val="22"/>
          <w:szCs w:val="22"/>
        </w:rPr>
        <w:fldChar w:fldCharType="end"/>
      </w:r>
      <w:r>
        <w:rPr>
          <w:rFonts w:asciiTheme="minorHAnsi" w:hAnsiTheme="minorHAns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w:t>
      </w:r>
      <w:r>
        <w:rPr>
          <w:rFonts w:asciiTheme="minorHAnsi" w:hAnsiTheme="minorHAnsi"/>
          <w:sz w:val="22"/>
          <w:szCs w:val="22"/>
        </w:rPr>
        <w:lastRenderedPageBreak/>
        <w:t xml:space="preserve">mechanism for documenting that informed consent was obtained.  </w:t>
      </w:r>
      <w:r w:rsidRPr="00E330DA">
        <w:rPr>
          <w:rFonts w:asciiTheme="minorHAnsi" w:hAnsiTheme="minorHAnsi" w:cstheme="minorHAnsi"/>
          <w:sz w:val="22"/>
          <w:szCs w:val="22"/>
        </w:rPr>
        <w:t>(</w:t>
      </w:r>
      <w:r w:rsidRPr="00F22B36">
        <w:rPr>
          <w:rFonts w:asciiTheme="minorHAnsi" w:hAnsiTheme="minorHAnsi" w:cstheme="minorHAnsi"/>
          <w:i/>
          <w:sz w:val="22"/>
          <w:szCs w:val="22"/>
        </w:rPr>
        <w:t>Note: This condition is not applicable for FDA-regulated research.</w:t>
      </w:r>
      <w:r w:rsidR="007222F4" w:rsidRPr="00F22B36">
        <w:rPr>
          <w:rFonts w:asciiTheme="minorHAnsi" w:hAnsiTheme="minorHAnsi" w:cstheme="minorHAnsi"/>
          <w:i/>
          <w:sz w:val="22"/>
          <w:szCs w:val="22"/>
        </w:rPr>
        <w:t>)</w:t>
      </w:r>
      <w:r w:rsidR="007222F4">
        <w:rPr>
          <w:i/>
        </w:rPr>
        <w:t xml:space="preserve"> </w:t>
      </w:r>
    </w:p>
    <w:p w14:paraId="6DFA01B6" w14:textId="77777777" w:rsidR="00E64B3F" w:rsidRDefault="00E64B3F" w:rsidP="00A05CEE">
      <w:pPr>
        <w:ind w:left="2340" w:hanging="360"/>
        <w:rPr>
          <w:rFonts w:asciiTheme="minorHAnsi" w:hAnsiTheme="minorHAnsi"/>
          <w:sz w:val="22"/>
          <w:szCs w:val="22"/>
        </w:rPr>
      </w:pPr>
    </w:p>
    <w:p w14:paraId="52B8C1B6" w14:textId="21484E8B" w:rsidR="00B77B64" w:rsidRDefault="00B77B64" w:rsidP="00F22B36">
      <w:pPr>
        <w:ind w:left="2340"/>
        <w:rPr>
          <w:rFonts w:asciiTheme="minorHAnsi" w:hAnsiTheme="minorHAnsi"/>
          <w:sz w:val="22"/>
          <w:szCs w:val="22"/>
        </w:rPr>
      </w:pPr>
      <w:r>
        <w:rPr>
          <w:rFonts w:asciiTheme="minorHAnsi" w:hAnsiTheme="minorHAnsi"/>
          <w:sz w:val="22"/>
          <w:szCs w:val="22"/>
        </w:rPr>
        <w:t>Describe the alternative mechanism for documenting that informed consent was obtained:</w:t>
      </w:r>
    </w:p>
    <w:p w14:paraId="2288247B" w14:textId="77777777" w:rsidR="007222F4" w:rsidRDefault="007222F4" w:rsidP="00B77B64">
      <w:pPr>
        <w:ind w:left="2340"/>
        <w:rPr>
          <w:rFonts w:asciiTheme="minorHAnsi" w:hAnsiTheme="minorHAnsi"/>
          <w:sz w:val="22"/>
          <w:szCs w:val="22"/>
        </w:rPr>
      </w:pPr>
    </w:p>
    <w:p w14:paraId="13272D04" w14:textId="2921A6B7" w:rsidR="001A7909" w:rsidRDefault="00E731EC" w:rsidP="00E731EC">
      <w:pPr>
        <w:ind w:left="1620" w:firstLine="720"/>
        <w:rPr>
          <w:rFonts w:asciiTheme="minorHAnsi" w:hAnsiTheme="minorHAnsi"/>
          <w:sz w:val="22"/>
          <w:szCs w:val="22"/>
        </w:rPr>
      </w:pPr>
      <w:r w:rsidRPr="002B0298">
        <w:rPr>
          <w:rFonts w:asciiTheme="minorHAnsi" w:hAnsiTheme="minorHAnsi"/>
          <w:sz w:val="22"/>
          <w:szCs w:val="22"/>
        </w:rPr>
        <w:t>Verbal script and implied consent form</w:t>
      </w:r>
    </w:p>
    <w:p w14:paraId="60F6B6A3" w14:textId="37660873" w:rsidR="001A7909" w:rsidRPr="00BB211B" w:rsidRDefault="007518B2" w:rsidP="0065238D">
      <w:pPr>
        <w:pStyle w:val="Heading3"/>
        <w:numPr>
          <w:ilvl w:val="3"/>
          <w:numId w:val="5"/>
        </w:numPr>
        <w:rPr>
          <w:rFonts w:asciiTheme="minorHAnsi" w:hAnsiTheme="minorHAnsi" w:cstheme="minorHAnsi"/>
        </w:rPr>
      </w:pPr>
      <w:r w:rsidRPr="00BB211B">
        <w:rPr>
          <w:rFonts w:asciiTheme="minorHAnsi" w:hAnsiTheme="minorHAnsi" w:cstheme="minorHAnsi"/>
        </w:rPr>
        <w:t>Indicate</w:t>
      </w:r>
      <w:r w:rsidR="001A7909" w:rsidRPr="00BB211B">
        <w:rPr>
          <w:rFonts w:asciiTheme="minorHAnsi" w:hAnsiTheme="minorHAnsi" w:cstheme="minorHAnsi"/>
        </w:rPr>
        <w:t xml:space="preserve"> what materials, if any, will be used to inform potential subjects about the research (e.g., a letter accompanying a questionnaire, verbal script</w:t>
      </w:r>
      <w:r w:rsidR="0088314D" w:rsidRPr="00BB211B">
        <w:rPr>
          <w:rFonts w:asciiTheme="minorHAnsi" w:hAnsiTheme="minorHAnsi" w:cstheme="minorHAnsi"/>
        </w:rPr>
        <w:t>, implied consent form</w:t>
      </w:r>
      <w:r w:rsidR="00807316" w:rsidRPr="00BB211B">
        <w:rPr>
          <w:rFonts w:asciiTheme="minorHAnsi" w:hAnsiTheme="minorHAnsi" w:cstheme="minorHAnsi"/>
        </w:rPr>
        <w:t>,</w:t>
      </w:r>
      <w:r w:rsidR="001A7909" w:rsidRPr="00BB211B">
        <w:rPr>
          <w:rFonts w:asciiTheme="minorHAnsi" w:hAnsiTheme="minorHAnsi" w:cstheme="minorHAnsi"/>
        </w:rPr>
        <w:t xml:space="preserve"> or summary explanation of the research)</w:t>
      </w:r>
    </w:p>
    <w:p w14:paraId="74CB2EFB" w14:textId="77777777" w:rsidR="009752AE" w:rsidRPr="005C6E61" w:rsidRDefault="009752AE" w:rsidP="005C6E61">
      <w:pPr>
        <w:ind w:left="1440"/>
        <w:rPr>
          <w:rFonts w:asciiTheme="minorHAnsi" w:hAnsiTheme="minorHAnsi"/>
          <w:b/>
          <w:sz w:val="22"/>
          <w:szCs w:val="22"/>
        </w:rPr>
      </w:pPr>
    </w:p>
    <w:p w14:paraId="453D6BCE" w14:textId="77777777" w:rsidR="00E731EC" w:rsidRPr="00880566" w:rsidRDefault="00E731EC" w:rsidP="00E731EC">
      <w:pPr>
        <w:ind w:left="2160"/>
        <w:rPr>
          <w:rFonts w:asciiTheme="minorHAnsi" w:hAnsiTheme="minorHAnsi"/>
          <w:sz w:val="22"/>
          <w:szCs w:val="22"/>
        </w:rPr>
      </w:pPr>
      <w:r w:rsidRPr="00EB7BCC">
        <w:rPr>
          <w:rFonts w:asciiTheme="minorHAnsi" w:hAnsiTheme="minorHAnsi"/>
          <w:sz w:val="22"/>
          <w:szCs w:val="22"/>
        </w:rPr>
        <w:t xml:space="preserve">An implied consent form will be used to inform participants about the research. </w:t>
      </w:r>
      <w:r w:rsidRPr="002B0298">
        <w:rPr>
          <w:rFonts w:asciiTheme="minorHAnsi" w:hAnsiTheme="minorHAnsi"/>
          <w:sz w:val="22"/>
          <w:szCs w:val="22"/>
        </w:rPr>
        <w:t>Also, I</w:t>
      </w:r>
      <w:r w:rsidRPr="00EB7BCC">
        <w:rPr>
          <w:rFonts w:asciiTheme="minorHAnsi" w:hAnsiTheme="minorHAnsi"/>
          <w:sz w:val="22"/>
          <w:szCs w:val="22"/>
        </w:rPr>
        <w:t xml:space="preserve">RB-approved personnel will also read aloud from a script that describes the details of the study and procedures using layperson's terms. Participants need to </w:t>
      </w:r>
      <w:r w:rsidRPr="002B0298">
        <w:rPr>
          <w:rFonts w:asciiTheme="minorHAnsi" w:hAnsiTheme="minorHAnsi"/>
          <w:sz w:val="22"/>
          <w:szCs w:val="22"/>
        </w:rPr>
        <w:t xml:space="preserve">verbally </w:t>
      </w:r>
      <w:r w:rsidRPr="00EB7BCC">
        <w:rPr>
          <w:rFonts w:asciiTheme="minorHAnsi" w:hAnsiTheme="minorHAnsi"/>
          <w:sz w:val="22"/>
          <w:szCs w:val="22"/>
        </w:rPr>
        <w:t>consent to it.</w:t>
      </w:r>
    </w:p>
    <w:p w14:paraId="2C42375B" w14:textId="77777777" w:rsidR="003F1446" w:rsidRPr="0002203D" w:rsidRDefault="003F1446" w:rsidP="003F1446">
      <w:pPr>
        <w:pStyle w:val="ListParagraph"/>
        <w:tabs>
          <w:tab w:val="left" w:pos="0"/>
          <w:tab w:val="left" w:pos="720"/>
          <w:tab w:val="left" w:pos="1170"/>
        </w:tabs>
        <w:ind w:left="1440"/>
        <w:rPr>
          <w:rFonts w:asciiTheme="minorHAnsi" w:hAnsiTheme="minorHAnsi"/>
          <w:sz w:val="22"/>
          <w:szCs w:val="22"/>
        </w:rPr>
      </w:pPr>
    </w:p>
    <w:p w14:paraId="57653AFE" w14:textId="2DDDED19" w:rsidR="00CD107E" w:rsidRPr="00BB211B" w:rsidRDefault="007518B2" w:rsidP="0065238D">
      <w:pPr>
        <w:pStyle w:val="Heading2"/>
        <w:numPr>
          <w:ilvl w:val="1"/>
          <w:numId w:val="5"/>
        </w:numPr>
        <w:rPr>
          <w:rFonts w:asciiTheme="minorHAnsi" w:hAnsiTheme="minorHAnsi" w:cstheme="minorHAnsi"/>
        </w:rPr>
      </w:pPr>
      <w:r w:rsidRPr="00BB211B">
        <w:rPr>
          <w:rFonts w:asciiTheme="minorHAnsi" w:hAnsiTheme="minorHAnsi" w:cstheme="minorHAnsi"/>
        </w:rPr>
        <w:t>Informed</w:t>
      </w:r>
      <w:r w:rsidR="00CD107E" w:rsidRPr="00BB211B">
        <w:rPr>
          <w:rFonts w:asciiTheme="minorHAnsi" w:hAnsiTheme="minorHAnsi" w:cstheme="minorHAnsi"/>
        </w:rPr>
        <w:t xml:space="preserve"> consent will be sought but some of the elements of informed consent will be omitted or altered (e.g.</w:t>
      </w:r>
      <w:r w:rsidR="00385D59" w:rsidRPr="00BB211B">
        <w:rPr>
          <w:rFonts w:asciiTheme="minorHAnsi" w:hAnsiTheme="minorHAnsi" w:cstheme="minorHAnsi"/>
        </w:rPr>
        <w:t>,</w:t>
      </w:r>
      <w:r w:rsidR="00CD107E" w:rsidRPr="00BB211B">
        <w:rPr>
          <w:rFonts w:asciiTheme="minorHAnsi" w:hAnsiTheme="minorHAnsi" w:cstheme="minorHAnsi"/>
        </w:rPr>
        <w:t xml:space="preserve"> deception).</w:t>
      </w:r>
    </w:p>
    <w:p w14:paraId="428DDDAC" w14:textId="77777777" w:rsidR="00DF3281" w:rsidRPr="00880566" w:rsidRDefault="00DF3281" w:rsidP="00BB211B">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Review “</w:t>
      </w:r>
      <w:r w:rsidRPr="0002203D">
        <w:rPr>
          <w:rFonts w:asciiTheme="minorHAnsi" w:hAnsiTheme="minorHAnsi"/>
          <w:sz w:val="22"/>
          <w:szCs w:val="22"/>
        </w:rPr>
        <w:t>HRP-410-Checklist -</w:t>
      </w:r>
      <w:r w:rsidRPr="00880566">
        <w:rPr>
          <w:rFonts w:asciiTheme="minorHAnsi" w:hAnsiTheme="minorHAnsi"/>
          <w:sz w:val="22"/>
          <w:szCs w:val="22"/>
        </w:rPr>
        <w:t xml:space="preserve">Waiver or Alteration of Consent Process” to ensure that you have provided sufficient information.  </w:t>
      </w:r>
    </w:p>
    <w:p w14:paraId="664A117D" w14:textId="77777777" w:rsidR="00DF3281" w:rsidRDefault="00DF3281" w:rsidP="001B6783">
      <w:pPr>
        <w:rPr>
          <w:rFonts w:asciiTheme="minorHAnsi" w:hAnsiTheme="minorHAnsi"/>
          <w:b/>
          <w:sz w:val="22"/>
          <w:szCs w:val="22"/>
        </w:rPr>
      </w:pPr>
    </w:p>
    <w:p w14:paraId="5A95259A" w14:textId="26A791E5" w:rsidR="00CD107E" w:rsidRPr="00BB211B" w:rsidRDefault="0018499A" w:rsidP="0065238D">
      <w:pPr>
        <w:pStyle w:val="Heading3"/>
        <w:numPr>
          <w:ilvl w:val="3"/>
          <w:numId w:val="5"/>
        </w:numPr>
        <w:rPr>
          <w:rFonts w:asciiTheme="minorHAnsi" w:hAnsiTheme="minorHAnsi" w:cstheme="minorHAnsi"/>
        </w:rPr>
      </w:pPr>
      <w:r w:rsidRPr="00BB211B">
        <w:rPr>
          <w:rFonts w:asciiTheme="minorHAnsi" w:hAnsiTheme="minorHAnsi" w:cstheme="minorHAnsi"/>
        </w:rPr>
        <w:t>Indicate the e</w:t>
      </w:r>
      <w:r w:rsidR="00CD107E" w:rsidRPr="00BB211B">
        <w:rPr>
          <w:rFonts w:asciiTheme="minorHAnsi" w:hAnsiTheme="minorHAnsi" w:cstheme="minorHAnsi"/>
        </w:rPr>
        <w:t>lements of informed consent t</w:t>
      </w:r>
      <w:r w:rsidRPr="00BB211B">
        <w:rPr>
          <w:rFonts w:asciiTheme="minorHAnsi" w:hAnsiTheme="minorHAnsi" w:cstheme="minorHAnsi"/>
        </w:rPr>
        <w:t xml:space="preserve">o </w:t>
      </w:r>
      <w:r w:rsidR="00CD107E" w:rsidRPr="00BB211B">
        <w:rPr>
          <w:rFonts w:asciiTheme="minorHAnsi" w:hAnsiTheme="minorHAnsi" w:cstheme="minorHAnsi"/>
        </w:rPr>
        <w:t>be omitted or altered</w:t>
      </w:r>
    </w:p>
    <w:p w14:paraId="7B90F4A3" w14:textId="77777777" w:rsidR="00CD107E" w:rsidRDefault="00CD107E" w:rsidP="001B6783">
      <w:pPr>
        <w:ind w:left="2160" w:hanging="720"/>
        <w:rPr>
          <w:rFonts w:asciiTheme="minorHAnsi" w:hAnsiTheme="minorHAnsi"/>
          <w:b/>
          <w:sz w:val="22"/>
          <w:szCs w:val="22"/>
        </w:rPr>
      </w:pPr>
    </w:p>
    <w:p w14:paraId="2989CBED" w14:textId="77777777" w:rsidR="00B562D3" w:rsidRDefault="00B562D3" w:rsidP="00B562D3">
      <w:pPr>
        <w:ind w:left="2160"/>
      </w:pPr>
      <w:r w:rsidRPr="00880566">
        <w:rPr>
          <w:rFonts w:asciiTheme="minorHAnsi" w:hAnsiTheme="minorHAnsi"/>
          <w:sz w:val="22"/>
          <w:szCs w:val="22"/>
        </w:rPr>
        <w:t>[Type protocol text here]</w:t>
      </w:r>
    </w:p>
    <w:p w14:paraId="1A612CFF" w14:textId="77777777" w:rsidR="00CD107E" w:rsidRDefault="00CD107E" w:rsidP="001B6783">
      <w:pPr>
        <w:ind w:left="2160" w:hanging="720"/>
        <w:rPr>
          <w:rFonts w:asciiTheme="minorHAnsi" w:hAnsiTheme="minorHAnsi"/>
          <w:b/>
          <w:sz w:val="22"/>
          <w:szCs w:val="22"/>
        </w:rPr>
      </w:pPr>
    </w:p>
    <w:p w14:paraId="1D08031D" w14:textId="02F49B84" w:rsidR="00CD107E" w:rsidRPr="00BB211B" w:rsidRDefault="004104E2" w:rsidP="0065238D">
      <w:pPr>
        <w:pStyle w:val="Heading3"/>
        <w:numPr>
          <w:ilvl w:val="3"/>
          <w:numId w:val="5"/>
        </w:numPr>
        <w:rPr>
          <w:rFonts w:asciiTheme="minorHAnsi" w:hAnsiTheme="minorHAnsi" w:cstheme="minorHAnsi"/>
        </w:rPr>
      </w:pPr>
      <w:r w:rsidRPr="00BB211B">
        <w:rPr>
          <w:rFonts w:asciiTheme="minorHAnsi" w:hAnsiTheme="minorHAnsi" w:cstheme="minorHAnsi"/>
        </w:rPr>
        <w:t>Indicate why</w:t>
      </w:r>
      <w:r w:rsidR="00CD107E" w:rsidRPr="00BB211B">
        <w:rPr>
          <w:rFonts w:asciiTheme="minorHAnsi" w:hAnsiTheme="minorHAnsi" w:cstheme="minorHAnsi"/>
        </w:rPr>
        <w:t xml:space="preserve"> </w:t>
      </w:r>
      <w:r w:rsidR="00866E1E" w:rsidRPr="00BB211B">
        <w:rPr>
          <w:rFonts w:asciiTheme="minorHAnsi" w:hAnsiTheme="minorHAnsi" w:cstheme="minorHAnsi"/>
        </w:rPr>
        <w:t xml:space="preserve">the research could not practicably be carried out without the </w:t>
      </w:r>
      <w:r w:rsidR="00CD107E" w:rsidRPr="00BB211B">
        <w:rPr>
          <w:rFonts w:asciiTheme="minorHAnsi" w:hAnsiTheme="minorHAnsi" w:cstheme="minorHAnsi"/>
        </w:rPr>
        <w:t>omission or alteration of consent elements</w:t>
      </w:r>
    </w:p>
    <w:p w14:paraId="576C3D29" w14:textId="77777777" w:rsidR="00CD107E" w:rsidRDefault="00CD107E" w:rsidP="001B6783">
      <w:pPr>
        <w:ind w:left="2160" w:hanging="720"/>
        <w:rPr>
          <w:rFonts w:asciiTheme="minorHAnsi" w:hAnsiTheme="minorHAnsi"/>
          <w:b/>
          <w:sz w:val="22"/>
          <w:szCs w:val="22"/>
        </w:rPr>
      </w:pPr>
    </w:p>
    <w:p w14:paraId="2660F9A6" w14:textId="77777777" w:rsidR="00B562D3" w:rsidRDefault="00B562D3" w:rsidP="00B562D3">
      <w:pPr>
        <w:ind w:left="2160"/>
      </w:pPr>
      <w:r w:rsidRPr="00880566">
        <w:rPr>
          <w:rFonts w:asciiTheme="minorHAnsi" w:hAnsiTheme="minorHAnsi"/>
          <w:sz w:val="22"/>
          <w:szCs w:val="22"/>
        </w:rPr>
        <w:t>[Type protocol text here]</w:t>
      </w:r>
    </w:p>
    <w:p w14:paraId="53D09D12" w14:textId="77777777" w:rsidR="00CD107E" w:rsidRDefault="00CD107E" w:rsidP="001B6783">
      <w:pPr>
        <w:ind w:left="2160" w:hanging="720"/>
        <w:rPr>
          <w:rFonts w:asciiTheme="minorHAnsi" w:hAnsiTheme="minorHAnsi"/>
          <w:b/>
          <w:sz w:val="22"/>
          <w:szCs w:val="22"/>
        </w:rPr>
      </w:pPr>
    </w:p>
    <w:p w14:paraId="694B3451" w14:textId="44C90015" w:rsidR="00F6705C" w:rsidRPr="00BB211B" w:rsidRDefault="00F6705C" w:rsidP="0065238D">
      <w:pPr>
        <w:pStyle w:val="Heading3"/>
        <w:numPr>
          <w:ilvl w:val="3"/>
          <w:numId w:val="5"/>
        </w:numPr>
        <w:rPr>
          <w:rFonts w:asciiTheme="minorHAnsi" w:hAnsiTheme="minorHAnsi" w:cstheme="minorHAnsi"/>
        </w:rPr>
      </w:pPr>
      <w:r w:rsidRPr="00BB211B">
        <w:rPr>
          <w:rFonts w:asciiTheme="minorHAnsi" w:hAnsiTheme="minorHAnsi" w:cstheme="minorHAnsi"/>
        </w:rPr>
        <w:t>Describe why the research involves no more than minimal risk to subjects.</w:t>
      </w:r>
    </w:p>
    <w:p w14:paraId="4CB11DC0" w14:textId="77777777" w:rsidR="00E330DA" w:rsidRDefault="00E330DA" w:rsidP="00F6705C">
      <w:pPr>
        <w:ind w:left="2880"/>
        <w:rPr>
          <w:rFonts w:asciiTheme="minorHAnsi" w:hAnsiTheme="minorHAnsi"/>
          <w:sz w:val="22"/>
          <w:szCs w:val="22"/>
        </w:rPr>
      </w:pPr>
    </w:p>
    <w:p w14:paraId="0522FD4B" w14:textId="519498A7" w:rsidR="00F6705C" w:rsidRDefault="00F6705C" w:rsidP="00F22B36">
      <w:pPr>
        <w:ind w:left="1440" w:firstLine="720"/>
      </w:pPr>
      <w:r>
        <w:rPr>
          <w:rFonts w:asciiTheme="minorHAnsi" w:hAnsiTheme="minorHAnsi"/>
          <w:sz w:val="22"/>
          <w:szCs w:val="22"/>
        </w:rPr>
        <w:t>[Type protocol text here]</w:t>
      </w:r>
    </w:p>
    <w:p w14:paraId="2A5BCF02" w14:textId="77777777" w:rsidR="00F6705C" w:rsidRDefault="00F6705C" w:rsidP="00F6705C">
      <w:pPr>
        <w:ind w:left="2160"/>
        <w:rPr>
          <w:rFonts w:asciiTheme="minorHAnsi" w:hAnsiTheme="minorHAnsi"/>
          <w:sz w:val="22"/>
          <w:szCs w:val="22"/>
        </w:rPr>
      </w:pPr>
    </w:p>
    <w:p w14:paraId="1F215260" w14:textId="05B4109D" w:rsidR="00F6705C" w:rsidRPr="00BB211B" w:rsidRDefault="00F6705C" w:rsidP="0065238D">
      <w:pPr>
        <w:pStyle w:val="Heading3"/>
        <w:numPr>
          <w:ilvl w:val="3"/>
          <w:numId w:val="5"/>
        </w:numPr>
        <w:rPr>
          <w:rFonts w:asciiTheme="minorHAnsi" w:hAnsiTheme="minorHAnsi" w:cstheme="minorHAnsi"/>
        </w:rPr>
      </w:pPr>
      <w:r w:rsidRPr="00BB211B">
        <w:rPr>
          <w:rFonts w:asciiTheme="minorHAnsi" w:hAnsiTheme="minorHAnsi" w:cstheme="minorHAnsi"/>
        </w:rPr>
        <w:t>Describe why the alteration/omission will not adversely affect the rights and welfare of subjects.</w:t>
      </w:r>
    </w:p>
    <w:p w14:paraId="26781BF2" w14:textId="77777777" w:rsidR="00165985" w:rsidRDefault="00165985" w:rsidP="00165985">
      <w:pPr>
        <w:rPr>
          <w:rFonts w:asciiTheme="minorHAnsi" w:hAnsiTheme="minorHAnsi"/>
          <w:sz w:val="22"/>
          <w:szCs w:val="22"/>
        </w:rPr>
      </w:pPr>
    </w:p>
    <w:p w14:paraId="5C61EDC3" w14:textId="163C6840" w:rsidR="00F6705C" w:rsidRDefault="00F6705C" w:rsidP="00F22B36">
      <w:pPr>
        <w:ind w:left="1440" w:firstLine="720"/>
      </w:pPr>
      <w:r>
        <w:rPr>
          <w:rFonts w:asciiTheme="minorHAnsi" w:hAnsiTheme="minorHAnsi"/>
          <w:sz w:val="22"/>
          <w:szCs w:val="22"/>
        </w:rPr>
        <w:t>[Type protocol text here]</w:t>
      </w:r>
    </w:p>
    <w:p w14:paraId="33EB3738" w14:textId="77777777" w:rsidR="00F6705C" w:rsidRDefault="00F6705C" w:rsidP="00F6705C">
      <w:pPr>
        <w:ind w:left="2160"/>
        <w:rPr>
          <w:rFonts w:asciiTheme="minorHAnsi" w:hAnsiTheme="minorHAnsi"/>
          <w:sz w:val="22"/>
          <w:szCs w:val="22"/>
        </w:rPr>
      </w:pPr>
    </w:p>
    <w:p w14:paraId="61B22FF7" w14:textId="38D94EBD" w:rsidR="00F6705C" w:rsidRPr="00BB211B" w:rsidRDefault="00F6705C" w:rsidP="0065238D">
      <w:pPr>
        <w:pStyle w:val="Heading3"/>
        <w:numPr>
          <w:ilvl w:val="3"/>
          <w:numId w:val="5"/>
        </w:numPr>
        <w:rPr>
          <w:rFonts w:asciiTheme="minorHAnsi" w:hAnsiTheme="minorHAnsi" w:cstheme="minorHAnsi"/>
        </w:rPr>
      </w:pPr>
      <w:r w:rsidRPr="00BB211B">
        <w:rPr>
          <w:rFonts w:asciiTheme="minorHAnsi" w:hAnsiTheme="minorHAnsi" w:cstheme="minorHAnsi"/>
        </w:rPr>
        <w:t>If the research involves using identifiable private information or identifiable biospecimens, describe why the research could not be practicably be carried out without using such information or biospecimens in an identifiable format.</w:t>
      </w:r>
    </w:p>
    <w:p w14:paraId="4F0082A9" w14:textId="77777777" w:rsidR="00E330DA" w:rsidRDefault="00E330DA" w:rsidP="00F6705C">
      <w:pPr>
        <w:tabs>
          <w:tab w:val="left" w:pos="2880"/>
        </w:tabs>
        <w:ind w:left="2880"/>
        <w:rPr>
          <w:rFonts w:asciiTheme="minorHAnsi" w:hAnsiTheme="minorHAnsi"/>
          <w:sz w:val="22"/>
          <w:szCs w:val="22"/>
        </w:rPr>
      </w:pPr>
    </w:p>
    <w:p w14:paraId="0BE701A8" w14:textId="28D218A0" w:rsidR="00F6705C" w:rsidRDefault="00F6705C" w:rsidP="00C51FC5">
      <w:pPr>
        <w:tabs>
          <w:tab w:val="left" w:pos="2880"/>
        </w:tabs>
        <w:ind w:left="2160"/>
      </w:pPr>
      <w:r>
        <w:rPr>
          <w:rFonts w:asciiTheme="minorHAnsi" w:hAnsiTheme="minorHAnsi"/>
          <w:sz w:val="22"/>
          <w:szCs w:val="22"/>
        </w:rPr>
        <w:t>[Type protocol text here]</w:t>
      </w:r>
    </w:p>
    <w:p w14:paraId="2959221D" w14:textId="77777777" w:rsidR="00B562D3" w:rsidRDefault="00B562D3" w:rsidP="00AC5A63">
      <w:pPr>
        <w:rPr>
          <w:rFonts w:asciiTheme="minorHAnsi" w:hAnsiTheme="minorHAnsi"/>
          <w:b/>
          <w:sz w:val="22"/>
          <w:szCs w:val="22"/>
        </w:rPr>
      </w:pPr>
    </w:p>
    <w:p w14:paraId="2EBD91FF" w14:textId="68477C71" w:rsidR="00CD107E" w:rsidRPr="00BB211B" w:rsidRDefault="00C51FC5" w:rsidP="0065238D">
      <w:pPr>
        <w:pStyle w:val="Heading3"/>
        <w:numPr>
          <w:ilvl w:val="3"/>
          <w:numId w:val="5"/>
        </w:numPr>
        <w:rPr>
          <w:rFonts w:asciiTheme="minorHAnsi" w:hAnsiTheme="minorHAnsi" w:cstheme="minorHAnsi"/>
        </w:rPr>
      </w:pPr>
      <w:r w:rsidRPr="00BB211B">
        <w:rPr>
          <w:rFonts w:asciiTheme="minorHAnsi" w:hAnsiTheme="minorHAnsi" w:cstheme="minorHAnsi"/>
        </w:rPr>
        <w:lastRenderedPageBreak/>
        <w:t>Debriefing</w:t>
      </w:r>
      <w:r w:rsidR="00B562D3" w:rsidRPr="00BB211B">
        <w:rPr>
          <w:rFonts w:asciiTheme="minorHAnsi" w:hAnsiTheme="minorHAnsi" w:cstheme="minorHAnsi"/>
        </w:rPr>
        <w:t xml:space="preserve"> </w:t>
      </w:r>
    </w:p>
    <w:p w14:paraId="6E9E1574" w14:textId="782CFD03" w:rsidR="00B562D3" w:rsidRDefault="00777910" w:rsidP="001B6783">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Theme="minorHAnsi" w:hAnsiTheme="minorHAnsi"/>
          <w:sz w:val="22"/>
          <w:szCs w:val="22"/>
        </w:rPr>
      </w:pPr>
      <w:bookmarkStart w:id="64" w:name="_Hlk535334583"/>
      <w:r>
        <w:rPr>
          <w:rFonts w:asciiTheme="minorHAnsi" w:hAnsiTheme="minorHAnsi"/>
          <w:sz w:val="22"/>
          <w:szCs w:val="22"/>
        </w:rPr>
        <w:t xml:space="preserve">Explain whether and how subjects will be debriefed after participation in the study. If subjects will not be debriefed, provide a justification for not doing so.  Add any debriefing materials to </w:t>
      </w:r>
      <w:r w:rsidR="003910B1">
        <w:rPr>
          <w:rFonts w:asciiTheme="minorHAnsi" w:hAnsiTheme="minorHAnsi"/>
          <w:sz w:val="22"/>
          <w:szCs w:val="22"/>
        </w:rPr>
        <w:t>the</w:t>
      </w:r>
      <w:r>
        <w:rPr>
          <w:rFonts w:asciiTheme="minorHAnsi" w:hAnsiTheme="minorHAnsi"/>
          <w:sz w:val="22"/>
          <w:szCs w:val="22"/>
        </w:rPr>
        <w:t xml:space="preserve"> study in CATS IRB.</w:t>
      </w:r>
    </w:p>
    <w:p w14:paraId="5624142F" w14:textId="77777777" w:rsidR="00B562D3" w:rsidRDefault="00B562D3" w:rsidP="00B562D3">
      <w:pPr>
        <w:ind w:left="2160"/>
        <w:rPr>
          <w:rFonts w:asciiTheme="minorHAnsi" w:hAnsiTheme="minorHAnsi"/>
          <w:sz w:val="22"/>
          <w:szCs w:val="22"/>
        </w:rPr>
      </w:pPr>
    </w:p>
    <w:bookmarkEnd w:id="64"/>
    <w:p w14:paraId="7A9235BA" w14:textId="4894E905" w:rsidR="00B562D3" w:rsidRDefault="00B562D3" w:rsidP="00C51FC5">
      <w:pPr>
        <w:ind w:left="2160" w:firstLine="180"/>
        <w:rPr>
          <w:rFonts w:asciiTheme="minorHAnsi" w:hAnsiTheme="minorHAnsi"/>
          <w:sz w:val="22"/>
          <w:szCs w:val="22"/>
        </w:rPr>
      </w:pPr>
      <w:r w:rsidRPr="00880566">
        <w:rPr>
          <w:rFonts w:asciiTheme="minorHAnsi" w:hAnsiTheme="minorHAnsi"/>
          <w:sz w:val="22"/>
          <w:szCs w:val="22"/>
        </w:rPr>
        <w:t>[Type protocol text here]</w:t>
      </w:r>
    </w:p>
    <w:p w14:paraId="13BC50A4" w14:textId="77777777" w:rsidR="00C25404" w:rsidRDefault="00C25404" w:rsidP="005E7497"/>
    <w:p w14:paraId="3552D1F3" w14:textId="77777777" w:rsidR="00B562D3" w:rsidRDefault="00B562D3" w:rsidP="001B6783">
      <w:pPr>
        <w:ind w:left="2070" w:hanging="720"/>
        <w:rPr>
          <w:rFonts w:asciiTheme="minorHAnsi" w:hAnsiTheme="minorHAnsi"/>
          <w:b/>
          <w:sz w:val="22"/>
          <w:szCs w:val="22"/>
        </w:rPr>
      </w:pPr>
    </w:p>
    <w:p w14:paraId="6E21AD91" w14:textId="39509570" w:rsidR="00823681" w:rsidRPr="00BB211B" w:rsidRDefault="00823681" w:rsidP="0065238D">
      <w:pPr>
        <w:pStyle w:val="Heading2"/>
        <w:numPr>
          <w:ilvl w:val="1"/>
          <w:numId w:val="5"/>
        </w:numPr>
        <w:rPr>
          <w:rFonts w:asciiTheme="minorHAnsi" w:hAnsiTheme="minorHAnsi" w:cstheme="minorHAnsi"/>
        </w:rPr>
      </w:pPr>
      <w:r w:rsidRPr="00BB211B">
        <w:rPr>
          <w:rFonts w:asciiTheme="minorHAnsi" w:hAnsiTheme="minorHAnsi" w:cstheme="minorHAnsi"/>
        </w:rPr>
        <w:t>Informed consent will not be obtained – request to completely waive the informed consent requirement</w:t>
      </w:r>
    </w:p>
    <w:p w14:paraId="21557581" w14:textId="486EBD5C" w:rsidR="00866E1E" w:rsidRDefault="00866E1E" w:rsidP="00BB211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Review “</w:t>
      </w:r>
      <w:r w:rsidRPr="0002203D">
        <w:rPr>
          <w:rFonts w:asciiTheme="minorHAnsi" w:hAnsiTheme="minorHAnsi"/>
          <w:sz w:val="22"/>
          <w:szCs w:val="22"/>
        </w:rPr>
        <w:t>HRP-410-Checklist -</w:t>
      </w:r>
      <w:r w:rsidRPr="00880566">
        <w:rPr>
          <w:rFonts w:asciiTheme="minorHAnsi" w:hAnsiTheme="minorHAnsi"/>
          <w:sz w:val="22"/>
          <w:szCs w:val="22"/>
        </w:rPr>
        <w:t>Waiver or Alteration of Consent Process” to ensure that you have provided sufficient information.</w:t>
      </w:r>
    </w:p>
    <w:p w14:paraId="4B6F3197" w14:textId="77777777" w:rsidR="00823681" w:rsidRDefault="00823681" w:rsidP="00823681">
      <w:pPr>
        <w:ind w:left="2070" w:hanging="540"/>
        <w:rPr>
          <w:rFonts w:asciiTheme="minorHAnsi" w:hAnsiTheme="minorHAnsi"/>
          <w:sz w:val="22"/>
          <w:szCs w:val="22"/>
        </w:rPr>
      </w:pPr>
    </w:p>
    <w:p w14:paraId="1B900A1D" w14:textId="67C70645" w:rsidR="00823681" w:rsidRPr="00BB211B" w:rsidRDefault="009752AE" w:rsidP="0065238D">
      <w:pPr>
        <w:pStyle w:val="Heading3"/>
        <w:numPr>
          <w:ilvl w:val="3"/>
          <w:numId w:val="5"/>
        </w:numPr>
        <w:rPr>
          <w:rFonts w:asciiTheme="minorHAnsi" w:hAnsiTheme="minorHAnsi" w:cstheme="minorHAnsi"/>
        </w:rPr>
      </w:pPr>
      <w:bookmarkStart w:id="65" w:name="_Hlk535077835"/>
      <w:r w:rsidRPr="00BB211B">
        <w:rPr>
          <w:rFonts w:asciiTheme="minorHAnsi" w:hAnsiTheme="minorHAnsi" w:cstheme="minorHAnsi"/>
        </w:rPr>
        <w:t>Indicate why</w:t>
      </w:r>
      <w:r w:rsidR="00866E1E" w:rsidRPr="00BB211B">
        <w:rPr>
          <w:rFonts w:asciiTheme="minorHAnsi" w:hAnsiTheme="minorHAnsi" w:cstheme="minorHAnsi"/>
        </w:rPr>
        <w:t xml:space="preserve"> the</w:t>
      </w:r>
      <w:bookmarkEnd w:id="65"/>
      <w:r w:rsidR="00866E1E" w:rsidRPr="00BB211B">
        <w:rPr>
          <w:rFonts w:asciiTheme="minorHAnsi" w:hAnsiTheme="minorHAnsi" w:cstheme="minorHAnsi"/>
        </w:rPr>
        <w:t xml:space="preserve"> research could not practicably be carried out without the waiver of consent</w:t>
      </w:r>
    </w:p>
    <w:p w14:paraId="7FE0C649" w14:textId="77777777" w:rsidR="00823681" w:rsidRPr="00BB211B" w:rsidRDefault="00823681" w:rsidP="00823681">
      <w:pPr>
        <w:ind w:left="2070" w:hanging="540"/>
        <w:rPr>
          <w:rFonts w:asciiTheme="minorHAnsi" w:hAnsiTheme="minorHAnsi" w:cstheme="minorHAnsi"/>
          <w:sz w:val="22"/>
          <w:szCs w:val="22"/>
        </w:rPr>
      </w:pPr>
    </w:p>
    <w:p w14:paraId="40BCA5A3" w14:textId="77777777" w:rsidR="00866E1E" w:rsidRPr="00BB211B" w:rsidRDefault="00866E1E" w:rsidP="00866E1E">
      <w:pPr>
        <w:ind w:left="2160"/>
        <w:rPr>
          <w:rFonts w:asciiTheme="minorHAnsi" w:hAnsiTheme="minorHAnsi" w:cstheme="minorHAnsi"/>
        </w:rPr>
      </w:pPr>
      <w:r w:rsidRPr="00BB211B">
        <w:rPr>
          <w:rFonts w:asciiTheme="minorHAnsi" w:hAnsiTheme="minorHAnsi" w:cstheme="minorHAnsi"/>
          <w:sz w:val="22"/>
          <w:szCs w:val="22"/>
        </w:rPr>
        <w:t>[Type protocol text here]</w:t>
      </w:r>
    </w:p>
    <w:p w14:paraId="2EC3B3B0" w14:textId="77777777" w:rsidR="00866E1E" w:rsidRPr="00BB211B" w:rsidRDefault="00866E1E" w:rsidP="005E7497">
      <w:pPr>
        <w:rPr>
          <w:rFonts w:asciiTheme="minorHAnsi" w:hAnsiTheme="minorHAnsi" w:cstheme="minorHAnsi"/>
          <w:sz w:val="22"/>
          <w:szCs w:val="22"/>
        </w:rPr>
      </w:pPr>
    </w:p>
    <w:p w14:paraId="3564B64D" w14:textId="56D73B75" w:rsidR="00080FB6" w:rsidRPr="00BB211B" w:rsidRDefault="00080FB6" w:rsidP="0065238D">
      <w:pPr>
        <w:pStyle w:val="Heading3"/>
        <w:numPr>
          <w:ilvl w:val="3"/>
          <w:numId w:val="5"/>
        </w:numPr>
        <w:rPr>
          <w:rFonts w:asciiTheme="minorHAnsi" w:hAnsiTheme="minorHAnsi" w:cstheme="minorHAnsi"/>
        </w:rPr>
      </w:pPr>
      <w:r w:rsidRPr="00BB211B">
        <w:rPr>
          <w:rFonts w:asciiTheme="minorHAnsi" w:hAnsiTheme="minorHAnsi" w:cstheme="minorHAnsi"/>
        </w:rPr>
        <w:t>Describe why the research involves no more than minimal risk to subjects.</w:t>
      </w:r>
    </w:p>
    <w:p w14:paraId="52CF39FE" w14:textId="77777777" w:rsidR="00AF5651" w:rsidRPr="00BB211B" w:rsidRDefault="00AF5651" w:rsidP="00080FB6">
      <w:pPr>
        <w:pStyle w:val="ListParagraph"/>
        <w:ind w:left="2880"/>
        <w:rPr>
          <w:rFonts w:asciiTheme="minorHAnsi" w:hAnsiTheme="minorHAnsi" w:cstheme="minorHAnsi"/>
          <w:sz w:val="22"/>
          <w:szCs w:val="22"/>
        </w:rPr>
      </w:pPr>
    </w:p>
    <w:p w14:paraId="73B26556" w14:textId="3646BD0C" w:rsidR="00080FB6" w:rsidRPr="00BB211B" w:rsidRDefault="00080FB6" w:rsidP="00BB211B">
      <w:pPr>
        <w:pStyle w:val="ListParagraph"/>
        <w:ind w:left="2160"/>
        <w:rPr>
          <w:rFonts w:asciiTheme="minorHAnsi" w:hAnsiTheme="minorHAnsi" w:cstheme="minorHAnsi"/>
        </w:rPr>
      </w:pPr>
      <w:r w:rsidRPr="00BB211B">
        <w:rPr>
          <w:rFonts w:asciiTheme="minorHAnsi" w:hAnsiTheme="minorHAnsi" w:cstheme="minorHAnsi"/>
          <w:sz w:val="22"/>
          <w:szCs w:val="22"/>
        </w:rPr>
        <w:t>[Type protocol text here]</w:t>
      </w:r>
    </w:p>
    <w:p w14:paraId="1DE68B61" w14:textId="77777777" w:rsidR="00080FB6" w:rsidRPr="00BB211B" w:rsidRDefault="00080FB6" w:rsidP="00080FB6">
      <w:pPr>
        <w:rPr>
          <w:rFonts w:asciiTheme="minorHAnsi" w:hAnsiTheme="minorHAnsi" w:cstheme="minorHAnsi"/>
          <w:sz w:val="22"/>
          <w:szCs w:val="22"/>
        </w:rPr>
      </w:pPr>
    </w:p>
    <w:p w14:paraId="307DDAE3" w14:textId="41E12BF7" w:rsidR="00080FB6" w:rsidRPr="00BB211B" w:rsidRDefault="00080FB6" w:rsidP="0065238D">
      <w:pPr>
        <w:pStyle w:val="Heading3"/>
        <w:numPr>
          <w:ilvl w:val="3"/>
          <w:numId w:val="5"/>
        </w:numPr>
        <w:rPr>
          <w:rFonts w:asciiTheme="minorHAnsi" w:hAnsiTheme="minorHAnsi" w:cstheme="minorHAnsi"/>
        </w:rPr>
      </w:pPr>
      <w:bookmarkStart w:id="66" w:name="_Hlk535077968"/>
      <w:r w:rsidRPr="00BB211B">
        <w:rPr>
          <w:rFonts w:asciiTheme="minorHAnsi" w:hAnsiTheme="minorHAnsi" w:cstheme="minorHAnsi"/>
        </w:rPr>
        <w:t>Describe</w:t>
      </w:r>
      <w:bookmarkEnd w:id="66"/>
      <w:r w:rsidRPr="00BB211B">
        <w:rPr>
          <w:rFonts w:asciiTheme="minorHAnsi" w:hAnsiTheme="minorHAnsi" w:cstheme="minorHAnsi"/>
        </w:rPr>
        <w:t xml:space="preserve"> why the alteration/omission will not adversely affect the rights and welfare of subjects.</w:t>
      </w:r>
    </w:p>
    <w:p w14:paraId="164853DD" w14:textId="77777777" w:rsidR="00AF5651" w:rsidRPr="00BB211B" w:rsidRDefault="00AF5651" w:rsidP="00080FB6">
      <w:pPr>
        <w:pStyle w:val="ListParagraph"/>
        <w:ind w:left="2880"/>
        <w:rPr>
          <w:rFonts w:asciiTheme="minorHAnsi" w:hAnsiTheme="minorHAnsi" w:cstheme="minorHAnsi"/>
          <w:sz w:val="22"/>
          <w:szCs w:val="22"/>
        </w:rPr>
      </w:pPr>
    </w:p>
    <w:p w14:paraId="6742F75A" w14:textId="72F0ADCC" w:rsidR="00080FB6" w:rsidRPr="00BB211B" w:rsidRDefault="00080FB6" w:rsidP="00BB211B">
      <w:pPr>
        <w:pStyle w:val="ListParagraph"/>
        <w:ind w:left="2160"/>
        <w:rPr>
          <w:rFonts w:asciiTheme="minorHAnsi" w:hAnsiTheme="minorHAnsi" w:cstheme="minorHAnsi"/>
        </w:rPr>
      </w:pPr>
      <w:r w:rsidRPr="00BB211B">
        <w:rPr>
          <w:rFonts w:asciiTheme="minorHAnsi" w:hAnsiTheme="minorHAnsi" w:cstheme="minorHAnsi"/>
          <w:sz w:val="22"/>
          <w:szCs w:val="22"/>
        </w:rPr>
        <w:t>[Type protocol text here]</w:t>
      </w:r>
    </w:p>
    <w:p w14:paraId="0F181D14" w14:textId="77777777" w:rsidR="00080FB6" w:rsidRPr="00BB211B" w:rsidRDefault="00080FB6" w:rsidP="00080FB6">
      <w:pPr>
        <w:pStyle w:val="ListParagraph"/>
        <w:ind w:left="2700"/>
        <w:rPr>
          <w:rFonts w:asciiTheme="minorHAnsi" w:hAnsiTheme="minorHAnsi" w:cstheme="minorHAnsi"/>
          <w:sz w:val="22"/>
          <w:szCs w:val="22"/>
        </w:rPr>
      </w:pPr>
    </w:p>
    <w:p w14:paraId="3115D11B" w14:textId="77777777" w:rsidR="00877FFB" w:rsidRDefault="00080FB6" w:rsidP="0065238D">
      <w:pPr>
        <w:pStyle w:val="Heading3"/>
        <w:numPr>
          <w:ilvl w:val="3"/>
          <w:numId w:val="5"/>
        </w:numPr>
        <w:rPr>
          <w:rFonts w:asciiTheme="minorHAnsi" w:hAnsiTheme="minorHAnsi" w:cstheme="minorHAnsi"/>
        </w:rPr>
      </w:pPr>
      <w:r w:rsidRPr="00BB211B">
        <w:rPr>
          <w:rFonts w:asciiTheme="minorHAnsi" w:hAnsiTheme="minorHAnsi" w:cstheme="minorHAnsi"/>
        </w:rPr>
        <w:t>If the research involves using identifiable private information or identifiable biospecimens, describe why the research could not be practicably be carried out without using such information or biospecimens in an identifiable format.</w:t>
      </w:r>
    </w:p>
    <w:p w14:paraId="59EE349A" w14:textId="77777777" w:rsidR="00877FFB" w:rsidRDefault="00877FFB" w:rsidP="00877FFB">
      <w:pPr>
        <w:pStyle w:val="ListParagraph"/>
        <w:ind w:left="2160"/>
        <w:rPr>
          <w:rFonts w:asciiTheme="minorHAnsi" w:hAnsiTheme="minorHAnsi" w:cstheme="minorHAnsi"/>
          <w:sz w:val="22"/>
          <w:szCs w:val="22"/>
        </w:rPr>
      </w:pPr>
    </w:p>
    <w:p w14:paraId="075BB47B" w14:textId="64277CDE" w:rsidR="00877FFB" w:rsidRPr="00BB211B" w:rsidRDefault="00877FFB" w:rsidP="00877FFB">
      <w:pPr>
        <w:pStyle w:val="ListParagraph"/>
        <w:ind w:left="2160"/>
        <w:rPr>
          <w:rFonts w:asciiTheme="minorHAnsi" w:hAnsiTheme="minorHAnsi" w:cstheme="minorHAnsi"/>
        </w:rPr>
      </w:pPr>
      <w:r w:rsidRPr="00BB211B">
        <w:rPr>
          <w:rFonts w:asciiTheme="minorHAnsi" w:hAnsiTheme="minorHAnsi" w:cstheme="minorHAnsi"/>
          <w:sz w:val="22"/>
          <w:szCs w:val="22"/>
        </w:rPr>
        <w:t>[Type protocol text here]</w:t>
      </w:r>
    </w:p>
    <w:p w14:paraId="0B288C51" w14:textId="77777777" w:rsidR="00866E1E" w:rsidRPr="00BB211B" w:rsidRDefault="00866E1E" w:rsidP="00A05CEE">
      <w:pPr>
        <w:ind w:left="2070" w:firstLine="720"/>
        <w:rPr>
          <w:rFonts w:asciiTheme="minorHAnsi" w:hAnsiTheme="minorHAnsi" w:cstheme="minorHAnsi"/>
          <w:sz w:val="22"/>
          <w:szCs w:val="22"/>
        </w:rPr>
      </w:pPr>
    </w:p>
    <w:p w14:paraId="3C6D1C2F" w14:textId="0FE19A05" w:rsidR="00823681" w:rsidRPr="00BB211B" w:rsidRDefault="009752AE" w:rsidP="0065238D">
      <w:pPr>
        <w:pStyle w:val="Heading3"/>
        <w:numPr>
          <w:ilvl w:val="3"/>
          <w:numId w:val="5"/>
        </w:numPr>
        <w:rPr>
          <w:rFonts w:asciiTheme="minorHAnsi" w:hAnsiTheme="minorHAnsi" w:cstheme="minorHAnsi"/>
        </w:rPr>
      </w:pPr>
      <w:bookmarkStart w:id="67" w:name="_Hlk535320489"/>
      <w:r w:rsidRPr="00BB211B">
        <w:rPr>
          <w:rFonts w:asciiTheme="minorHAnsi" w:hAnsiTheme="minorHAnsi" w:cstheme="minorHAnsi"/>
        </w:rPr>
        <w:t>Additional</w:t>
      </w:r>
      <w:r w:rsidR="00777910" w:rsidRPr="00BB211B">
        <w:rPr>
          <w:rFonts w:asciiTheme="minorHAnsi" w:hAnsiTheme="minorHAnsi" w:cstheme="minorHAnsi"/>
        </w:rPr>
        <w:t xml:space="preserve"> pertinent information after participation</w:t>
      </w:r>
    </w:p>
    <w:p w14:paraId="06E99320" w14:textId="58A270CE" w:rsidR="00C15B76" w:rsidRPr="001B6783" w:rsidRDefault="00777910" w:rsidP="00777910">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Theme="minorHAnsi" w:hAnsiTheme="minorHAnsi"/>
          <w:sz w:val="22"/>
          <w:szCs w:val="22"/>
        </w:rPr>
      </w:pPr>
      <w:r>
        <w:rPr>
          <w:rFonts w:asciiTheme="minorHAnsi" w:hAnsiTheme="minorHAnsi"/>
          <w:sz w:val="22"/>
          <w:szCs w:val="22"/>
        </w:rPr>
        <w:t>Explain if subjects will be provided with additional pertinent information after participation. If not applicable, indicate “not applicable</w:t>
      </w:r>
      <w:r w:rsidR="007538B8">
        <w:rPr>
          <w:rFonts w:asciiTheme="minorHAnsi" w:hAnsiTheme="minorHAnsi"/>
          <w:sz w:val="22"/>
          <w:szCs w:val="22"/>
        </w:rPr>
        <w:t>.</w:t>
      </w:r>
      <w:r>
        <w:rPr>
          <w:rFonts w:asciiTheme="minorHAnsi" w:hAnsiTheme="minorHAnsi"/>
          <w:sz w:val="22"/>
          <w:szCs w:val="22"/>
        </w:rPr>
        <w:t xml:space="preserve">”  </w:t>
      </w:r>
      <w:r w:rsidR="00C15B76" w:rsidRPr="00880566">
        <w:rPr>
          <w:rFonts w:asciiTheme="minorHAnsi" w:hAnsiTheme="minorHAnsi"/>
          <w:sz w:val="22"/>
          <w:szCs w:val="22"/>
        </w:rPr>
        <w:t xml:space="preserve"> </w:t>
      </w:r>
    </w:p>
    <w:p w14:paraId="247BD49E" w14:textId="77777777" w:rsidR="00C15B76" w:rsidRDefault="00C15B76" w:rsidP="00C15B76">
      <w:pPr>
        <w:ind w:left="1440" w:firstLine="720"/>
        <w:rPr>
          <w:rFonts w:asciiTheme="minorHAnsi" w:hAnsiTheme="minorHAnsi"/>
          <w:sz w:val="22"/>
          <w:szCs w:val="22"/>
        </w:rPr>
      </w:pPr>
    </w:p>
    <w:p w14:paraId="3D9872F6" w14:textId="1532D089" w:rsidR="00C15B76" w:rsidRPr="00880566" w:rsidRDefault="00C15B76" w:rsidP="00C15B76">
      <w:pPr>
        <w:ind w:left="1440" w:firstLine="720"/>
        <w:rPr>
          <w:rFonts w:asciiTheme="minorHAnsi" w:hAnsiTheme="minorHAnsi"/>
          <w:sz w:val="22"/>
          <w:szCs w:val="22"/>
        </w:rPr>
      </w:pPr>
      <w:r w:rsidRPr="00880566">
        <w:rPr>
          <w:rFonts w:asciiTheme="minorHAnsi" w:hAnsiTheme="minorHAnsi"/>
          <w:sz w:val="22"/>
          <w:szCs w:val="22"/>
        </w:rPr>
        <w:t>[Type protocol text here</w:t>
      </w:r>
      <w:r w:rsidR="00634008">
        <w:rPr>
          <w:rFonts w:asciiTheme="minorHAnsi" w:hAnsiTheme="minorHAnsi"/>
          <w:sz w:val="22"/>
          <w:szCs w:val="22"/>
        </w:rPr>
        <w:t xml:space="preserve"> or indicate as not applicable</w:t>
      </w:r>
      <w:r w:rsidRPr="00880566">
        <w:rPr>
          <w:rFonts w:asciiTheme="minorHAnsi" w:hAnsiTheme="minorHAnsi"/>
          <w:sz w:val="22"/>
          <w:szCs w:val="22"/>
        </w:rPr>
        <w:t>]</w:t>
      </w:r>
    </w:p>
    <w:bookmarkEnd w:id="67"/>
    <w:p w14:paraId="7D7030CF" w14:textId="77777777" w:rsidR="006D71AB" w:rsidRPr="00880566" w:rsidRDefault="006D71AB" w:rsidP="001850F4">
      <w:pPr>
        <w:ind w:left="2250"/>
        <w:rPr>
          <w:rFonts w:asciiTheme="minorHAnsi" w:hAnsiTheme="minorHAnsi"/>
          <w:sz w:val="22"/>
          <w:szCs w:val="22"/>
        </w:rPr>
      </w:pPr>
    </w:p>
    <w:p w14:paraId="33D0DD07" w14:textId="77777777" w:rsidR="00004A2E" w:rsidRPr="0002203D" w:rsidRDefault="00DF5E4B" w:rsidP="00DF5E4B">
      <w:pPr>
        <w:pStyle w:val="ListParagraph"/>
        <w:tabs>
          <w:tab w:val="left" w:pos="0"/>
          <w:tab w:val="left" w:pos="720"/>
          <w:tab w:val="left" w:pos="1170"/>
        </w:tabs>
        <w:ind w:left="2160" w:hanging="720"/>
        <w:rPr>
          <w:rFonts w:asciiTheme="minorHAnsi" w:hAnsiTheme="minorHAnsi"/>
          <w:b/>
          <w:bCs/>
          <w:iCs/>
          <w:sz w:val="22"/>
          <w:szCs w:val="22"/>
        </w:rPr>
      </w:pPr>
      <w:r w:rsidRPr="0002203D">
        <w:rPr>
          <w:rFonts w:asciiTheme="minorHAnsi" w:hAnsiTheme="minorHAnsi"/>
          <w:b/>
          <w:bCs/>
          <w:iCs/>
          <w:sz w:val="22"/>
          <w:szCs w:val="22"/>
        </w:rPr>
        <w:tab/>
      </w:r>
    </w:p>
    <w:p w14:paraId="768F5B28" w14:textId="52A0A245" w:rsidR="00CC0F04" w:rsidRPr="00880566" w:rsidRDefault="00CC0F04" w:rsidP="0065238D">
      <w:pPr>
        <w:pStyle w:val="Heading2"/>
        <w:numPr>
          <w:ilvl w:val="1"/>
          <w:numId w:val="5"/>
        </w:numPr>
        <w:spacing w:before="0" w:after="0"/>
        <w:rPr>
          <w:rFonts w:asciiTheme="minorHAnsi" w:hAnsiTheme="minorHAnsi"/>
          <w:color w:val="000000"/>
          <w:szCs w:val="22"/>
        </w:rPr>
      </w:pPr>
      <w:bookmarkStart w:id="68" w:name="_Toc361915578"/>
      <w:bookmarkStart w:id="69" w:name="_Toc361917193"/>
      <w:bookmarkStart w:id="70" w:name="_Toc364333920"/>
      <w:r w:rsidRPr="00880566">
        <w:rPr>
          <w:rFonts w:asciiTheme="minorHAnsi" w:hAnsiTheme="minorHAnsi"/>
          <w:color w:val="000000"/>
          <w:szCs w:val="22"/>
        </w:rPr>
        <w:t>Consent – Other Considerations</w:t>
      </w:r>
      <w:bookmarkEnd w:id="68"/>
      <w:bookmarkEnd w:id="69"/>
      <w:bookmarkEnd w:id="70"/>
      <w:r w:rsidRPr="00880566">
        <w:rPr>
          <w:rFonts w:asciiTheme="minorHAnsi" w:hAnsiTheme="minorHAnsi"/>
          <w:color w:val="000000"/>
          <w:szCs w:val="22"/>
        </w:rPr>
        <w:t xml:space="preserve"> </w:t>
      </w:r>
    </w:p>
    <w:p w14:paraId="74A900D8" w14:textId="77777777" w:rsidR="00CC0F04" w:rsidRPr="00880566" w:rsidRDefault="00CC0F04" w:rsidP="007331B4">
      <w:pPr>
        <w:tabs>
          <w:tab w:val="left" w:pos="1440"/>
        </w:tabs>
        <w:ind w:left="1440"/>
        <w:rPr>
          <w:rFonts w:asciiTheme="minorHAnsi" w:hAnsiTheme="minorHAnsi"/>
          <w:color w:val="000000"/>
          <w:sz w:val="22"/>
          <w:szCs w:val="22"/>
        </w:rPr>
      </w:pPr>
    </w:p>
    <w:p w14:paraId="12924D4A" w14:textId="16DF3527" w:rsidR="00CC0F04" w:rsidRPr="00880566" w:rsidRDefault="00CC0F04" w:rsidP="0065238D">
      <w:pPr>
        <w:pStyle w:val="Heading3"/>
        <w:numPr>
          <w:ilvl w:val="3"/>
          <w:numId w:val="5"/>
        </w:numPr>
        <w:spacing w:before="0" w:after="0"/>
        <w:rPr>
          <w:rFonts w:asciiTheme="minorHAnsi" w:hAnsiTheme="minorHAnsi"/>
          <w:color w:val="000000"/>
          <w:szCs w:val="22"/>
        </w:rPr>
      </w:pPr>
      <w:bookmarkStart w:id="71" w:name="_Toc361915579"/>
      <w:bookmarkStart w:id="72" w:name="_Toc361917194"/>
      <w:bookmarkStart w:id="73" w:name="_Toc364333921"/>
      <w:r w:rsidRPr="00880566">
        <w:rPr>
          <w:rFonts w:asciiTheme="minorHAnsi" w:hAnsiTheme="minorHAnsi"/>
          <w:color w:val="000000"/>
          <w:szCs w:val="22"/>
        </w:rPr>
        <w:t>Non-</w:t>
      </w:r>
      <w:r w:rsidR="00236607" w:rsidRPr="00880566">
        <w:rPr>
          <w:rFonts w:asciiTheme="minorHAnsi" w:hAnsiTheme="minorHAnsi"/>
          <w:color w:val="000000"/>
          <w:szCs w:val="22"/>
        </w:rPr>
        <w:t>English-Speaking</w:t>
      </w:r>
      <w:r w:rsidRPr="00880566">
        <w:rPr>
          <w:rFonts w:asciiTheme="minorHAnsi" w:hAnsiTheme="minorHAnsi"/>
          <w:color w:val="000000"/>
          <w:szCs w:val="22"/>
        </w:rPr>
        <w:t xml:space="preserve"> Subjects</w:t>
      </w:r>
      <w:bookmarkEnd w:id="71"/>
      <w:bookmarkEnd w:id="72"/>
      <w:bookmarkEnd w:id="73"/>
    </w:p>
    <w:p w14:paraId="11ABDC3D"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Indicate what language(s) other than English are understood by prospective subjects or representatives.</w:t>
      </w:r>
    </w:p>
    <w:p w14:paraId="092CC729"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p>
    <w:p w14:paraId="15E12FD0"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lastRenderedPageBreak/>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p>
    <w:p w14:paraId="7B401F4F" w14:textId="47A409E4"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color w:val="FF0000"/>
          <w:sz w:val="22"/>
          <w:szCs w:val="22"/>
        </w:rPr>
      </w:pPr>
      <w:r w:rsidRPr="00880566">
        <w:rPr>
          <w:rFonts w:asciiTheme="minorHAnsi" w:hAnsiTheme="minorHAnsi"/>
          <w:sz w:val="22"/>
          <w:szCs w:val="22"/>
        </w:rPr>
        <w:t xml:space="preserve">Indicate whether the consent process will be documented in writing with the long form of the consent documentation or with the short form of the consent documentation.  Review </w:t>
      </w:r>
      <w:r w:rsidR="00262E79" w:rsidRPr="0002203D">
        <w:rPr>
          <w:rFonts w:asciiTheme="minorHAnsi" w:hAnsiTheme="minorHAnsi"/>
          <w:sz w:val="22"/>
          <w:szCs w:val="22"/>
        </w:rPr>
        <w:t>“</w:t>
      </w:r>
      <w:r w:rsidR="00693228" w:rsidRPr="00880566">
        <w:rPr>
          <w:rFonts w:asciiTheme="minorHAnsi" w:hAnsiTheme="minorHAnsi"/>
          <w:sz w:val="22"/>
          <w:szCs w:val="22"/>
        </w:rPr>
        <w:t xml:space="preserve">HRP-091 </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Written Documentation of Consent” and </w:t>
      </w:r>
      <w:r w:rsidR="00262E79" w:rsidRPr="0002203D">
        <w:rPr>
          <w:rFonts w:asciiTheme="minorHAnsi" w:hAnsiTheme="minorHAnsi"/>
          <w:sz w:val="22"/>
          <w:szCs w:val="22"/>
        </w:rPr>
        <w:t>“</w:t>
      </w:r>
      <w:r w:rsidR="00693228" w:rsidRPr="00880566">
        <w:rPr>
          <w:rFonts w:asciiTheme="minorHAnsi" w:hAnsiTheme="minorHAnsi"/>
          <w:sz w:val="22"/>
          <w:szCs w:val="22"/>
        </w:rPr>
        <w:t xml:space="preserve">HRP-103 </w:t>
      </w:r>
      <w:r w:rsidR="00262E79" w:rsidRPr="0002203D">
        <w:rPr>
          <w:rFonts w:asciiTheme="minorHAnsi" w:hAnsiTheme="minorHAnsi"/>
          <w:sz w:val="22"/>
          <w:szCs w:val="22"/>
        </w:rPr>
        <w:t>-</w:t>
      </w:r>
      <w:r w:rsidRPr="00880566">
        <w:rPr>
          <w:rFonts w:asciiTheme="minorHAnsi" w:hAnsiTheme="minorHAnsi"/>
          <w:sz w:val="22"/>
          <w:szCs w:val="22"/>
        </w:rPr>
        <w:t>Investigator Manual</w:t>
      </w:r>
      <w:r w:rsidR="0083329A" w:rsidRPr="00880566">
        <w:rPr>
          <w:rFonts w:asciiTheme="minorHAnsi" w:hAnsiTheme="minorHAnsi"/>
          <w:sz w:val="22"/>
          <w:szCs w:val="22"/>
        </w:rPr>
        <w:t xml:space="preserve">” </w:t>
      </w:r>
      <w:r w:rsidRPr="00880566">
        <w:rPr>
          <w:rFonts w:asciiTheme="minorHAnsi" w:hAnsiTheme="minorHAnsi"/>
          <w:sz w:val="22"/>
          <w:szCs w:val="22"/>
        </w:rPr>
        <w:t xml:space="preserve">to ensure that you have provided sufficient information. </w:t>
      </w:r>
    </w:p>
    <w:p w14:paraId="65FE2630" w14:textId="77777777" w:rsidR="00000791" w:rsidRPr="00880566" w:rsidRDefault="00000791" w:rsidP="00066CE7">
      <w:pPr>
        <w:tabs>
          <w:tab w:val="left" w:pos="1440"/>
        </w:tabs>
        <w:ind w:left="2160"/>
        <w:rPr>
          <w:rFonts w:asciiTheme="minorHAnsi" w:hAnsiTheme="minorHAnsi"/>
          <w:color w:val="000000"/>
          <w:sz w:val="22"/>
          <w:szCs w:val="22"/>
        </w:rPr>
      </w:pPr>
    </w:p>
    <w:p w14:paraId="3C4E4A1B" w14:textId="674000F9" w:rsidR="00E731EC" w:rsidRPr="00C85D0F" w:rsidRDefault="00E731EC" w:rsidP="00E731EC">
      <w:pPr>
        <w:tabs>
          <w:tab w:val="left" w:pos="1440"/>
        </w:tabs>
        <w:ind w:left="2160"/>
        <w:rPr>
          <w:rFonts w:asciiTheme="minorHAnsi" w:hAnsiTheme="minorHAnsi"/>
          <w:sz w:val="22"/>
          <w:szCs w:val="22"/>
        </w:rPr>
      </w:pPr>
      <w:r>
        <w:rPr>
          <w:rFonts w:asciiTheme="minorHAnsi" w:hAnsiTheme="minorHAnsi"/>
          <w:sz w:val="22"/>
          <w:szCs w:val="22"/>
        </w:rPr>
        <w:t>Not</w:t>
      </w:r>
      <w:r w:rsidR="003F7860" w:rsidRPr="00880566">
        <w:rPr>
          <w:rFonts w:asciiTheme="minorHAnsi" w:hAnsiTheme="minorHAnsi"/>
          <w:sz w:val="22"/>
          <w:szCs w:val="22"/>
        </w:rPr>
        <w:t xml:space="preserve"> applicable</w:t>
      </w:r>
      <w:r>
        <w:rPr>
          <w:rFonts w:asciiTheme="minorHAnsi" w:hAnsiTheme="minorHAnsi"/>
          <w:sz w:val="22"/>
          <w:szCs w:val="22"/>
        </w:rPr>
        <w:t xml:space="preserve">. </w:t>
      </w:r>
      <w:r w:rsidRPr="00C85D0F">
        <w:rPr>
          <w:rFonts w:asciiTheme="minorHAnsi" w:hAnsiTheme="minorHAnsi"/>
          <w:sz w:val="22"/>
          <w:szCs w:val="22"/>
        </w:rPr>
        <w:t xml:space="preserve">We do not plan to recruit participants who </w:t>
      </w:r>
      <w:proofErr w:type="spellStart"/>
      <w:r w:rsidR="00D56CD0">
        <w:rPr>
          <w:rFonts w:asciiTheme="minorHAnsi" w:hAnsiTheme="minorHAnsi"/>
          <w:sz w:val="22"/>
          <w:szCs w:val="22"/>
        </w:rPr>
        <w:t>can</w:t>
      </w:r>
      <w:r w:rsidRPr="00C85D0F">
        <w:rPr>
          <w:rFonts w:asciiTheme="minorHAnsi" w:hAnsiTheme="minorHAnsi"/>
          <w:sz w:val="22"/>
          <w:szCs w:val="22"/>
        </w:rPr>
        <w:t xml:space="preserve"> not</w:t>
      </w:r>
      <w:proofErr w:type="spellEnd"/>
      <w:r w:rsidRPr="00C85D0F">
        <w:rPr>
          <w:rFonts w:asciiTheme="minorHAnsi" w:hAnsiTheme="minorHAnsi"/>
          <w:sz w:val="22"/>
          <w:szCs w:val="22"/>
        </w:rPr>
        <w:t xml:space="preserve"> speak English</w:t>
      </w:r>
      <w:r>
        <w:rPr>
          <w:rFonts w:asciiTheme="minorHAnsi" w:hAnsiTheme="minorHAnsi"/>
          <w:sz w:val="22"/>
          <w:szCs w:val="22"/>
        </w:rPr>
        <w:t>.</w:t>
      </w:r>
    </w:p>
    <w:p w14:paraId="620BEF74" w14:textId="33862536" w:rsidR="00066CE7" w:rsidRPr="00880566" w:rsidRDefault="00066CE7" w:rsidP="00E731EC">
      <w:pPr>
        <w:tabs>
          <w:tab w:val="left" w:pos="1440"/>
        </w:tabs>
        <w:rPr>
          <w:rFonts w:asciiTheme="minorHAnsi" w:hAnsiTheme="minorHAnsi"/>
          <w:color w:val="000000"/>
          <w:sz w:val="22"/>
          <w:szCs w:val="22"/>
        </w:rPr>
      </w:pPr>
    </w:p>
    <w:p w14:paraId="7EEE242E" w14:textId="77777777" w:rsidR="00066CE7" w:rsidRPr="00880566" w:rsidRDefault="00066CE7" w:rsidP="00066CE7">
      <w:pPr>
        <w:tabs>
          <w:tab w:val="left" w:pos="1440"/>
        </w:tabs>
        <w:ind w:left="2160"/>
        <w:rPr>
          <w:rFonts w:asciiTheme="minorHAnsi" w:hAnsiTheme="minorHAnsi"/>
          <w:color w:val="000000"/>
          <w:sz w:val="22"/>
          <w:szCs w:val="22"/>
        </w:rPr>
      </w:pPr>
    </w:p>
    <w:p w14:paraId="10EF0042" w14:textId="18E2C939" w:rsidR="008A15A8" w:rsidRPr="00880566" w:rsidRDefault="00D00598" w:rsidP="0065238D">
      <w:pPr>
        <w:pStyle w:val="Heading3"/>
        <w:numPr>
          <w:ilvl w:val="3"/>
          <w:numId w:val="5"/>
        </w:numPr>
        <w:spacing w:before="0" w:after="0"/>
        <w:rPr>
          <w:rFonts w:asciiTheme="minorHAnsi" w:hAnsiTheme="minorHAnsi"/>
          <w:color w:val="000000"/>
          <w:szCs w:val="22"/>
        </w:rPr>
      </w:pPr>
      <w:bookmarkStart w:id="74" w:name="_Toc361915580"/>
      <w:bookmarkStart w:id="75" w:name="_Toc361917195"/>
      <w:bookmarkStart w:id="76" w:name="_Toc364333922"/>
      <w:r w:rsidRPr="00880566">
        <w:rPr>
          <w:rFonts w:asciiTheme="minorHAnsi" w:hAnsiTheme="minorHAnsi"/>
          <w:color w:val="000000"/>
          <w:szCs w:val="22"/>
        </w:rPr>
        <w:t>Cognitively Impaired Adults</w:t>
      </w:r>
      <w:bookmarkEnd w:id="74"/>
      <w:bookmarkEnd w:id="75"/>
      <w:bookmarkEnd w:id="76"/>
    </w:p>
    <w:p w14:paraId="3BE9AE15" w14:textId="6A642763" w:rsidR="00ED261D"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Theme="minorHAnsi" w:hAnsiTheme="minorHAnsi"/>
          <w:color w:val="000000"/>
          <w:sz w:val="22"/>
          <w:szCs w:val="22"/>
        </w:rPr>
      </w:pPr>
      <w:r w:rsidRPr="00880566">
        <w:rPr>
          <w:rFonts w:asciiTheme="minorHAnsi" w:hAnsiTheme="minorHAnsi"/>
          <w:sz w:val="22"/>
          <w:szCs w:val="22"/>
        </w:rPr>
        <w:t xml:space="preserve">Refer </w:t>
      </w:r>
      <w:r w:rsidR="00262E79" w:rsidRPr="0002203D">
        <w:rPr>
          <w:rFonts w:asciiTheme="minorHAnsi" w:hAnsiTheme="minorHAnsi"/>
          <w:sz w:val="22"/>
          <w:szCs w:val="22"/>
        </w:rPr>
        <w:t>“</w:t>
      </w:r>
      <w:r w:rsidR="00693228" w:rsidRPr="00880566">
        <w:rPr>
          <w:rFonts w:asciiTheme="minorHAnsi" w:hAnsiTheme="minorHAnsi"/>
          <w:sz w:val="22"/>
          <w:szCs w:val="22"/>
        </w:rPr>
        <w:t xml:space="preserve">HRP-417 </w:t>
      </w:r>
      <w:r w:rsidR="00262E79" w:rsidRPr="0002203D">
        <w:rPr>
          <w:rFonts w:asciiTheme="minorHAnsi" w:hAnsiTheme="minorHAnsi"/>
          <w:sz w:val="22"/>
          <w:szCs w:val="22"/>
        </w:rPr>
        <w:t>-</w:t>
      </w:r>
      <w:r w:rsidRPr="00880566">
        <w:rPr>
          <w:rFonts w:asciiTheme="minorHAnsi" w:hAnsiTheme="minorHAnsi"/>
          <w:sz w:val="22"/>
          <w:szCs w:val="22"/>
        </w:rPr>
        <w:t>C</w:t>
      </w:r>
      <w:r w:rsidR="0083329A" w:rsidRPr="00880566">
        <w:rPr>
          <w:rFonts w:asciiTheme="minorHAnsi" w:hAnsiTheme="minorHAnsi"/>
          <w:sz w:val="22"/>
          <w:szCs w:val="22"/>
        </w:rPr>
        <w:t>HECKLIST</w:t>
      </w:r>
      <w:r w:rsidR="00262E79" w:rsidRPr="0002203D">
        <w:rPr>
          <w:rFonts w:asciiTheme="minorHAnsi" w:hAnsiTheme="minorHAnsi"/>
          <w:sz w:val="22"/>
          <w:szCs w:val="22"/>
        </w:rPr>
        <w:t>-</w:t>
      </w:r>
      <w:r w:rsidRPr="00880566">
        <w:rPr>
          <w:rFonts w:asciiTheme="minorHAnsi" w:hAnsiTheme="minorHAnsi"/>
          <w:sz w:val="22"/>
          <w:szCs w:val="22"/>
        </w:rPr>
        <w:t xml:space="preserve"> Cognitively Impaired Adults</w:t>
      </w:r>
      <w:r w:rsidR="00262E79" w:rsidRPr="0002203D">
        <w:rPr>
          <w:rFonts w:asciiTheme="minorHAnsi" w:hAnsiTheme="minorHAnsi"/>
          <w:sz w:val="22"/>
          <w:szCs w:val="22"/>
        </w:rPr>
        <w:t>”</w:t>
      </w:r>
      <w:r w:rsidRPr="00880566">
        <w:rPr>
          <w:rFonts w:asciiTheme="minorHAnsi" w:hAnsiTheme="minorHAnsi"/>
          <w:sz w:val="22"/>
          <w:szCs w:val="22"/>
        </w:rPr>
        <w:t xml:space="preserve"> for information about research involving cognitively impaired adults as subjects. </w:t>
      </w:r>
    </w:p>
    <w:p w14:paraId="0EC827C2" w14:textId="77777777" w:rsidR="00066CE7" w:rsidRPr="00880566" w:rsidRDefault="00066CE7" w:rsidP="007331B4">
      <w:pPr>
        <w:tabs>
          <w:tab w:val="left" w:pos="1440"/>
        </w:tabs>
        <w:ind w:left="2160"/>
        <w:rPr>
          <w:rFonts w:asciiTheme="minorHAnsi" w:hAnsiTheme="minorHAnsi"/>
          <w:color w:val="000000"/>
          <w:sz w:val="22"/>
          <w:szCs w:val="22"/>
        </w:rPr>
      </w:pPr>
    </w:p>
    <w:p w14:paraId="2FAA05EF" w14:textId="2D83D11D" w:rsidR="00243CB2" w:rsidRPr="00880566" w:rsidRDefault="00243CB2" w:rsidP="0065238D">
      <w:pPr>
        <w:pStyle w:val="Heading4"/>
        <w:numPr>
          <w:ilvl w:val="3"/>
          <w:numId w:val="12"/>
        </w:numPr>
        <w:spacing w:before="0" w:after="0"/>
        <w:rPr>
          <w:rFonts w:asciiTheme="minorHAnsi" w:hAnsiTheme="minorHAnsi"/>
          <w:color w:val="000000"/>
          <w:szCs w:val="22"/>
        </w:rPr>
      </w:pPr>
      <w:bookmarkStart w:id="77" w:name="_Toc361917196"/>
      <w:bookmarkStart w:id="78" w:name="_Toc364333923"/>
      <w:r w:rsidRPr="00880566">
        <w:rPr>
          <w:rFonts w:asciiTheme="minorHAnsi" w:hAnsiTheme="minorHAnsi"/>
          <w:color w:val="000000"/>
          <w:szCs w:val="22"/>
        </w:rPr>
        <w:t>Capability of Providing Consent</w:t>
      </w:r>
      <w:bookmarkEnd w:id="77"/>
      <w:bookmarkEnd w:id="78"/>
    </w:p>
    <w:p w14:paraId="28B26E1A" w14:textId="77777777" w:rsidR="00710936"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Theme="minorHAnsi" w:hAnsiTheme="minorHAnsi"/>
          <w:sz w:val="22"/>
          <w:szCs w:val="22"/>
        </w:rPr>
      </w:pPr>
      <w:r w:rsidRPr="00880566">
        <w:rPr>
          <w:rFonts w:asciiTheme="minorHAnsi" w:hAnsiTheme="minorHAnsi"/>
          <w:sz w:val="22"/>
          <w:szCs w:val="22"/>
        </w:rPr>
        <w:t>Describe the process to determine whether an individual is capable of consent.</w:t>
      </w:r>
    </w:p>
    <w:p w14:paraId="6036B1D6" w14:textId="77777777" w:rsidR="00D70451" w:rsidRPr="00880566" w:rsidRDefault="00D70451" w:rsidP="00066CE7">
      <w:pPr>
        <w:tabs>
          <w:tab w:val="left" w:pos="90"/>
          <w:tab w:val="left" w:pos="2160"/>
        </w:tabs>
        <w:ind w:left="3330"/>
        <w:rPr>
          <w:rFonts w:asciiTheme="minorHAnsi" w:hAnsiTheme="minorHAnsi"/>
          <w:sz w:val="22"/>
          <w:szCs w:val="22"/>
        </w:rPr>
      </w:pPr>
    </w:p>
    <w:p w14:paraId="338FDFB2" w14:textId="77777777" w:rsidR="00E731EC" w:rsidRPr="00C85D0F" w:rsidRDefault="00E731EC" w:rsidP="00E731EC">
      <w:pPr>
        <w:tabs>
          <w:tab w:val="left" w:pos="1440"/>
        </w:tabs>
        <w:ind w:left="3240"/>
        <w:rPr>
          <w:rFonts w:asciiTheme="minorHAnsi" w:hAnsiTheme="minorHAnsi"/>
          <w:sz w:val="22"/>
          <w:szCs w:val="22"/>
        </w:rPr>
      </w:pPr>
      <w:r w:rsidRPr="00C85D0F">
        <w:rPr>
          <w:rFonts w:asciiTheme="minorHAnsi" w:hAnsiTheme="minorHAnsi"/>
          <w:sz w:val="22"/>
          <w:szCs w:val="22"/>
        </w:rPr>
        <w:t xml:space="preserve">The adults we intend to recruit will come from the undergraduate </w:t>
      </w:r>
      <w:r>
        <w:rPr>
          <w:rFonts w:asciiTheme="minorHAnsi" w:hAnsiTheme="minorHAnsi"/>
          <w:sz w:val="22"/>
          <w:szCs w:val="22"/>
        </w:rPr>
        <w:t>Psychology Subject</w:t>
      </w:r>
      <w:r w:rsidRPr="00C85D0F">
        <w:rPr>
          <w:rFonts w:asciiTheme="minorHAnsi" w:hAnsiTheme="minorHAnsi"/>
          <w:sz w:val="22"/>
          <w:szCs w:val="22"/>
        </w:rPr>
        <w:t xml:space="preserve"> </w:t>
      </w:r>
      <w:r>
        <w:rPr>
          <w:rFonts w:asciiTheme="minorHAnsi" w:hAnsiTheme="minorHAnsi"/>
          <w:sz w:val="22"/>
          <w:szCs w:val="22"/>
        </w:rPr>
        <w:t>P</w:t>
      </w:r>
      <w:r w:rsidRPr="00C85D0F">
        <w:rPr>
          <w:rFonts w:asciiTheme="minorHAnsi" w:hAnsiTheme="minorHAnsi"/>
          <w:sz w:val="22"/>
          <w:szCs w:val="22"/>
        </w:rPr>
        <w:t>ool.</w:t>
      </w:r>
      <w:r>
        <w:rPr>
          <w:rFonts w:asciiTheme="minorHAnsi" w:hAnsiTheme="minorHAnsi"/>
          <w:sz w:val="22"/>
          <w:szCs w:val="22"/>
        </w:rPr>
        <w:t xml:space="preserve"> We will require that participants be 18 years of age or older in order to participate.</w:t>
      </w:r>
      <w:r w:rsidRPr="00C85D0F">
        <w:rPr>
          <w:rFonts w:asciiTheme="minorHAnsi" w:hAnsiTheme="minorHAnsi"/>
          <w:sz w:val="22"/>
          <w:szCs w:val="22"/>
        </w:rPr>
        <w:t xml:space="preserve"> </w:t>
      </w:r>
    </w:p>
    <w:p w14:paraId="226FC139" w14:textId="77777777" w:rsidR="00066CE7" w:rsidRPr="00880566" w:rsidRDefault="00066CE7" w:rsidP="00066CE7">
      <w:pPr>
        <w:tabs>
          <w:tab w:val="left" w:pos="90"/>
          <w:tab w:val="left" w:pos="2160"/>
        </w:tabs>
        <w:ind w:left="3330"/>
        <w:rPr>
          <w:rFonts w:asciiTheme="minorHAnsi" w:hAnsiTheme="minorHAnsi"/>
          <w:sz w:val="22"/>
          <w:szCs w:val="22"/>
        </w:rPr>
      </w:pPr>
    </w:p>
    <w:p w14:paraId="345464B3" w14:textId="38DACCF3" w:rsidR="00F905AE" w:rsidRPr="00880566" w:rsidRDefault="00243CB2" w:rsidP="0065238D">
      <w:pPr>
        <w:pStyle w:val="Heading4"/>
        <w:numPr>
          <w:ilvl w:val="3"/>
          <w:numId w:val="12"/>
        </w:numPr>
        <w:spacing w:before="0" w:after="0"/>
        <w:ind w:left="3240" w:hanging="810"/>
        <w:rPr>
          <w:rFonts w:asciiTheme="minorHAnsi" w:hAnsiTheme="minorHAnsi"/>
          <w:color w:val="000000"/>
          <w:szCs w:val="22"/>
        </w:rPr>
      </w:pPr>
      <w:bookmarkStart w:id="79" w:name="_Toc361917197"/>
      <w:bookmarkStart w:id="80" w:name="_Toc364333924"/>
      <w:r w:rsidRPr="00880566">
        <w:rPr>
          <w:rFonts w:asciiTheme="minorHAnsi" w:hAnsiTheme="minorHAnsi"/>
          <w:color w:val="000000"/>
          <w:szCs w:val="22"/>
        </w:rPr>
        <w:t xml:space="preserve">Adults Unable </w:t>
      </w:r>
      <w:r w:rsidR="002D1719" w:rsidRPr="00880566">
        <w:rPr>
          <w:rFonts w:asciiTheme="minorHAnsi" w:hAnsiTheme="minorHAnsi"/>
          <w:color w:val="000000"/>
          <w:szCs w:val="22"/>
        </w:rPr>
        <w:t>to</w:t>
      </w:r>
      <w:r w:rsidRPr="00880566">
        <w:rPr>
          <w:rFonts w:asciiTheme="minorHAnsi" w:hAnsiTheme="minorHAnsi"/>
          <w:color w:val="000000"/>
          <w:szCs w:val="22"/>
        </w:rPr>
        <w:t xml:space="preserve"> Consent</w:t>
      </w:r>
      <w:bookmarkEnd w:id="79"/>
      <w:bookmarkEnd w:id="80"/>
    </w:p>
    <w:p w14:paraId="24A7FB53"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41A88545" w14:textId="32A5764A"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For research conducted in the state</w:t>
      </w:r>
      <w:r w:rsidR="0081647D">
        <w:rPr>
          <w:rFonts w:asciiTheme="minorHAnsi" w:hAnsiTheme="minorHAnsi"/>
          <w:sz w:val="22"/>
          <w:szCs w:val="22"/>
        </w:rPr>
        <w:t xml:space="preserve"> of Pennsylvania</w:t>
      </w:r>
      <w:r w:rsidRPr="00880566">
        <w:rPr>
          <w:rFonts w:asciiTheme="minorHAnsi" w:hAnsiTheme="minorHAnsi"/>
          <w:sz w:val="22"/>
          <w:szCs w:val="22"/>
        </w:rPr>
        <w:t xml:space="preserve">, review </w:t>
      </w:r>
      <w:r w:rsidR="00262E79" w:rsidRPr="0002203D">
        <w:rPr>
          <w:rFonts w:asciiTheme="minorHAnsi" w:hAnsiTheme="minorHAnsi"/>
          <w:sz w:val="22"/>
          <w:szCs w:val="22"/>
        </w:rPr>
        <w:t>“</w:t>
      </w:r>
      <w:r w:rsidR="00693228" w:rsidRPr="00880566">
        <w:rPr>
          <w:rFonts w:asciiTheme="minorHAnsi" w:hAnsiTheme="minorHAnsi"/>
          <w:sz w:val="22"/>
          <w:szCs w:val="22"/>
        </w:rPr>
        <w:t xml:space="preserve">HRP-013 </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w:t>
      </w:r>
      <w:r w:rsidR="00693228" w:rsidRPr="00880566">
        <w:rPr>
          <w:rFonts w:asciiTheme="minorHAnsi" w:hAnsiTheme="minorHAnsi"/>
          <w:sz w:val="22"/>
          <w:szCs w:val="22"/>
        </w:rPr>
        <w:t xml:space="preserve">” </w:t>
      </w:r>
      <w:r w:rsidRPr="00880566">
        <w:rPr>
          <w:rFonts w:asciiTheme="minorHAnsi" w:hAnsiTheme="minorHAnsi"/>
          <w:sz w:val="22"/>
          <w:szCs w:val="22"/>
        </w:rPr>
        <w:t xml:space="preserve">to be aware of which individuals in the state </w:t>
      </w:r>
      <w:r w:rsidR="0081647D">
        <w:rPr>
          <w:rFonts w:asciiTheme="minorHAnsi" w:hAnsiTheme="minorHAnsi"/>
          <w:sz w:val="22"/>
          <w:szCs w:val="22"/>
        </w:rPr>
        <w:t>of Pennsylvania</w:t>
      </w:r>
      <w:r w:rsidR="0081647D" w:rsidRPr="00880566">
        <w:rPr>
          <w:rFonts w:asciiTheme="minorHAnsi" w:hAnsiTheme="minorHAnsi"/>
          <w:sz w:val="22"/>
          <w:szCs w:val="22"/>
        </w:rPr>
        <w:t xml:space="preserve"> </w:t>
      </w:r>
      <w:r w:rsidRPr="00880566">
        <w:rPr>
          <w:rFonts w:asciiTheme="minorHAnsi" w:hAnsiTheme="minorHAnsi"/>
          <w:sz w:val="22"/>
          <w:szCs w:val="22"/>
        </w:rPr>
        <w:t>meet the definition of “legally authorized representative</w:t>
      </w:r>
      <w:r w:rsidR="00CB63B6">
        <w:rPr>
          <w:rFonts w:asciiTheme="minorHAnsi" w:hAnsiTheme="minorHAnsi"/>
          <w:sz w:val="22"/>
          <w:szCs w:val="22"/>
        </w:rPr>
        <w:t>.”</w:t>
      </w:r>
    </w:p>
    <w:p w14:paraId="790D80EE"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161814A3" w14:textId="520C6346" w:rsidR="00D70451"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For research conducted outside of the state</w:t>
      </w:r>
      <w:r w:rsidR="008A3240">
        <w:rPr>
          <w:rFonts w:asciiTheme="minorHAnsi" w:hAnsiTheme="minorHAnsi"/>
          <w:sz w:val="22"/>
          <w:szCs w:val="22"/>
        </w:rPr>
        <w:t xml:space="preserve"> of Pennsylvania</w:t>
      </w:r>
      <w:r w:rsidRPr="00880566">
        <w:rPr>
          <w:rFonts w:asciiTheme="minorHAnsi" w:hAnsiTheme="minorHAns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880566">
        <w:rPr>
          <w:rFonts w:asciiTheme="minorHAnsi" w:hAnsiTheme="minorHAnsi"/>
          <w:sz w:val="22"/>
          <w:szCs w:val="22"/>
        </w:rPr>
        <w:t xml:space="preserve"> </w:t>
      </w:r>
      <w:r w:rsidR="00262E79" w:rsidRPr="0002203D">
        <w:rPr>
          <w:rFonts w:asciiTheme="minorHAnsi" w:hAnsiTheme="minorHAnsi"/>
          <w:sz w:val="22"/>
          <w:szCs w:val="22"/>
        </w:rPr>
        <w:t>“</w:t>
      </w:r>
      <w:r w:rsidR="00A82DE8" w:rsidRPr="00880566">
        <w:rPr>
          <w:rFonts w:asciiTheme="minorHAnsi" w:hAnsiTheme="minorHAnsi"/>
          <w:sz w:val="22"/>
          <w:szCs w:val="22"/>
        </w:rPr>
        <w:t>HRP-013</w:t>
      </w:r>
      <w:r w:rsidRPr="00880566">
        <w:rPr>
          <w:rFonts w:asciiTheme="minorHAnsi" w:hAnsiTheme="minorHAnsi"/>
          <w:sz w:val="22"/>
          <w:szCs w:val="22"/>
        </w:rPr>
        <w:t xml:space="preserve"> </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w:t>
      </w:r>
      <w:r w:rsidR="00A82DE8" w:rsidRPr="00880566">
        <w:rPr>
          <w:rFonts w:asciiTheme="minorHAnsi" w:hAnsiTheme="minorHAnsi"/>
          <w:sz w:val="22"/>
          <w:szCs w:val="22"/>
        </w:rPr>
        <w:t>.</w:t>
      </w:r>
      <w:r w:rsidR="006E1312" w:rsidRPr="00880566">
        <w:rPr>
          <w:rFonts w:asciiTheme="minorHAnsi" w:hAnsiTheme="minorHAnsi"/>
          <w:sz w:val="22"/>
          <w:szCs w:val="22"/>
        </w:rPr>
        <w:t>”</w:t>
      </w:r>
    </w:p>
    <w:p w14:paraId="34DC7387" w14:textId="77777777" w:rsidR="0000513D" w:rsidRPr="00880566" w:rsidRDefault="0000513D" w:rsidP="003A7E22">
      <w:pPr>
        <w:ind w:left="3240"/>
        <w:rPr>
          <w:rFonts w:asciiTheme="minorHAnsi" w:hAnsiTheme="minorHAnsi"/>
          <w:bCs/>
          <w:iCs/>
          <w:sz w:val="22"/>
          <w:szCs w:val="22"/>
        </w:rPr>
      </w:pPr>
      <w:bookmarkStart w:id="81" w:name="_Toc361917198"/>
      <w:bookmarkStart w:id="82" w:name="_Toc364333925"/>
    </w:p>
    <w:p w14:paraId="1CB96869" w14:textId="77777777" w:rsidR="00E731EC" w:rsidRPr="00C85D0F" w:rsidRDefault="00E731EC" w:rsidP="00E731EC">
      <w:pPr>
        <w:tabs>
          <w:tab w:val="left" w:pos="1440"/>
        </w:tabs>
        <w:ind w:left="3240"/>
        <w:rPr>
          <w:rFonts w:asciiTheme="minorHAnsi" w:hAnsiTheme="minorHAnsi"/>
          <w:sz w:val="22"/>
          <w:szCs w:val="22"/>
        </w:rPr>
      </w:pPr>
      <w:r w:rsidRPr="00C85D0F">
        <w:rPr>
          <w:rFonts w:asciiTheme="minorHAnsi" w:hAnsiTheme="minorHAnsi"/>
          <w:sz w:val="22"/>
          <w:szCs w:val="22"/>
        </w:rPr>
        <w:t xml:space="preserve">Research staff who have concerns about whether an individual has that capability at the time of testing will be advised not to proceed with the testing session and to consult with the </w:t>
      </w:r>
      <w:r>
        <w:rPr>
          <w:rFonts w:asciiTheme="minorHAnsi" w:hAnsiTheme="minorHAnsi"/>
          <w:sz w:val="22"/>
          <w:szCs w:val="22"/>
        </w:rPr>
        <w:t>co-</w:t>
      </w:r>
      <w:r w:rsidRPr="00C85D0F">
        <w:rPr>
          <w:rFonts w:asciiTheme="minorHAnsi" w:hAnsiTheme="minorHAnsi"/>
          <w:sz w:val="22"/>
          <w:szCs w:val="22"/>
        </w:rPr>
        <w:t>PI, Dr. Gilmore, thereafter.</w:t>
      </w:r>
    </w:p>
    <w:p w14:paraId="6CBB2F32" w14:textId="77777777" w:rsidR="00066CE7" w:rsidRPr="00880566" w:rsidRDefault="00066CE7" w:rsidP="00E731EC">
      <w:pPr>
        <w:rPr>
          <w:rFonts w:asciiTheme="minorHAnsi" w:hAnsiTheme="minorHAnsi"/>
          <w:bCs/>
          <w:iCs/>
          <w:sz w:val="22"/>
          <w:szCs w:val="22"/>
        </w:rPr>
      </w:pPr>
    </w:p>
    <w:p w14:paraId="640E8334" w14:textId="77777777" w:rsidR="00D47781" w:rsidRPr="00880566" w:rsidRDefault="00000791" w:rsidP="0065238D">
      <w:pPr>
        <w:pStyle w:val="Heading5"/>
        <w:numPr>
          <w:ilvl w:val="3"/>
          <w:numId w:val="12"/>
        </w:numPr>
        <w:spacing w:before="0" w:after="0"/>
        <w:rPr>
          <w:rFonts w:asciiTheme="minorHAnsi" w:hAnsiTheme="minorHAnsi"/>
          <w:szCs w:val="22"/>
        </w:rPr>
      </w:pPr>
      <w:r w:rsidRPr="00880566">
        <w:rPr>
          <w:rFonts w:asciiTheme="minorHAnsi" w:hAnsiTheme="minorHAnsi"/>
          <w:szCs w:val="22"/>
        </w:rPr>
        <w:t>Assent</w:t>
      </w:r>
      <w:bookmarkStart w:id="83" w:name="_Toc361917201"/>
      <w:bookmarkStart w:id="84" w:name="_Toc364333928"/>
      <w:bookmarkEnd w:id="81"/>
      <w:bookmarkEnd w:id="82"/>
      <w:r w:rsidR="003F7860" w:rsidRPr="00880566">
        <w:rPr>
          <w:rFonts w:asciiTheme="minorHAnsi" w:hAnsiTheme="minorHAnsi"/>
          <w:szCs w:val="22"/>
        </w:rPr>
        <w:t xml:space="preserve"> of Adults Unable to Consent</w:t>
      </w:r>
    </w:p>
    <w:p w14:paraId="1BCC4D6A" w14:textId="5FCC55F2"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r w:rsidRPr="00880566">
        <w:rPr>
          <w:rFonts w:asciiTheme="minorHAnsi" w:hAnsiTheme="minorHAnsi"/>
          <w:sz w:val="22"/>
          <w:szCs w:val="22"/>
        </w:rPr>
        <w:t xml:space="preserve">Describe the process for assent of the subjects.  Indicate whether assent will be required of all, some or none of the subjects.  If some, indicate which subjects will be required to assent and which will not. </w:t>
      </w:r>
    </w:p>
    <w:p w14:paraId="07C2A817"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p>
    <w:p w14:paraId="51B71FE5"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r w:rsidRPr="00880566">
        <w:rPr>
          <w:rFonts w:asciiTheme="minorHAnsi" w:hAnsiTheme="minorHAnsi"/>
          <w:sz w:val="22"/>
          <w:szCs w:val="22"/>
        </w:rPr>
        <w:lastRenderedPageBreak/>
        <w:t>If assent will not be obtained from some or all subjects, provide an explanation of why not.</w:t>
      </w:r>
    </w:p>
    <w:p w14:paraId="794F6E1A"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p>
    <w:p w14:paraId="773FDA72" w14:textId="77777777" w:rsidR="00066CE7" w:rsidRPr="00880566" w:rsidRDefault="00066CE7" w:rsidP="00066CE7">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Theme="minorHAnsi" w:hAnsiTheme="minorHAnsi"/>
          <w:sz w:val="22"/>
          <w:szCs w:val="22"/>
        </w:rPr>
      </w:pPr>
      <w:r w:rsidRPr="00880566">
        <w:rPr>
          <w:rFonts w:asciiTheme="minorHAnsi" w:hAnsiTheme="minorHAnsi"/>
          <w:sz w:val="22"/>
          <w:szCs w:val="22"/>
        </w:rPr>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880566" w:rsidRDefault="00066CE7" w:rsidP="00066CE7">
      <w:pPr>
        <w:ind w:left="3330"/>
        <w:rPr>
          <w:rFonts w:asciiTheme="minorHAnsi" w:hAnsiTheme="minorHAnsi"/>
          <w:sz w:val="22"/>
          <w:szCs w:val="22"/>
        </w:rPr>
      </w:pPr>
    </w:p>
    <w:p w14:paraId="2CAB037F" w14:textId="77777777" w:rsidR="00E731EC" w:rsidRPr="00C85D0F" w:rsidRDefault="00E731EC" w:rsidP="00E731EC">
      <w:pPr>
        <w:tabs>
          <w:tab w:val="left" w:pos="1440"/>
        </w:tabs>
        <w:ind w:left="3240"/>
        <w:rPr>
          <w:rFonts w:asciiTheme="minorHAnsi" w:hAnsiTheme="minorHAnsi"/>
          <w:sz w:val="22"/>
          <w:szCs w:val="22"/>
        </w:rPr>
      </w:pPr>
      <w:r w:rsidRPr="00C85D0F">
        <w:rPr>
          <w:rFonts w:asciiTheme="minorHAnsi" w:hAnsiTheme="minorHAnsi"/>
          <w:sz w:val="22"/>
          <w:szCs w:val="22"/>
        </w:rPr>
        <w:t xml:space="preserve">We will not test adults who </w:t>
      </w:r>
      <w:r>
        <w:rPr>
          <w:rFonts w:asciiTheme="minorHAnsi" w:hAnsiTheme="minorHAnsi"/>
          <w:sz w:val="22"/>
          <w:szCs w:val="22"/>
        </w:rPr>
        <w:t xml:space="preserve">cannot </w:t>
      </w:r>
      <w:r w:rsidRPr="00C85D0F">
        <w:rPr>
          <w:rFonts w:asciiTheme="minorHAnsi" w:hAnsiTheme="minorHAnsi"/>
          <w:sz w:val="22"/>
          <w:szCs w:val="22"/>
        </w:rPr>
        <w:t xml:space="preserve">give </w:t>
      </w:r>
      <w:r>
        <w:rPr>
          <w:rFonts w:asciiTheme="minorHAnsi" w:hAnsiTheme="minorHAnsi"/>
          <w:sz w:val="22"/>
          <w:szCs w:val="22"/>
        </w:rPr>
        <w:t>con</w:t>
      </w:r>
      <w:r w:rsidRPr="00C85D0F">
        <w:rPr>
          <w:rFonts w:asciiTheme="minorHAnsi" w:hAnsiTheme="minorHAnsi"/>
          <w:sz w:val="22"/>
          <w:szCs w:val="22"/>
        </w:rPr>
        <w:t>sent.</w:t>
      </w:r>
    </w:p>
    <w:p w14:paraId="195C7C5D" w14:textId="77777777" w:rsidR="00066CE7" w:rsidRPr="00880566" w:rsidRDefault="00066CE7" w:rsidP="00066CE7">
      <w:pPr>
        <w:ind w:left="3330"/>
        <w:rPr>
          <w:rFonts w:asciiTheme="minorHAnsi" w:hAnsiTheme="minorHAnsi"/>
          <w:sz w:val="22"/>
          <w:szCs w:val="22"/>
        </w:rPr>
      </w:pPr>
    </w:p>
    <w:p w14:paraId="0C1BAF6A" w14:textId="77777777" w:rsidR="002D772F" w:rsidRPr="00440953" w:rsidRDefault="00243CB2" w:rsidP="0065238D">
      <w:pPr>
        <w:pStyle w:val="Heading3"/>
        <w:numPr>
          <w:ilvl w:val="3"/>
          <w:numId w:val="5"/>
        </w:numPr>
        <w:rPr>
          <w:rFonts w:asciiTheme="minorHAnsi" w:hAnsiTheme="minorHAnsi" w:cstheme="minorHAnsi"/>
        </w:rPr>
      </w:pPr>
      <w:r w:rsidRPr="00440953">
        <w:rPr>
          <w:rFonts w:asciiTheme="minorHAnsi" w:hAnsiTheme="minorHAnsi" w:cstheme="minorHAnsi"/>
        </w:rPr>
        <w:t>Subjects who are not yet adults (infants, children, teenagers)</w:t>
      </w:r>
      <w:bookmarkEnd w:id="83"/>
      <w:bookmarkEnd w:id="84"/>
      <w:r w:rsidR="002D772F" w:rsidRPr="00440953">
        <w:rPr>
          <w:rFonts w:asciiTheme="minorHAnsi" w:hAnsiTheme="minorHAnsi" w:cstheme="minorHAnsi"/>
        </w:rPr>
        <w:t xml:space="preserve"> </w:t>
      </w:r>
    </w:p>
    <w:p w14:paraId="1D252EC1" w14:textId="77777777" w:rsidR="009266E0" w:rsidRPr="00880566" w:rsidRDefault="009266E0" w:rsidP="007331B4">
      <w:pPr>
        <w:pStyle w:val="Heading4"/>
        <w:spacing w:before="0" w:after="0"/>
        <w:ind w:left="2160"/>
        <w:rPr>
          <w:rFonts w:asciiTheme="minorHAnsi" w:hAnsiTheme="minorHAnsi"/>
          <w:color w:val="000000"/>
          <w:szCs w:val="22"/>
        </w:rPr>
      </w:pPr>
      <w:bookmarkStart w:id="85" w:name="_Toc361917202"/>
      <w:bookmarkStart w:id="86" w:name="_Toc364333929"/>
    </w:p>
    <w:p w14:paraId="3164BF64" w14:textId="77777777" w:rsidR="003A7E22" w:rsidRPr="003A7E22" w:rsidRDefault="003A7E22" w:rsidP="0065238D">
      <w:pPr>
        <w:pStyle w:val="ListParagraph"/>
        <w:keepNext/>
        <w:numPr>
          <w:ilvl w:val="2"/>
          <w:numId w:val="12"/>
        </w:numPr>
        <w:tabs>
          <w:tab w:val="left" w:pos="720"/>
        </w:tabs>
        <w:outlineLvl w:val="3"/>
        <w:rPr>
          <w:rFonts w:asciiTheme="minorHAnsi" w:hAnsiTheme="minorHAnsi"/>
          <w:b/>
          <w:bCs/>
          <w:vanish/>
          <w:color w:val="000000"/>
          <w:sz w:val="22"/>
          <w:szCs w:val="22"/>
        </w:rPr>
      </w:pPr>
    </w:p>
    <w:p w14:paraId="367F7343" w14:textId="0868A3E8" w:rsidR="00E8289A" w:rsidRPr="00880566" w:rsidRDefault="00E8289A" w:rsidP="0065238D">
      <w:pPr>
        <w:pStyle w:val="Heading4"/>
        <w:numPr>
          <w:ilvl w:val="3"/>
          <w:numId w:val="12"/>
        </w:numPr>
        <w:tabs>
          <w:tab w:val="left" w:pos="720"/>
        </w:tabs>
        <w:spacing w:before="0" w:after="0"/>
        <w:ind w:left="3330"/>
        <w:rPr>
          <w:rFonts w:asciiTheme="minorHAnsi" w:hAnsiTheme="minorHAnsi"/>
          <w:color w:val="000000"/>
          <w:szCs w:val="22"/>
        </w:rPr>
      </w:pPr>
      <w:r w:rsidRPr="00880566">
        <w:rPr>
          <w:rFonts w:asciiTheme="minorHAnsi" w:hAnsiTheme="minorHAnsi"/>
          <w:color w:val="000000"/>
          <w:szCs w:val="22"/>
        </w:rPr>
        <w:t>Parental Permission</w:t>
      </w:r>
      <w:bookmarkEnd w:id="85"/>
      <w:bookmarkEnd w:id="86"/>
    </w:p>
    <w:p w14:paraId="5275A050"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Describe whether and how parental permission will be obtained. If permission will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1B08EFD9" w14:textId="543B6D51"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r w:rsidRPr="00880566">
        <w:rPr>
          <w:rFonts w:asciiTheme="minorHAnsi" w:hAnsiTheme="minorHAnsi"/>
          <w:sz w:val="22"/>
          <w:szCs w:val="22"/>
        </w:rPr>
        <w:t>For research conducted in the state</w:t>
      </w:r>
      <w:r w:rsidR="008A3240">
        <w:rPr>
          <w:rFonts w:asciiTheme="minorHAnsi" w:hAnsiTheme="minorHAnsi"/>
          <w:sz w:val="22"/>
          <w:szCs w:val="22"/>
        </w:rPr>
        <w:t xml:space="preserve"> of Pennsylvania</w:t>
      </w:r>
      <w:r w:rsidRPr="00880566">
        <w:rPr>
          <w:rFonts w:asciiTheme="minorHAnsi" w:hAnsiTheme="minorHAnsi"/>
          <w:sz w:val="22"/>
          <w:szCs w:val="22"/>
        </w:rPr>
        <w:t xml:space="preserve">, review </w:t>
      </w:r>
      <w:r w:rsidR="00262E79" w:rsidRPr="0002203D">
        <w:rPr>
          <w:rFonts w:asciiTheme="minorHAnsi" w:hAnsiTheme="minorHAnsi"/>
          <w:sz w:val="22"/>
          <w:szCs w:val="22"/>
        </w:rPr>
        <w:t>“</w:t>
      </w:r>
      <w:r w:rsidR="00A82DE8" w:rsidRPr="00880566">
        <w:rPr>
          <w:rFonts w:asciiTheme="minorHAnsi" w:hAnsiTheme="minorHAnsi"/>
          <w:sz w:val="22"/>
          <w:szCs w:val="22"/>
        </w:rPr>
        <w:t>HRP-013</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 to be aware of which individuals in the state </w:t>
      </w:r>
      <w:r w:rsidR="008A3240">
        <w:rPr>
          <w:rFonts w:asciiTheme="minorHAnsi" w:hAnsiTheme="minorHAnsi"/>
          <w:sz w:val="22"/>
          <w:szCs w:val="22"/>
        </w:rPr>
        <w:t>of Pennsylvania</w:t>
      </w:r>
      <w:r w:rsidR="008A3240" w:rsidRPr="00880566">
        <w:rPr>
          <w:rFonts w:asciiTheme="minorHAnsi" w:hAnsiTheme="minorHAnsi"/>
          <w:sz w:val="22"/>
          <w:szCs w:val="22"/>
        </w:rPr>
        <w:t xml:space="preserve"> </w:t>
      </w:r>
      <w:r w:rsidRPr="00880566">
        <w:rPr>
          <w:rFonts w:asciiTheme="minorHAnsi" w:hAnsiTheme="minorHAnsi"/>
          <w:sz w:val="22"/>
          <w:szCs w:val="22"/>
        </w:rPr>
        <w:t>meet the definition of “children.</w:t>
      </w:r>
      <w:r w:rsidR="006E1312" w:rsidRPr="00880566">
        <w:rPr>
          <w:rFonts w:asciiTheme="minorHAnsi" w:hAnsiTheme="minorHAnsi"/>
          <w:sz w:val="22"/>
          <w:szCs w:val="22"/>
        </w:rPr>
        <w:t>”</w:t>
      </w:r>
      <w:r w:rsidRPr="00880566">
        <w:rPr>
          <w:rFonts w:asciiTheme="minorHAnsi" w:hAnsiTheme="minorHAnsi"/>
          <w:sz w:val="22"/>
          <w:szCs w:val="22"/>
        </w:rPr>
        <w:t xml:space="preserve"> </w:t>
      </w:r>
    </w:p>
    <w:p w14:paraId="40E61619" w14:textId="77777777" w:rsidR="00066CE7"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Theme="minorHAnsi" w:hAnsiTheme="minorHAnsi"/>
          <w:sz w:val="22"/>
          <w:szCs w:val="22"/>
        </w:rPr>
      </w:pPr>
    </w:p>
    <w:p w14:paraId="55EA94BF" w14:textId="12929375" w:rsidR="00000791" w:rsidRPr="00880566" w:rsidRDefault="00066CE7" w:rsidP="003A7E2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Theme="minorHAnsi" w:hAnsiTheme="minorHAnsi"/>
          <w:color w:val="000000"/>
          <w:sz w:val="22"/>
          <w:szCs w:val="22"/>
        </w:rPr>
      </w:pPr>
      <w:r w:rsidRPr="00880566">
        <w:rPr>
          <w:rFonts w:asciiTheme="minorHAnsi" w:hAnsiTheme="minorHAnsi"/>
          <w:sz w:val="22"/>
          <w:szCs w:val="22"/>
        </w:rPr>
        <w:t>For research conducted outside of the state</w:t>
      </w:r>
      <w:r w:rsidR="008A3240">
        <w:rPr>
          <w:rFonts w:asciiTheme="minorHAnsi" w:hAnsiTheme="minorHAnsi"/>
          <w:sz w:val="22"/>
          <w:szCs w:val="22"/>
        </w:rPr>
        <w:t xml:space="preserve"> of Pennsylvania</w:t>
      </w:r>
      <w:r w:rsidRPr="00880566">
        <w:rPr>
          <w:rFonts w:asciiTheme="minorHAnsi" w:hAnsiTheme="minorHAns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02203D">
        <w:rPr>
          <w:rFonts w:asciiTheme="minorHAnsi" w:hAnsiTheme="minorHAnsi"/>
          <w:sz w:val="22"/>
          <w:szCs w:val="22"/>
        </w:rPr>
        <w:t>“</w:t>
      </w:r>
      <w:r w:rsidR="00A82DE8" w:rsidRPr="00880566">
        <w:rPr>
          <w:rFonts w:asciiTheme="minorHAnsi" w:hAnsiTheme="minorHAnsi"/>
          <w:sz w:val="22"/>
          <w:szCs w:val="22"/>
        </w:rPr>
        <w:t>HRP-013</w:t>
      </w:r>
      <w:r w:rsidR="00262E79" w:rsidRPr="0002203D">
        <w:rPr>
          <w:rFonts w:asciiTheme="minorHAnsi" w:hAnsiTheme="minorHAnsi"/>
          <w:sz w:val="22"/>
          <w:szCs w:val="22"/>
        </w:rPr>
        <w:t>-</w:t>
      </w:r>
      <w:r w:rsidRPr="00880566">
        <w:rPr>
          <w:rFonts w:asciiTheme="minorHAnsi" w:hAnsiTheme="minorHAnsi"/>
          <w:sz w:val="22"/>
          <w:szCs w:val="22"/>
        </w:rPr>
        <w:t>SOP</w:t>
      </w:r>
      <w:r w:rsidR="00262E79" w:rsidRPr="0002203D">
        <w:rPr>
          <w:rFonts w:asciiTheme="minorHAnsi" w:hAnsiTheme="minorHAnsi"/>
          <w:sz w:val="22"/>
          <w:szCs w:val="22"/>
        </w:rPr>
        <w:t>-</w:t>
      </w:r>
      <w:r w:rsidRPr="00880566">
        <w:rPr>
          <w:rFonts w:asciiTheme="minorHAnsi" w:hAnsiTheme="minorHAnsi"/>
          <w:sz w:val="22"/>
          <w:szCs w:val="22"/>
        </w:rPr>
        <w:t xml:space="preserve"> Legally Authorized Representatives, Children, and Guardians</w:t>
      </w:r>
      <w:r w:rsidR="00A82DE8" w:rsidRPr="00880566">
        <w:rPr>
          <w:rFonts w:asciiTheme="minorHAnsi" w:hAnsiTheme="minorHAnsi"/>
          <w:sz w:val="22"/>
          <w:szCs w:val="22"/>
        </w:rPr>
        <w:t>.</w:t>
      </w:r>
      <w:r w:rsidR="006E1312" w:rsidRPr="00880566">
        <w:rPr>
          <w:rFonts w:asciiTheme="minorHAnsi" w:hAnsiTheme="minorHAnsi"/>
          <w:sz w:val="22"/>
          <w:szCs w:val="22"/>
        </w:rPr>
        <w:t>”</w:t>
      </w:r>
    </w:p>
    <w:p w14:paraId="23595129" w14:textId="77777777" w:rsidR="003C77DC" w:rsidRPr="00880566" w:rsidRDefault="003C77DC" w:rsidP="003A7E22">
      <w:pPr>
        <w:tabs>
          <w:tab w:val="left" w:pos="2160"/>
          <w:tab w:val="left" w:pos="3330"/>
        </w:tabs>
        <w:ind w:left="3240"/>
        <w:rPr>
          <w:rFonts w:asciiTheme="minorHAnsi" w:hAnsiTheme="minorHAnsi"/>
          <w:color w:val="000000"/>
          <w:sz w:val="22"/>
          <w:szCs w:val="22"/>
        </w:rPr>
      </w:pPr>
    </w:p>
    <w:p w14:paraId="63F7F8AA" w14:textId="77777777" w:rsidR="00E731EC" w:rsidRPr="00C85D0F" w:rsidRDefault="00E731EC" w:rsidP="00E731EC">
      <w:pPr>
        <w:tabs>
          <w:tab w:val="left" w:pos="720"/>
        </w:tabs>
        <w:ind w:left="3240"/>
        <w:rPr>
          <w:rFonts w:asciiTheme="minorHAnsi" w:hAnsiTheme="minorHAnsi"/>
          <w:sz w:val="22"/>
          <w:szCs w:val="22"/>
        </w:rPr>
      </w:pPr>
      <w:r w:rsidRPr="005A014F">
        <w:rPr>
          <w:rFonts w:asciiTheme="minorHAnsi" w:hAnsiTheme="minorHAnsi"/>
          <w:sz w:val="22"/>
          <w:szCs w:val="22"/>
        </w:rPr>
        <w:t>We will not test participants who are under the age of 18.</w:t>
      </w:r>
      <w:r w:rsidRPr="00C85D0F">
        <w:rPr>
          <w:rFonts w:asciiTheme="minorHAnsi" w:hAnsiTheme="minorHAnsi"/>
          <w:sz w:val="22"/>
          <w:szCs w:val="22"/>
        </w:rPr>
        <w:t xml:space="preserve"> </w:t>
      </w:r>
    </w:p>
    <w:p w14:paraId="5E897854" w14:textId="77777777" w:rsidR="00066CE7" w:rsidRPr="00880566" w:rsidRDefault="00066CE7" w:rsidP="007362C5">
      <w:pPr>
        <w:tabs>
          <w:tab w:val="left" w:pos="2160"/>
          <w:tab w:val="left" w:pos="3330"/>
        </w:tabs>
        <w:ind w:left="3600"/>
        <w:rPr>
          <w:rFonts w:asciiTheme="minorHAnsi" w:hAnsiTheme="minorHAnsi"/>
          <w:color w:val="000000"/>
          <w:sz w:val="22"/>
          <w:szCs w:val="22"/>
        </w:rPr>
      </w:pPr>
    </w:p>
    <w:p w14:paraId="5ADA13AB" w14:textId="77777777" w:rsidR="00E8289A" w:rsidRPr="00880566" w:rsidRDefault="00E8289A" w:rsidP="0065238D">
      <w:pPr>
        <w:pStyle w:val="Heading4"/>
        <w:numPr>
          <w:ilvl w:val="3"/>
          <w:numId w:val="12"/>
        </w:numPr>
        <w:spacing w:before="0" w:after="0"/>
        <w:rPr>
          <w:rFonts w:asciiTheme="minorHAnsi" w:hAnsiTheme="minorHAnsi"/>
          <w:color w:val="000000"/>
          <w:szCs w:val="22"/>
        </w:rPr>
      </w:pPr>
      <w:bookmarkStart w:id="87" w:name="_Toc361917204"/>
      <w:bookmarkStart w:id="88" w:name="_Toc364333931"/>
      <w:r w:rsidRPr="00880566">
        <w:rPr>
          <w:rFonts w:asciiTheme="minorHAnsi" w:hAnsiTheme="minorHAnsi"/>
          <w:color w:val="000000"/>
          <w:szCs w:val="22"/>
        </w:rPr>
        <w:t>Assent</w:t>
      </w:r>
      <w:bookmarkEnd w:id="87"/>
      <w:bookmarkEnd w:id="88"/>
      <w:r w:rsidR="00A768CA" w:rsidRPr="00880566">
        <w:rPr>
          <w:rFonts w:asciiTheme="minorHAnsi" w:hAnsiTheme="minorHAnsi"/>
          <w:color w:val="000000"/>
          <w:szCs w:val="22"/>
        </w:rPr>
        <w:t xml:space="preserve"> of subjects who are not yet adults</w:t>
      </w:r>
    </w:p>
    <w:p w14:paraId="7B316933" w14:textId="77777777" w:rsidR="00B3141C" w:rsidRPr="00880566" w:rsidRDefault="007362C5" w:rsidP="00A0680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Theme="minorHAnsi" w:hAnsiTheme="minorHAnsi"/>
          <w:sz w:val="22"/>
          <w:szCs w:val="22"/>
        </w:rPr>
      </w:pPr>
      <w:r w:rsidRPr="00880566">
        <w:rPr>
          <w:rFonts w:asciiTheme="minorHAnsi" w:hAnsiTheme="minorHAns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880566" w:rsidRDefault="005C6EB9" w:rsidP="007362C5">
      <w:pPr>
        <w:tabs>
          <w:tab w:val="left" w:pos="720"/>
        </w:tabs>
        <w:ind w:left="3330"/>
        <w:rPr>
          <w:rFonts w:asciiTheme="minorHAnsi" w:hAnsiTheme="minorHAnsi"/>
          <w:sz w:val="22"/>
          <w:szCs w:val="22"/>
        </w:rPr>
      </w:pPr>
    </w:p>
    <w:p w14:paraId="67AD592E" w14:textId="77777777" w:rsidR="00E731EC" w:rsidRPr="00C85D0F" w:rsidRDefault="00E731EC" w:rsidP="00E731EC">
      <w:pPr>
        <w:tabs>
          <w:tab w:val="left" w:pos="720"/>
        </w:tabs>
        <w:ind w:left="3240"/>
        <w:rPr>
          <w:rFonts w:asciiTheme="minorHAnsi" w:hAnsiTheme="minorHAnsi"/>
          <w:sz w:val="22"/>
          <w:szCs w:val="22"/>
        </w:rPr>
      </w:pPr>
      <w:r w:rsidRPr="005A014F">
        <w:rPr>
          <w:rFonts w:asciiTheme="minorHAnsi" w:hAnsiTheme="minorHAnsi"/>
          <w:sz w:val="22"/>
          <w:szCs w:val="22"/>
        </w:rPr>
        <w:t>We will not test participants who are under the age of 18.</w:t>
      </w:r>
      <w:r w:rsidRPr="00C85D0F">
        <w:rPr>
          <w:rFonts w:asciiTheme="minorHAnsi" w:hAnsiTheme="minorHAnsi"/>
          <w:sz w:val="22"/>
          <w:szCs w:val="22"/>
        </w:rPr>
        <w:t xml:space="preserve"> </w:t>
      </w:r>
    </w:p>
    <w:p w14:paraId="2F70C6B6" w14:textId="77777777" w:rsidR="005B0012" w:rsidRPr="00880566" w:rsidRDefault="005B0012" w:rsidP="007362C5">
      <w:pPr>
        <w:tabs>
          <w:tab w:val="left" w:pos="720"/>
        </w:tabs>
        <w:ind w:left="3330"/>
        <w:rPr>
          <w:rFonts w:asciiTheme="minorHAnsi" w:hAnsiTheme="minorHAnsi"/>
          <w:sz w:val="22"/>
          <w:szCs w:val="22"/>
        </w:rPr>
      </w:pPr>
    </w:p>
    <w:p w14:paraId="1483FC20" w14:textId="77777777" w:rsidR="00ED223D" w:rsidRPr="00880566" w:rsidRDefault="00ED223D" w:rsidP="0065238D">
      <w:pPr>
        <w:pStyle w:val="Heading1"/>
        <w:numPr>
          <w:ilvl w:val="0"/>
          <w:numId w:val="5"/>
        </w:numPr>
        <w:rPr>
          <w:sz w:val="22"/>
          <w:szCs w:val="22"/>
        </w:rPr>
      </w:pPr>
      <w:bookmarkStart w:id="89" w:name="_Toc535504256"/>
      <w:bookmarkStart w:id="90" w:name="_Toc361915581"/>
      <w:bookmarkStart w:id="91" w:name="_Toc361917205"/>
      <w:bookmarkStart w:id="92" w:name="_Toc364333932"/>
      <w:r w:rsidRPr="00880566">
        <w:rPr>
          <w:sz w:val="22"/>
          <w:szCs w:val="22"/>
        </w:rPr>
        <w:t>HIPAA Research Authorization</w:t>
      </w:r>
      <w:r w:rsidR="005E0E67" w:rsidRPr="00880566">
        <w:rPr>
          <w:sz w:val="22"/>
          <w:szCs w:val="22"/>
        </w:rPr>
        <w:t xml:space="preserve"> and/or Waiver or Alteration of Authorization</w:t>
      </w:r>
      <w:bookmarkEnd w:id="89"/>
    </w:p>
    <w:p w14:paraId="266C2075" w14:textId="7B6E4A52" w:rsidR="008C51CF" w:rsidRPr="00880566" w:rsidRDefault="004E2ECD"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This section is about the</w:t>
      </w:r>
      <w:r w:rsidR="00905C3C" w:rsidRPr="00880566">
        <w:rPr>
          <w:rFonts w:asciiTheme="minorHAnsi" w:hAnsiTheme="minorHAnsi"/>
          <w:sz w:val="22"/>
          <w:szCs w:val="22"/>
        </w:rPr>
        <w:t xml:space="preserve"> </w:t>
      </w:r>
      <w:r w:rsidR="008C51CF" w:rsidRPr="00880566">
        <w:rPr>
          <w:rFonts w:asciiTheme="minorHAnsi" w:hAnsiTheme="minorHAnsi"/>
          <w:sz w:val="22"/>
          <w:szCs w:val="22"/>
        </w:rPr>
        <w:t xml:space="preserve">access, use or </w:t>
      </w:r>
      <w:r w:rsidRPr="00880566">
        <w:rPr>
          <w:rFonts w:asciiTheme="minorHAnsi" w:hAnsiTheme="minorHAnsi"/>
          <w:sz w:val="22"/>
          <w:szCs w:val="22"/>
        </w:rPr>
        <w:t xml:space="preserve">disclosure of </w:t>
      </w:r>
      <w:r w:rsidR="008C51CF" w:rsidRPr="00880566">
        <w:rPr>
          <w:rFonts w:asciiTheme="minorHAnsi" w:hAnsiTheme="minorHAnsi"/>
          <w:sz w:val="22"/>
          <w:szCs w:val="22"/>
        </w:rPr>
        <w:t xml:space="preserve">Protected Health Information (PHI). PHI is </w:t>
      </w:r>
      <w:r w:rsidR="00844FE8" w:rsidRPr="00880566">
        <w:rPr>
          <w:rFonts w:asciiTheme="minorHAnsi" w:hAnsiTheme="minorHAnsi"/>
          <w:sz w:val="22"/>
          <w:szCs w:val="22"/>
        </w:rPr>
        <w:t xml:space="preserve">individually identifiable </w:t>
      </w:r>
      <w:r w:rsidR="008C51CF" w:rsidRPr="00880566">
        <w:rPr>
          <w:rFonts w:asciiTheme="minorHAnsi" w:hAnsiTheme="minorHAnsi"/>
          <w:sz w:val="22"/>
          <w:szCs w:val="22"/>
        </w:rPr>
        <w:t xml:space="preserve">health information </w:t>
      </w:r>
      <w:r w:rsidR="00844FE8" w:rsidRPr="00880566">
        <w:rPr>
          <w:rFonts w:asciiTheme="minorHAnsi" w:hAnsiTheme="minorHAnsi"/>
          <w:sz w:val="22"/>
          <w:szCs w:val="22"/>
        </w:rPr>
        <w:t xml:space="preserve">(i.e., health information </w:t>
      </w:r>
      <w:r w:rsidR="008C51CF" w:rsidRPr="00880566">
        <w:rPr>
          <w:rFonts w:asciiTheme="minorHAnsi" w:hAnsiTheme="minorHAnsi"/>
          <w:sz w:val="22"/>
          <w:szCs w:val="22"/>
        </w:rPr>
        <w:t>containing one or more 18 identifiers</w:t>
      </w:r>
      <w:r w:rsidR="00844FE8" w:rsidRPr="00880566">
        <w:rPr>
          <w:rFonts w:asciiTheme="minorHAnsi" w:hAnsiTheme="minorHAnsi"/>
          <w:sz w:val="22"/>
          <w:szCs w:val="22"/>
        </w:rPr>
        <w:t>) that is transmitted or maintained in any form or medium by a Covered Entity or its Business Associate</w:t>
      </w:r>
      <w:r w:rsidR="008C51CF" w:rsidRPr="00880566">
        <w:rPr>
          <w:rFonts w:asciiTheme="minorHAnsi" w:hAnsiTheme="minorHAnsi"/>
          <w:sz w:val="22"/>
          <w:szCs w:val="22"/>
        </w:rPr>
        <w:t>.</w:t>
      </w:r>
      <w:r w:rsidR="00844FE8" w:rsidRPr="00880566">
        <w:rPr>
          <w:rFonts w:asciiTheme="minorHAnsi" w:hAnsiTheme="minorHAnsi"/>
          <w:sz w:val="22"/>
          <w:szCs w:val="22"/>
        </w:rPr>
        <w:t xml:space="preserve"> A Covered Entity is a health plan, a health care clearinghouse or health care provider who transmits health information in electronic form. </w:t>
      </w:r>
      <w:r w:rsidR="008C51CF" w:rsidRPr="00880566">
        <w:rPr>
          <w:rFonts w:asciiTheme="minorHAnsi" w:hAnsiTheme="minorHAnsi"/>
          <w:sz w:val="22"/>
          <w:szCs w:val="22"/>
        </w:rPr>
        <w:t xml:space="preserve"> See</w:t>
      </w:r>
      <w:r w:rsidR="00A768CA" w:rsidRPr="00880566">
        <w:rPr>
          <w:rFonts w:asciiTheme="minorHAnsi" w:hAnsiTheme="minorHAnsi"/>
          <w:sz w:val="22"/>
          <w:szCs w:val="22"/>
        </w:rPr>
        <w:t xml:space="preserve"> </w:t>
      </w:r>
      <w:r w:rsidR="00262E79" w:rsidRPr="0002203D">
        <w:rPr>
          <w:rFonts w:asciiTheme="minorHAnsi" w:hAnsiTheme="minorHAnsi"/>
          <w:sz w:val="22"/>
          <w:szCs w:val="22"/>
        </w:rPr>
        <w:t>“</w:t>
      </w:r>
      <w:r w:rsidR="00A82DE8" w:rsidRPr="00880566">
        <w:rPr>
          <w:rFonts w:asciiTheme="minorHAnsi" w:hAnsiTheme="minorHAnsi"/>
          <w:sz w:val="22"/>
          <w:szCs w:val="22"/>
        </w:rPr>
        <w:t xml:space="preserve">HRP-103 </w:t>
      </w:r>
      <w:r w:rsidR="00262E79" w:rsidRPr="0002203D">
        <w:rPr>
          <w:rFonts w:asciiTheme="minorHAnsi" w:hAnsiTheme="minorHAnsi"/>
          <w:sz w:val="22"/>
          <w:szCs w:val="22"/>
        </w:rPr>
        <w:t>-</w:t>
      </w:r>
      <w:r w:rsidR="00A768CA" w:rsidRPr="00880566">
        <w:rPr>
          <w:rFonts w:asciiTheme="minorHAnsi" w:hAnsiTheme="minorHAnsi"/>
          <w:sz w:val="22"/>
          <w:szCs w:val="22"/>
        </w:rPr>
        <w:t>Investigator Manual</w:t>
      </w:r>
      <w:r w:rsidR="00262E79" w:rsidRPr="0002203D">
        <w:rPr>
          <w:rFonts w:asciiTheme="minorHAnsi" w:hAnsiTheme="minorHAnsi"/>
          <w:sz w:val="22"/>
          <w:szCs w:val="22"/>
        </w:rPr>
        <w:t>”</w:t>
      </w:r>
      <w:r w:rsidR="00A768CA" w:rsidRPr="00880566">
        <w:rPr>
          <w:rFonts w:asciiTheme="minorHAnsi" w:hAnsiTheme="minorHAnsi"/>
          <w:sz w:val="22"/>
          <w:szCs w:val="22"/>
        </w:rPr>
        <w:t xml:space="preserve"> for a list of the 18 identifiers.  </w:t>
      </w:r>
    </w:p>
    <w:p w14:paraId="1D25F143" w14:textId="77777777" w:rsidR="008C51CF" w:rsidRPr="00880566" w:rsidRDefault="008C51CF"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53A55920" w14:textId="77777777" w:rsidR="008C51CF" w:rsidRPr="00880566" w:rsidRDefault="008C51CF" w:rsidP="008C51C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lastRenderedPageBreak/>
        <w:t>If requesting a wa</w:t>
      </w:r>
      <w:r w:rsidR="0083329A" w:rsidRPr="00880566">
        <w:rPr>
          <w:rFonts w:asciiTheme="minorHAnsi" w:hAnsiTheme="minorHAnsi"/>
          <w:sz w:val="22"/>
          <w:szCs w:val="22"/>
        </w:rPr>
        <w:t>i</w:t>
      </w:r>
      <w:r w:rsidRPr="00880566">
        <w:rPr>
          <w:rFonts w:asciiTheme="minorHAnsi" w:hAnsiTheme="minorHAnsi"/>
          <w:sz w:val="22"/>
          <w:szCs w:val="22"/>
        </w:rPr>
        <w:t>ver/alteration of HIPAA authorization, complete sections 6.2</w:t>
      </w:r>
      <w:r w:rsidR="00337FDA" w:rsidRPr="00880566">
        <w:rPr>
          <w:rFonts w:asciiTheme="minorHAnsi" w:hAnsiTheme="minorHAnsi"/>
          <w:sz w:val="22"/>
          <w:szCs w:val="22"/>
        </w:rPr>
        <w:t xml:space="preserve"> and 6.3</w:t>
      </w:r>
      <w:r w:rsidR="004E2ECD" w:rsidRPr="00880566">
        <w:rPr>
          <w:rFonts w:asciiTheme="minorHAnsi" w:hAnsiTheme="minorHAnsi"/>
          <w:sz w:val="22"/>
          <w:szCs w:val="22"/>
        </w:rPr>
        <w:t xml:space="preserve"> in addition to section 6.1</w:t>
      </w:r>
      <w:r w:rsidRPr="00880566">
        <w:rPr>
          <w:rFonts w:asciiTheme="minorHAnsi" w:hAnsiTheme="minorHAns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Default="00985EA4" w:rsidP="007331B4">
      <w:pPr>
        <w:ind w:left="720"/>
        <w:rPr>
          <w:rFonts w:asciiTheme="minorHAnsi" w:hAnsiTheme="minorHAnsi"/>
          <w:sz w:val="22"/>
          <w:szCs w:val="22"/>
        </w:rPr>
      </w:pPr>
      <w:r w:rsidRPr="00985EA4">
        <w:rPr>
          <w:rFonts w:asciiTheme="minorHAnsi" w:hAnsiTheme="minorHAnsi"/>
          <w:sz w:val="22"/>
          <w:szCs w:val="22"/>
        </w:rPr>
        <w:t>[Do not type here]</w:t>
      </w:r>
    </w:p>
    <w:p w14:paraId="6AFBCAFB" w14:textId="77777777" w:rsidR="00985EA4" w:rsidRPr="00880566" w:rsidRDefault="00985EA4" w:rsidP="007331B4">
      <w:pPr>
        <w:ind w:left="720"/>
        <w:rPr>
          <w:rFonts w:asciiTheme="minorHAnsi" w:hAnsiTheme="minorHAnsi"/>
          <w:sz w:val="22"/>
          <w:szCs w:val="22"/>
        </w:rPr>
      </w:pPr>
    </w:p>
    <w:p w14:paraId="38509917" w14:textId="77777777" w:rsidR="005E0E67" w:rsidRPr="00880566" w:rsidRDefault="005E0E67"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Authorization and/or Waiver or Alteration of Authorization</w:t>
      </w:r>
      <w:r w:rsidR="004F7448" w:rsidRPr="00880566">
        <w:rPr>
          <w:rFonts w:asciiTheme="minorHAnsi" w:hAnsiTheme="minorHAnsi"/>
          <w:szCs w:val="22"/>
        </w:rPr>
        <w:t xml:space="preserve"> for the </w:t>
      </w:r>
      <w:r w:rsidR="00D378B4" w:rsidRPr="00880566">
        <w:rPr>
          <w:rFonts w:asciiTheme="minorHAnsi" w:hAnsiTheme="minorHAnsi"/>
          <w:szCs w:val="22"/>
        </w:rPr>
        <w:t>Uses and Disclosures</w:t>
      </w:r>
      <w:r w:rsidR="004F7448" w:rsidRPr="00880566">
        <w:rPr>
          <w:rFonts w:asciiTheme="minorHAnsi" w:hAnsiTheme="minorHAnsi"/>
          <w:szCs w:val="22"/>
        </w:rPr>
        <w:t xml:space="preserve"> of PHI</w:t>
      </w:r>
    </w:p>
    <w:p w14:paraId="070DD06A" w14:textId="77777777" w:rsidR="007362C5" w:rsidRPr="00880566" w:rsidRDefault="007362C5" w:rsidP="004026EB">
      <w:pPr>
        <w:pStyle w:val="ListParagraph"/>
        <w:ind w:left="1440"/>
        <w:rPr>
          <w:rFonts w:asciiTheme="minorHAnsi" w:hAnsiTheme="minorHAnsi"/>
          <w:color w:val="000000" w:themeColor="text1"/>
          <w:sz w:val="22"/>
          <w:szCs w:val="22"/>
        </w:rPr>
      </w:pPr>
    </w:p>
    <w:p w14:paraId="380129CE" w14:textId="77777777" w:rsidR="005E0E67" w:rsidRPr="00880566" w:rsidRDefault="005E0E67" w:rsidP="004026EB">
      <w:pPr>
        <w:pStyle w:val="ListParagraph"/>
        <w:ind w:left="1440"/>
        <w:rPr>
          <w:rFonts w:asciiTheme="minorHAnsi" w:hAnsiTheme="minorHAnsi"/>
          <w:color w:val="000000" w:themeColor="text1"/>
          <w:sz w:val="22"/>
          <w:szCs w:val="22"/>
        </w:rPr>
      </w:pPr>
      <w:r w:rsidRPr="00880566">
        <w:rPr>
          <w:rFonts w:asciiTheme="minorHAnsi" w:hAnsiTheme="minorHAnsi"/>
          <w:b/>
          <w:color w:val="000000" w:themeColor="text1"/>
          <w:sz w:val="22"/>
          <w:szCs w:val="22"/>
        </w:rPr>
        <w:t>Check all that apply:</w:t>
      </w:r>
    </w:p>
    <w:p w14:paraId="1FAD9FA0" w14:textId="5B77A39E" w:rsidR="004E2ECD" w:rsidRPr="00880566" w:rsidRDefault="00E731EC" w:rsidP="00956745">
      <w:pPr>
        <w:pStyle w:val="ListParagraph"/>
        <w:ind w:left="2160" w:hanging="720"/>
        <w:rPr>
          <w:rFonts w:asciiTheme="minorHAnsi" w:eastAsia="MS Gothic" w:hAnsiTheme="minorHAnsi"/>
          <w:i/>
          <w:color w:val="000000"/>
          <w:sz w:val="22"/>
          <w:szCs w:val="22"/>
        </w:rPr>
      </w:pPr>
      <w:r>
        <w:rPr>
          <w:rFonts w:asciiTheme="minorHAnsi" w:eastAsia="MS Gothic" w:hAnsiTheme="minorHAnsi"/>
          <w:color w:val="000000"/>
          <w:sz w:val="22"/>
          <w:szCs w:val="22"/>
        </w:rPr>
        <w:fldChar w:fldCharType="begin">
          <w:ffData>
            <w:name w:val=""/>
            <w:enabled/>
            <w:calcOnExit w:val="0"/>
            <w:checkBox>
              <w:sizeAuto/>
              <w:default w:val="1"/>
            </w:checkBox>
          </w:ffData>
        </w:fldChar>
      </w:r>
      <w:r>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Pr>
          <w:rFonts w:asciiTheme="minorHAnsi" w:eastAsia="MS Gothic" w:hAnsiTheme="minorHAnsi"/>
          <w:color w:val="000000"/>
          <w:sz w:val="22"/>
          <w:szCs w:val="22"/>
        </w:rPr>
        <w:fldChar w:fldCharType="end"/>
      </w:r>
      <w:r w:rsidR="004E2ECD" w:rsidRPr="00880566">
        <w:rPr>
          <w:rFonts w:asciiTheme="minorHAnsi" w:eastAsia="MS Gothic" w:hAnsiTheme="minorHAnsi"/>
          <w:color w:val="000000"/>
          <w:sz w:val="22"/>
          <w:szCs w:val="22"/>
        </w:rPr>
        <w:t xml:space="preserve"> </w:t>
      </w:r>
      <w:r w:rsidR="004E2ECD" w:rsidRPr="00880566">
        <w:rPr>
          <w:rFonts w:asciiTheme="minorHAnsi" w:eastAsia="MS Gothic" w:hAnsiTheme="minorHAnsi"/>
          <w:color w:val="000000"/>
          <w:sz w:val="22"/>
          <w:szCs w:val="22"/>
        </w:rPr>
        <w:tab/>
      </w:r>
      <w:r w:rsidR="004E2ECD" w:rsidRPr="00880566">
        <w:rPr>
          <w:rFonts w:asciiTheme="minorHAnsi" w:eastAsia="MS Gothic" w:hAnsiTheme="minorHAnsi"/>
          <w:b/>
          <w:color w:val="000000"/>
          <w:sz w:val="22"/>
          <w:szCs w:val="22"/>
        </w:rPr>
        <w:t>Not applicable, no identifiable protected health information (PHI) is accessed, used or disclosed in this study</w:t>
      </w:r>
      <w:r w:rsidR="00A768CA" w:rsidRPr="00880566">
        <w:rPr>
          <w:rFonts w:asciiTheme="minorHAnsi" w:eastAsia="MS Gothic" w:hAnsiTheme="minorHAnsi"/>
          <w:b/>
          <w:color w:val="000000"/>
          <w:sz w:val="22"/>
          <w:szCs w:val="22"/>
        </w:rPr>
        <w:t>.</w:t>
      </w:r>
      <w:r w:rsidR="00A768CA" w:rsidRPr="00880566">
        <w:rPr>
          <w:rFonts w:asciiTheme="minorHAnsi" w:eastAsia="MS Gothic" w:hAnsiTheme="minorHAnsi"/>
          <w:color w:val="000000"/>
          <w:sz w:val="22"/>
          <w:szCs w:val="22"/>
        </w:rPr>
        <w:t xml:space="preserve"> </w:t>
      </w:r>
      <w:r w:rsidR="00B93E3C" w:rsidRPr="00880566">
        <w:rPr>
          <w:rFonts w:asciiTheme="minorHAnsi" w:eastAsia="MS Gothic" w:hAnsiTheme="minorHAnsi"/>
          <w:i/>
          <w:color w:val="000000"/>
          <w:sz w:val="22"/>
          <w:szCs w:val="22"/>
        </w:rPr>
        <w:t>[Mark all parts of sections 6.2 and 6.3 as not applicable]</w:t>
      </w:r>
    </w:p>
    <w:p w14:paraId="62D18428" w14:textId="77777777" w:rsidR="00832EDF" w:rsidRPr="00880566" w:rsidRDefault="00832EDF" w:rsidP="00956745">
      <w:pPr>
        <w:pStyle w:val="ListParagraph"/>
        <w:ind w:left="2160" w:hanging="720"/>
        <w:rPr>
          <w:rFonts w:asciiTheme="minorHAnsi" w:eastAsia="MS Gothic" w:hAnsiTheme="minorHAnsi"/>
          <w:color w:val="000000"/>
          <w:sz w:val="22"/>
          <w:szCs w:val="22"/>
        </w:rPr>
      </w:pPr>
    </w:p>
    <w:p w14:paraId="1AC7D3DE" w14:textId="77777777" w:rsidR="005E0E67" w:rsidRPr="00880566" w:rsidRDefault="005B0012" w:rsidP="00956745">
      <w:pPr>
        <w:pStyle w:val="ListParagraph"/>
        <w:ind w:left="2160" w:hanging="720"/>
        <w:rPr>
          <w:rFonts w:asciiTheme="minorHAnsi" w:hAnsiTheme="minorHAnsi"/>
          <w: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Authorization will be obtained and documented as part of the consent process.</w:t>
      </w:r>
      <w:r w:rsidR="002C00E0" w:rsidRPr="00880566">
        <w:rPr>
          <w:rFonts w:asciiTheme="minorHAnsi" w:hAnsiTheme="minorHAnsi"/>
          <w:sz w:val="22"/>
          <w:szCs w:val="22"/>
        </w:rPr>
        <w:t xml:space="preserve"> </w:t>
      </w:r>
      <w:r w:rsidR="00B93E3C" w:rsidRPr="00880566">
        <w:rPr>
          <w:rFonts w:asciiTheme="minorHAnsi" w:hAnsiTheme="minorHAnsi"/>
          <w:i/>
          <w:sz w:val="22"/>
          <w:szCs w:val="22"/>
        </w:rPr>
        <w:t>[I</w:t>
      </w:r>
      <w:r w:rsidR="00A768CA" w:rsidRPr="00880566">
        <w:rPr>
          <w:rFonts w:asciiTheme="minorHAnsi" w:hAnsiTheme="minorHAnsi"/>
          <w:i/>
          <w:sz w:val="22"/>
          <w:szCs w:val="22"/>
        </w:rPr>
        <w:t>f this is the only box checked, mark sections 6.2 and 6.3 as not applicable</w:t>
      </w:r>
      <w:r w:rsidR="00B93E3C" w:rsidRPr="00880566">
        <w:rPr>
          <w:rFonts w:asciiTheme="minorHAnsi" w:hAnsiTheme="minorHAnsi"/>
          <w:i/>
          <w:sz w:val="22"/>
          <w:szCs w:val="22"/>
        </w:rPr>
        <w:t>]</w:t>
      </w:r>
    </w:p>
    <w:p w14:paraId="7F179D3F" w14:textId="77777777" w:rsidR="00832EDF" w:rsidRPr="00880566" w:rsidRDefault="00832EDF" w:rsidP="00956745">
      <w:pPr>
        <w:pStyle w:val="ListParagraph"/>
        <w:ind w:left="2160" w:hanging="720"/>
        <w:rPr>
          <w:rFonts w:asciiTheme="minorHAnsi" w:hAnsiTheme="minorHAnsi"/>
          <w:sz w:val="22"/>
          <w:szCs w:val="22"/>
        </w:rPr>
      </w:pPr>
    </w:p>
    <w:p w14:paraId="47F88388" w14:textId="77777777" w:rsidR="005E0E67" w:rsidRPr="00880566" w:rsidRDefault="005B0012" w:rsidP="004026EB">
      <w:pPr>
        <w:pStyle w:val="ListParagraph"/>
        <w:ind w:left="2160" w:hanging="720"/>
        <w:rPr>
          <w:rFonts w:asciiTheme="minorHAnsi" w:hAnsiTheme="minorHAnsi"/>
          <w: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 xml:space="preserve">Partial waiver </w:t>
      </w:r>
      <w:r w:rsidR="00200AB7" w:rsidRPr="00880566">
        <w:rPr>
          <w:rFonts w:asciiTheme="minorHAnsi" w:hAnsiTheme="minorHAnsi"/>
          <w:b/>
          <w:sz w:val="22"/>
          <w:szCs w:val="22"/>
        </w:rPr>
        <w:t xml:space="preserve">is requested </w:t>
      </w:r>
      <w:r w:rsidR="00022B78" w:rsidRPr="00880566">
        <w:rPr>
          <w:rFonts w:asciiTheme="minorHAnsi" w:hAnsiTheme="minorHAnsi"/>
          <w:b/>
          <w:sz w:val="22"/>
          <w:szCs w:val="22"/>
        </w:rPr>
        <w:t>for recruitment purposes only</w:t>
      </w:r>
      <w:r w:rsidR="00F34E17" w:rsidRPr="00880566">
        <w:rPr>
          <w:rFonts w:asciiTheme="minorHAnsi" w:hAnsiTheme="minorHAnsi"/>
          <w:b/>
          <w:color w:val="FF0000"/>
          <w:sz w:val="22"/>
          <w:szCs w:val="22"/>
        </w:rPr>
        <w:t xml:space="preserve"> </w:t>
      </w:r>
      <w:r w:rsidR="00F34E17" w:rsidRPr="00880566">
        <w:rPr>
          <w:rFonts w:asciiTheme="minorHAnsi" w:hAnsiTheme="minorHAnsi"/>
          <w:b/>
          <w:sz w:val="22"/>
          <w:szCs w:val="22"/>
        </w:rPr>
        <w:t>(Check this box if patients’ medical records will be accessed to determine eligibility before consent/authorization has been obtained)</w:t>
      </w:r>
      <w:r w:rsidR="00336751" w:rsidRPr="00880566">
        <w:rPr>
          <w:rFonts w:asciiTheme="minorHAnsi" w:hAnsiTheme="minorHAnsi"/>
          <w:b/>
          <w:sz w:val="22"/>
          <w:szCs w:val="22"/>
        </w:rPr>
        <w:t>.</w:t>
      </w:r>
      <w:r w:rsidR="00337FDA" w:rsidRPr="00880566">
        <w:rPr>
          <w:rFonts w:asciiTheme="minorHAnsi" w:hAnsiTheme="minorHAnsi"/>
          <w:sz w:val="22"/>
          <w:szCs w:val="22"/>
        </w:rPr>
        <w:t xml:space="preserve"> </w:t>
      </w:r>
      <w:r w:rsidR="00336751" w:rsidRPr="00880566">
        <w:rPr>
          <w:rFonts w:asciiTheme="minorHAnsi" w:hAnsiTheme="minorHAnsi"/>
          <w:i/>
          <w:sz w:val="22"/>
          <w:szCs w:val="22"/>
        </w:rPr>
        <w:t>[</w:t>
      </w:r>
      <w:r w:rsidR="00337FDA" w:rsidRPr="00880566">
        <w:rPr>
          <w:rFonts w:asciiTheme="minorHAnsi" w:hAnsiTheme="minorHAnsi"/>
          <w:i/>
          <w:sz w:val="22"/>
          <w:szCs w:val="22"/>
        </w:rPr>
        <w:t xml:space="preserve">Complete </w:t>
      </w:r>
      <w:r w:rsidR="00336751" w:rsidRPr="00880566">
        <w:rPr>
          <w:rFonts w:asciiTheme="minorHAnsi" w:hAnsiTheme="minorHAnsi"/>
          <w:i/>
          <w:sz w:val="22"/>
          <w:szCs w:val="22"/>
        </w:rPr>
        <w:t xml:space="preserve">all parts of </w:t>
      </w:r>
      <w:r w:rsidR="00337FDA" w:rsidRPr="00880566">
        <w:rPr>
          <w:rFonts w:asciiTheme="minorHAnsi" w:hAnsiTheme="minorHAnsi"/>
          <w:i/>
          <w:sz w:val="22"/>
          <w:szCs w:val="22"/>
        </w:rPr>
        <w:t>sections 6.2 and 6.3</w:t>
      </w:r>
      <w:r w:rsidR="00336751" w:rsidRPr="00880566">
        <w:rPr>
          <w:rFonts w:asciiTheme="minorHAnsi" w:hAnsiTheme="minorHAnsi"/>
          <w:i/>
          <w:sz w:val="22"/>
          <w:szCs w:val="22"/>
        </w:rPr>
        <w:t>]</w:t>
      </w:r>
    </w:p>
    <w:p w14:paraId="23DAC5CF" w14:textId="77777777" w:rsidR="00832EDF" w:rsidRPr="00880566" w:rsidRDefault="00832EDF" w:rsidP="004026EB">
      <w:pPr>
        <w:pStyle w:val="ListParagraph"/>
        <w:ind w:left="2160" w:hanging="720"/>
        <w:rPr>
          <w:rFonts w:asciiTheme="minorHAnsi" w:hAnsiTheme="minorHAnsi"/>
          <w:sz w:val="22"/>
          <w:szCs w:val="22"/>
        </w:rPr>
      </w:pPr>
    </w:p>
    <w:p w14:paraId="1AE36207" w14:textId="77777777" w:rsidR="005E0E67" w:rsidRPr="00880566" w:rsidRDefault="005B0012" w:rsidP="00956745">
      <w:pPr>
        <w:pStyle w:val="ListParagraph"/>
        <w:ind w:left="2160" w:hanging="720"/>
        <w:rPr>
          <w:rFonts w:asciiTheme="minorHAnsi" w:hAnsiTheme="minorHAnsi"/>
          <w: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Full waiver</w:t>
      </w:r>
      <w:r w:rsidR="00D90AF0" w:rsidRPr="00880566">
        <w:rPr>
          <w:rFonts w:asciiTheme="minorHAnsi" w:hAnsiTheme="minorHAnsi"/>
          <w:b/>
          <w:sz w:val="22"/>
          <w:szCs w:val="22"/>
        </w:rPr>
        <w:t xml:space="preserve"> is requested</w:t>
      </w:r>
      <w:r w:rsidR="00022B78" w:rsidRPr="00880566">
        <w:rPr>
          <w:rFonts w:asciiTheme="minorHAnsi" w:hAnsiTheme="minorHAnsi"/>
          <w:b/>
          <w:sz w:val="22"/>
          <w:szCs w:val="22"/>
        </w:rPr>
        <w:t xml:space="preserve"> for entire research study</w:t>
      </w:r>
      <w:r w:rsidR="00D47781" w:rsidRPr="00880566">
        <w:rPr>
          <w:rFonts w:asciiTheme="minorHAnsi" w:hAnsiTheme="minorHAnsi"/>
          <w:b/>
          <w:sz w:val="22"/>
          <w:szCs w:val="22"/>
        </w:rPr>
        <w:t xml:space="preserve"> (</w:t>
      </w:r>
      <w:r w:rsidR="00F34E17" w:rsidRPr="00880566">
        <w:rPr>
          <w:rFonts w:asciiTheme="minorHAnsi" w:hAnsiTheme="minorHAnsi"/>
          <w:b/>
          <w:sz w:val="22"/>
          <w:szCs w:val="22"/>
        </w:rPr>
        <w:t>e.g.</w:t>
      </w:r>
      <w:r w:rsidR="00D47781" w:rsidRPr="00880566">
        <w:rPr>
          <w:rFonts w:asciiTheme="minorHAnsi" w:hAnsiTheme="minorHAnsi"/>
          <w:b/>
          <w:sz w:val="22"/>
          <w:szCs w:val="22"/>
        </w:rPr>
        <w:t>,</w:t>
      </w:r>
      <w:r w:rsidR="00F34E17" w:rsidRPr="00880566">
        <w:rPr>
          <w:rFonts w:asciiTheme="minorHAnsi" w:hAnsiTheme="minorHAnsi"/>
          <w:b/>
          <w:sz w:val="22"/>
          <w:szCs w:val="22"/>
        </w:rPr>
        <w:t xml:space="preserve"> medical record review studies</w:t>
      </w:r>
      <w:r w:rsidR="00525618" w:rsidRPr="00880566">
        <w:rPr>
          <w:rFonts w:asciiTheme="minorHAnsi" w:hAnsiTheme="minorHAnsi"/>
          <w:b/>
          <w:sz w:val="22"/>
          <w:szCs w:val="22"/>
        </w:rPr>
        <w:t>)</w:t>
      </w:r>
      <w:r w:rsidR="00336751" w:rsidRPr="00880566">
        <w:rPr>
          <w:rFonts w:asciiTheme="minorHAnsi" w:hAnsiTheme="minorHAnsi"/>
          <w:b/>
          <w:sz w:val="22"/>
          <w:szCs w:val="22"/>
        </w:rPr>
        <w:t>.</w:t>
      </w:r>
      <w:r w:rsidR="00337FDA" w:rsidRPr="00880566">
        <w:rPr>
          <w:rFonts w:asciiTheme="minorHAnsi" w:hAnsiTheme="minorHAnsi"/>
          <w:sz w:val="22"/>
          <w:szCs w:val="22"/>
        </w:rPr>
        <w:t xml:space="preserve"> </w:t>
      </w:r>
      <w:r w:rsidR="00336751" w:rsidRPr="00880566">
        <w:rPr>
          <w:rFonts w:asciiTheme="minorHAnsi" w:hAnsiTheme="minorHAnsi"/>
          <w:i/>
          <w:sz w:val="22"/>
          <w:szCs w:val="22"/>
        </w:rPr>
        <w:t>[</w:t>
      </w:r>
      <w:r w:rsidR="00337FDA" w:rsidRPr="00880566">
        <w:rPr>
          <w:rFonts w:asciiTheme="minorHAnsi" w:hAnsiTheme="minorHAnsi"/>
          <w:i/>
          <w:sz w:val="22"/>
          <w:szCs w:val="22"/>
        </w:rPr>
        <w:t xml:space="preserve">Complete </w:t>
      </w:r>
      <w:r w:rsidR="00336751" w:rsidRPr="00880566">
        <w:rPr>
          <w:rFonts w:asciiTheme="minorHAnsi" w:hAnsiTheme="minorHAnsi"/>
          <w:i/>
          <w:sz w:val="22"/>
          <w:szCs w:val="22"/>
        </w:rPr>
        <w:t xml:space="preserve">all parts of </w:t>
      </w:r>
      <w:r w:rsidR="00337FDA" w:rsidRPr="00880566">
        <w:rPr>
          <w:rFonts w:asciiTheme="minorHAnsi" w:hAnsiTheme="minorHAnsi"/>
          <w:i/>
          <w:sz w:val="22"/>
          <w:szCs w:val="22"/>
        </w:rPr>
        <w:t>sections 6.2 and 6.3</w:t>
      </w:r>
      <w:r w:rsidR="00336751" w:rsidRPr="00880566">
        <w:rPr>
          <w:rFonts w:asciiTheme="minorHAnsi" w:hAnsiTheme="minorHAnsi"/>
          <w:i/>
          <w:sz w:val="22"/>
          <w:szCs w:val="22"/>
        </w:rPr>
        <w:t>]</w:t>
      </w:r>
    </w:p>
    <w:p w14:paraId="2034797E" w14:textId="77777777" w:rsidR="00832EDF" w:rsidRPr="00880566" w:rsidRDefault="00832EDF" w:rsidP="00956745">
      <w:pPr>
        <w:pStyle w:val="ListParagraph"/>
        <w:ind w:left="2160" w:hanging="720"/>
        <w:rPr>
          <w:rFonts w:asciiTheme="minorHAnsi" w:hAnsiTheme="minorHAnsi"/>
          <w:sz w:val="22"/>
          <w:szCs w:val="22"/>
        </w:rPr>
      </w:pPr>
    </w:p>
    <w:p w14:paraId="18258D2D" w14:textId="77777777" w:rsidR="005E0E67" w:rsidRPr="00880566" w:rsidRDefault="005B0012" w:rsidP="00956745">
      <w:pPr>
        <w:pStyle w:val="ListParagraph"/>
        <w:ind w:left="2160" w:hanging="720"/>
        <w:rPr>
          <w:rFonts w:asciiTheme="minorHAnsi" w:hAnsiTheme="minorHAnsi"/>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ab/>
      </w:r>
      <w:r w:rsidR="00022B78" w:rsidRPr="00880566">
        <w:rPr>
          <w:rFonts w:asciiTheme="minorHAnsi" w:hAnsiTheme="minorHAnsi"/>
          <w:b/>
          <w:sz w:val="22"/>
          <w:szCs w:val="22"/>
        </w:rPr>
        <w:t xml:space="preserve">Alteration </w:t>
      </w:r>
      <w:r w:rsidR="00D90AF0" w:rsidRPr="00880566">
        <w:rPr>
          <w:rFonts w:asciiTheme="minorHAnsi" w:hAnsiTheme="minorHAnsi"/>
          <w:b/>
          <w:sz w:val="22"/>
          <w:szCs w:val="22"/>
        </w:rPr>
        <w:t xml:space="preserve">is </w:t>
      </w:r>
      <w:r w:rsidR="00022B78" w:rsidRPr="00880566">
        <w:rPr>
          <w:rFonts w:asciiTheme="minorHAnsi" w:hAnsiTheme="minorHAnsi"/>
          <w:b/>
          <w:sz w:val="22"/>
          <w:szCs w:val="22"/>
        </w:rPr>
        <w:t>request</w:t>
      </w:r>
      <w:r w:rsidR="00D90AF0" w:rsidRPr="00880566">
        <w:rPr>
          <w:rFonts w:asciiTheme="minorHAnsi" w:hAnsiTheme="minorHAnsi"/>
          <w:b/>
          <w:sz w:val="22"/>
          <w:szCs w:val="22"/>
        </w:rPr>
        <w:t>ed</w:t>
      </w:r>
      <w:r w:rsidR="00022B78" w:rsidRPr="00880566">
        <w:rPr>
          <w:rFonts w:asciiTheme="minorHAnsi" w:hAnsiTheme="minorHAnsi"/>
          <w:b/>
          <w:sz w:val="22"/>
          <w:szCs w:val="22"/>
        </w:rPr>
        <w:t xml:space="preserve"> to waive requirement for written documentation of authorization</w:t>
      </w:r>
      <w:r w:rsidR="00337FDA" w:rsidRPr="00880566">
        <w:rPr>
          <w:rFonts w:asciiTheme="minorHAnsi" w:hAnsiTheme="minorHAnsi"/>
          <w:b/>
          <w:sz w:val="22"/>
          <w:szCs w:val="22"/>
        </w:rPr>
        <w:t xml:space="preserve"> (verbal authorization will be obtained).</w:t>
      </w:r>
      <w:r w:rsidR="00BE661C" w:rsidRPr="00880566">
        <w:rPr>
          <w:rFonts w:asciiTheme="minorHAnsi" w:hAnsiTheme="minorHAnsi"/>
          <w:sz w:val="22"/>
          <w:szCs w:val="22"/>
        </w:rPr>
        <w:t xml:space="preserve"> </w:t>
      </w:r>
      <w:r w:rsidR="00336751" w:rsidRPr="00880566">
        <w:rPr>
          <w:rFonts w:asciiTheme="minorHAnsi" w:hAnsiTheme="minorHAnsi"/>
          <w:i/>
          <w:sz w:val="22"/>
          <w:szCs w:val="22"/>
        </w:rPr>
        <w:t>[</w:t>
      </w:r>
      <w:r w:rsidR="00BE661C" w:rsidRPr="00880566">
        <w:rPr>
          <w:rFonts w:asciiTheme="minorHAnsi" w:hAnsiTheme="minorHAnsi"/>
          <w:i/>
          <w:sz w:val="22"/>
          <w:szCs w:val="22"/>
        </w:rPr>
        <w:t xml:space="preserve">Complete </w:t>
      </w:r>
      <w:r w:rsidR="00336751" w:rsidRPr="00880566">
        <w:rPr>
          <w:rFonts w:asciiTheme="minorHAnsi" w:hAnsiTheme="minorHAnsi"/>
          <w:i/>
          <w:sz w:val="22"/>
          <w:szCs w:val="22"/>
        </w:rPr>
        <w:t xml:space="preserve">all parts of </w:t>
      </w:r>
      <w:r w:rsidR="00BE661C" w:rsidRPr="00880566">
        <w:rPr>
          <w:rFonts w:asciiTheme="minorHAnsi" w:hAnsiTheme="minorHAnsi"/>
          <w:i/>
          <w:sz w:val="22"/>
          <w:szCs w:val="22"/>
        </w:rPr>
        <w:t>sections 6.2 and 6.3</w:t>
      </w:r>
      <w:r w:rsidR="00336751" w:rsidRPr="00880566">
        <w:rPr>
          <w:rFonts w:asciiTheme="minorHAnsi" w:hAnsiTheme="minorHAnsi"/>
          <w:i/>
          <w:sz w:val="22"/>
          <w:szCs w:val="22"/>
        </w:rPr>
        <w:t>]</w:t>
      </w:r>
    </w:p>
    <w:p w14:paraId="73A5A5E0" w14:textId="77777777" w:rsidR="005C6EB9" w:rsidRPr="00880566" w:rsidRDefault="005C6EB9" w:rsidP="00E92B41">
      <w:pPr>
        <w:ind w:left="1440"/>
        <w:rPr>
          <w:rFonts w:asciiTheme="minorHAnsi" w:hAnsiTheme="minorHAnsi"/>
          <w:color w:val="FF0000"/>
          <w:sz w:val="22"/>
          <w:szCs w:val="22"/>
        </w:rPr>
      </w:pPr>
    </w:p>
    <w:p w14:paraId="34D97ADC" w14:textId="77777777" w:rsidR="005E0E67" w:rsidRPr="00880566" w:rsidRDefault="00022B78" w:rsidP="0065238D">
      <w:pPr>
        <w:pStyle w:val="Heading2"/>
        <w:numPr>
          <w:ilvl w:val="1"/>
          <w:numId w:val="5"/>
        </w:numPr>
        <w:spacing w:before="0" w:after="0"/>
        <w:rPr>
          <w:rFonts w:asciiTheme="minorHAnsi" w:hAnsiTheme="minorHAnsi"/>
          <w:szCs w:val="22"/>
        </w:rPr>
      </w:pPr>
      <w:bookmarkStart w:id="93" w:name="_Hlk535483484"/>
      <w:r w:rsidRPr="00880566">
        <w:rPr>
          <w:rFonts w:asciiTheme="minorHAnsi" w:hAnsiTheme="minorHAnsi"/>
          <w:szCs w:val="22"/>
        </w:rPr>
        <w:t>Waiver o</w:t>
      </w:r>
      <w:r w:rsidR="004F7448" w:rsidRPr="00880566">
        <w:rPr>
          <w:rFonts w:asciiTheme="minorHAnsi" w:hAnsiTheme="minorHAnsi"/>
          <w:szCs w:val="22"/>
        </w:rPr>
        <w:t>r</w:t>
      </w:r>
      <w:r w:rsidRPr="00880566">
        <w:rPr>
          <w:rFonts w:asciiTheme="minorHAnsi" w:hAnsiTheme="minorHAnsi"/>
          <w:szCs w:val="22"/>
        </w:rPr>
        <w:t xml:space="preserve"> Alteration of Authorization</w:t>
      </w:r>
      <w:r w:rsidR="005E0E67" w:rsidRPr="00880566">
        <w:rPr>
          <w:rFonts w:asciiTheme="minorHAnsi" w:hAnsiTheme="minorHAnsi"/>
          <w:szCs w:val="22"/>
        </w:rPr>
        <w:t xml:space="preserve"> </w:t>
      </w:r>
      <w:r w:rsidR="004F7448" w:rsidRPr="00880566">
        <w:rPr>
          <w:rFonts w:asciiTheme="minorHAnsi" w:hAnsiTheme="minorHAnsi"/>
          <w:szCs w:val="22"/>
        </w:rPr>
        <w:t xml:space="preserve">for the </w:t>
      </w:r>
      <w:r w:rsidR="00F34E17" w:rsidRPr="00880566">
        <w:rPr>
          <w:rFonts w:asciiTheme="minorHAnsi" w:hAnsiTheme="minorHAnsi"/>
          <w:szCs w:val="22"/>
        </w:rPr>
        <w:t xml:space="preserve">Uses and Disclosures </w:t>
      </w:r>
      <w:r w:rsidR="004F7448" w:rsidRPr="00880566">
        <w:rPr>
          <w:rFonts w:asciiTheme="minorHAnsi" w:hAnsiTheme="minorHAnsi"/>
          <w:szCs w:val="22"/>
        </w:rPr>
        <w:t>of PHI</w:t>
      </w:r>
      <w:bookmarkEnd w:id="93"/>
    </w:p>
    <w:p w14:paraId="164B26C3" w14:textId="77777777" w:rsidR="009266E0" w:rsidRPr="00880566" w:rsidRDefault="009266E0" w:rsidP="007331B4">
      <w:pPr>
        <w:pStyle w:val="Heading3"/>
        <w:spacing w:before="0" w:after="0"/>
        <w:ind w:left="1440"/>
        <w:rPr>
          <w:rFonts w:asciiTheme="minorHAnsi" w:hAnsiTheme="minorHAnsi"/>
          <w:szCs w:val="22"/>
        </w:rPr>
      </w:pPr>
    </w:p>
    <w:p w14:paraId="5C1ABC56" w14:textId="6C2E66CD" w:rsidR="00022B78" w:rsidRDefault="00A52239" w:rsidP="0065238D">
      <w:pPr>
        <w:pStyle w:val="Heading3"/>
        <w:numPr>
          <w:ilvl w:val="3"/>
          <w:numId w:val="5"/>
        </w:numPr>
        <w:spacing w:before="0" w:after="0"/>
        <w:rPr>
          <w:rFonts w:asciiTheme="minorHAnsi" w:hAnsiTheme="minorHAnsi"/>
          <w:szCs w:val="22"/>
        </w:rPr>
      </w:pPr>
      <w:r w:rsidRPr="00880566">
        <w:rPr>
          <w:rFonts w:asciiTheme="minorHAnsi" w:hAnsiTheme="minorHAnsi"/>
          <w:szCs w:val="22"/>
        </w:rPr>
        <w:t>A</w:t>
      </w:r>
      <w:r w:rsidR="00022B78" w:rsidRPr="00880566">
        <w:rPr>
          <w:rFonts w:asciiTheme="minorHAnsi" w:hAnsiTheme="minorHAnsi"/>
          <w:szCs w:val="22"/>
        </w:rPr>
        <w:t xml:space="preserve">ccess, use or disclosure of PHI </w:t>
      </w:r>
      <w:r w:rsidR="00BE3399" w:rsidRPr="00880566">
        <w:rPr>
          <w:rFonts w:asciiTheme="minorHAnsi" w:hAnsiTheme="minorHAnsi"/>
          <w:szCs w:val="22"/>
        </w:rPr>
        <w:t>represent</w:t>
      </w:r>
      <w:r w:rsidRPr="00880566">
        <w:rPr>
          <w:rFonts w:asciiTheme="minorHAnsi" w:hAnsiTheme="minorHAnsi"/>
          <w:szCs w:val="22"/>
        </w:rPr>
        <w:t>ing</w:t>
      </w:r>
      <w:r w:rsidR="00022B78" w:rsidRPr="00880566">
        <w:rPr>
          <w:rFonts w:asciiTheme="minorHAnsi" w:hAnsiTheme="minorHAnsi"/>
          <w:szCs w:val="22"/>
        </w:rPr>
        <w:t xml:space="preserve"> no more than a minimal risk to the privacy of </w:t>
      </w:r>
      <w:r w:rsidRPr="00880566">
        <w:rPr>
          <w:rFonts w:asciiTheme="minorHAnsi" w:hAnsiTheme="minorHAnsi"/>
          <w:szCs w:val="22"/>
        </w:rPr>
        <w:t>the individual</w:t>
      </w:r>
    </w:p>
    <w:p w14:paraId="1B3ACE86" w14:textId="77777777" w:rsidR="00C1755D" w:rsidRPr="00302425" w:rsidRDefault="00EC14D9" w:rsidP="0065238D">
      <w:pPr>
        <w:pStyle w:val="Heading4"/>
        <w:numPr>
          <w:ilvl w:val="4"/>
          <w:numId w:val="5"/>
        </w:numPr>
      </w:pPr>
      <w:r w:rsidRPr="00302425">
        <w:rPr>
          <w:rFonts w:asciiTheme="minorHAnsi" w:hAnsiTheme="minorHAnsi"/>
          <w:szCs w:val="22"/>
        </w:rPr>
        <w:t>Plan to protect PHI from improper use or disclosure</w:t>
      </w:r>
    </w:p>
    <w:p w14:paraId="3A119CA8" w14:textId="77777777" w:rsidR="00337FDA" w:rsidRPr="00880566" w:rsidRDefault="00337FDA" w:rsidP="0030242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Theme="minorHAnsi" w:hAnsiTheme="minorHAnsi"/>
          <w:sz w:val="22"/>
          <w:szCs w:val="22"/>
        </w:rPr>
      </w:pPr>
      <w:r w:rsidRPr="00880566">
        <w:rPr>
          <w:rFonts w:asciiTheme="minorHAnsi" w:hAnsiTheme="minorHAnsi"/>
          <w:sz w:val="22"/>
          <w:szCs w:val="22"/>
        </w:rPr>
        <w:t>Include the following statement as written – DO NOT ALTER OR DELETE unless this section is not applicable because the research does not involve a waiver of authorization.</w:t>
      </w:r>
      <w:r w:rsidR="0095235B" w:rsidRPr="00880566">
        <w:rPr>
          <w:rFonts w:asciiTheme="minorHAnsi" w:hAnsiTheme="minorHAnsi"/>
          <w:sz w:val="22"/>
          <w:szCs w:val="22"/>
        </w:rPr>
        <w:t xml:space="preserve"> </w:t>
      </w:r>
      <w:r w:rsidR="0095235B" w:rsidRPr="00880566">
        <w:rPr>
          <w:rFonts w:asciiTheme="minorHAnsi" w:hAnsiTheme="minorHAnsi"/>
          <w:b/>
          <w:sz w:val="22"/>
          <w:szCs w:val="22"/>
        </w:rPr>
        <w:t xml:space="preserve">If the section is </w:t>
      </w:r>
      <w:r w:rsidR="0095235B" w:rsidRPr="00880566">
        <w:rPr>
          <w:rFonts w:asciiTheme="minorHAnsi" w:hAnsiTheme="minorHAnsi"/>
          <w:b/>
          <w:sz w:val="22"/>
          <w:szCs w:val="22"/>
          <w:u w:val="single"/>
        </w:rPr>
        <w:t>not</w:t>
      </w:r>
      <w:r w:rsidR="0095235B" w:rsidRPr="00880566">
        <w:rPr>
          <w:rFonts w:asciiTheme="minorHAnsi" w:hAnsiTheme="minorHAnsi"/>
          <w:b/>
          <w:sz w:val="22"/>
          <w:szCs w:val="22"/>
        </w:rPr>
        <w:t xml:space="preserve"> applicable, </w:t>
      </w:r>
      <w:r w:rsidR="0095235B" w:rsidRPr="00880566">
        <w:rPr>
          <w:rFonts w:asciiTheme="minorHAnsi" w:hAnsiTheme="minorHAnsi"/>
          <w:b/>
          <w:sz w:val="22"/>
          <w:szCs w:val="22"/>
          <w:u w:val="single"/>
        </w:rPr>
        <w:t>remove</w:t>
      </w:r>
      <w:r w:rsidR="0095235B" w:rsidRPr="00880566">
        <w:rPr>
          <w:rFonts w:asciiTheme="minorHAnsi" w:hAnsiTheme="minorHAnsi"/>
          <w:b/>
          <w:sz w:val="22"/>
          <w:szCs w:val="22"/>
        </w:rPr>
        <w:t xml:space="preserve"> the statement and </w:t>
      </w:r>
      <w:r w:rsidR="0095235B" w:rsidRPr="00880566">
        <w:rPr>
          <w:rFonts w:asciiTheme="minorHAnsi" w:hAnsiTheme="minorHAnsi"/>
          <w:b/>
          <w:sz w:val="22"/>
          <w:szCs w:val="22"/>
          <w:u w:val="single"/>
        </w:rPr>
        <w:t>indicate as not applicable</w:t>
      </w:r>
      <w:r w:rsidR="0095235B" w:rsidRPr="00880566">
        <w:rPr>
          <w:rFonts w:asciiTheme="minorHAnsi" w:hAnsiTheme="minorHAnsi"/>
          <w:b/>
          <w:sz w:val="22"/>
          <w:szCs w:val="22"/>
        </w:rPr>
        <w:t>.</w:t>
      </w:r>
      <w:r w:rsidR="0095235B" w:rsidRPr="00880566">
        <w:rPr>
          <w:rFonts w:asciiTheme="minorHAnsi" w:hAnsiTheme="minorHAnsi"/>
          <w:sz w:val="22"/>
          <w:szCs w:val="22"/>
        </w:rPr>
        <w:t xml:space="preserve"> </w:t>
      </w:r>
    </w:p>
    <w:p w14:paraId="50B3B8CA" w14:textId="77777777" w:rsidR="00337FDA" w:rsidRPr="00880566" w:rsidRDefault="00337FDA" w:rsidP="008C51CF">
      <w:pPr>
        <w:tabs>
          <w:tab w:val="left" w:pos="720"/>
        </w:tabs>
        <w:ind w:left="3330"/>
        <w:rPr>
          <w:rFonts w:asciiTheme="minorHAnsi" w:hAnsiTheme="minorHAnsi"/>
          <w:sz w:val="22"/>
          <w:szCs w:val="22"/>
        </w:rPr>
      </w:pPr>
    </w:p>
    <w:p w14:paraId="19C4FC78" w14:textId="7CD4E2B0" w:rsidR="00C26FC4" w:rsidRPr="00095951" w:rsidRDefault="008C51CF" w:rsidP="00302425">
      <w:pPr>
        <w:ind w:left="3870"/>
        <w:rPr>
          <w:rFonts w:asciiTheme="minorHAnsi" w:hAnsiTheme="minorHAnsi" w:cstheme="minorHAnsi"/>
          <w:i/>
          <w:sz w:val="22"/>
          <w:szCs w:val="22"/>
        </w:rPr>
      </w:pPr>
      <w:r w:rsidRPr="00095951">
        <w:rPr>
          <w:rFonts w:asciiTheme="minorHAnsi" w:hAnsiTheme="minorHAnsi" w:cstheme="minorHAnsi"/>
          <w:i/>
          <w:sz w:val="22"/>
          <w:szCs w:val="22"/>
        </w:rPr>
        <w:t xml:space="preserve">Information is included in </w:t>
      </w:r>
      <w:r w:rsidR="006949AF" w:rsidRPr="00095951">
        <w:rPr>
          <w:rFonts w:asciiTheme="minorHAnsi" w:hAnsiTheme="minorHAnsi" w:cstheme="minorHAnsi"/>
          <w:i/>
          <w:sz w:val="22"/>
          <w:szCs w:val="22"/>
        </w:rPr>
        <w:t>the “Confidentiality, Privacy and Data Management” section</w:t>
      </w:r>
      <w:r w:rsidRPr="00095951">
        <w:rPr>
          <w:rFonts w:asciiTheme="minorHAnsi" w:hAnsiTheme="minorHAnsi" w:cstheme="minorHAnsi"/>
          <w:i/>
          <w:sz w:val="22"/>
          <w:szCs w:val="22"/>
        </w:rPr>
        <w:t xml:space="preserve"> of this protocol.</w:t>
      </w:r>
    </w:p>
    <w:p w14:paraId="35164E54" w14:textId="77777777" w:rsidR="008C51CF" w:rsidRPr="00880566" w:rsidRDefault="008C51CF" w:rsidP="008C51CF">
      <w:pPr>
        <w:ind w:left="3330"/>
        <w:rPr>
          <w:rFonts w:asciiTheme="minorHAnsi" w:hAnsiTheme="minorHAnsi"/>
          <w:sz w:val="22"/>
          <w:szCs w:val="22"/>
        </w:rPr>
      </w:pPr>
    </w:p>
    <w:p w14:paraId="33C7B1FA" w14:textId="77777777" w:rsidR="00EC14D9" w:rsidRPr="00880566" w:rsidRDefault="00EC14D9" w:rsidP="0065238D">
      <w:pPr>
        <w:pStyle w:val="Heading4"/>
        <w:numPr>
          <w:ilvl w:val="4"/>
          <w:numId w:val="5"/>
        </w:numPr>
        <w:spacing w:before="0" w:after="0"/>
        <w:rPr>
          <w:rFonts w:asciiTheme="minorHAnsi" w:hAnsiTheme="minorHAnsi"/>
          <w:szCs w:val="22"/>
        </w:rPr>
      </w:pPr>
      <w:r w:rsidRPr="00880566">
        <w:rPr>
          <w:rFonts w:asciiTheme="minorHAnsi" w:hAnsiTheme="minorHAnsi"/>
          <w:szCs w:val="22"/>
        </w:rPr>
        <w:t xml:space="preserve">Plan to destroy identifiers or a justification for retaining identifiers </w:t>
      </w:r>
    </w:p>
    <w:p w14:paraId="0F0385E9" w14:textId="77777777" w:rsidR="00B621BD" w:rsidRPr="00880566" w:rsidRDefault="001D6BF2" w:rsidP="00302425">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Theme="minorHAnsi" w:hAnsiTheme="minorHAnsi"/>
          <w:sz w:val="22"/>
          <w:szCs w:val="22"/>
        </w:rPr>
      </w:pPr>
      <w:r w:rsidRPr="00880566">
        <w:rPr>
          <w:rFonts w:asciiTheme="minorHAnsi" w:hAnsiTheme="minorHAns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880566" w:rsidRDefault="00C26FC4" w:rsidP="001D6BF2">
      <w:pPr>
        <w:pStyle w:val="Heading3"/>
        <w:spacing w:before="0" w:after="0"/>
        <w:ind w:left="3330"/>
        <w:rPr>
          <w:rFonts w:asciiTheme="minorHAnsi" w:hAnsiTheme="minorHAnsi"/>
          <w:b w:val="0"/>
          <w:szCs w:val="22"/>
        </w:rPr>
      </w:pPr>
    </w:p>
    <w:p w14:paraId="2BF6FC3A" w14:textId="77777777" w:rsidR="001D6BF2" w:rsidRPr="00880566" w:rsidRDefault="001C44A6" w:rsidP="00302425">
      <w:pPr>
        <w:ind w:left="3870"/>
        <w:rPr>
          <w:rFonts w:asciiTheme="minorHAnsi" w:hAnsiTheme="minorHAnsi"/>
          <w:sz w:val="22"/>
          <w:szCs w:val="22"/>
        </w:rPr>
      </w:pPr>
      <w:r w:rsidRPr="00880566">
        <w:rPr>
          <w:rFonts w:asciiTheme="minorHAnsi" w:hAnsiTheme="minorHAnsi"/>
          <w:sz w:val="22"/>
          <w:szCs w:val="22"/>
        </w:rPr>
        <w:t>[Type protocol text here]</w:t>
      </w:r>
    </w:p>
    <w:p w14:paraId="3D3707A0" w14:textId="77777777" w:rsidR="001D6BF2" w:rsidRPr="00880566" w:rsidRDefault="001D6BF2" w:rsidP="001D6BF2">
      <w:pPr>
        <w:ind w:left="3330"/>
        <w:rPr>
          <w:rFonts w:asciiTheme="minorHAnsi" w:hAnsiTheme="minorHAnsi"/>
          <w:sz w:val="22"/>
          <w:szCs w:val="22"/>
        </w:rPr>
      </w:pPr>
    </w:p>
    <w:p w14:paraId="032C54B4" w14:textId="77777777" w:rsidR="00F53085" w:rsidRPr="00880566" w:rsidRDefault="00200AB7" w:rsidP="0065238D">
      <w:pPr>
        <w:pStyle w:val="Heading3"/>
        <w:numPr>
          <w:ilvl w:val="3"/>
          <w:numId w:val="5"/>
        </w:numPr>
        <w:spacing w:before="0" w:after="0"/>
        <w:rPr>
          <w:rFonts w:asciiTheme="minorHAnsi" w:hAnsiTheme="minorHAnsi"/>
          <w:szCs w:val="22"/>
        </w:rPr>
      </w:pPr>
      <w:r w:rsidRPr="00880566">
        <w:rPr>
          <w:rFonts w:asciiTheme="minorHAnsi" w:hAnsiTheme="minorHAnsi"/>
          <w:szCs w:val="22"/>
        </w:rPr>
        <w:t>Explanation for why</w:t>
      </w:r>
      <w:r w:rsidR="00BE3399" w:rsidRPr="00880566">
        <w:rPr>
          <w:rFonts w:asciiTheme="minorHAnsi" w:hAnsiTheme="minorHAnsi"/>
          <w:szCs w:val="22"/>
        </w:rPr>
        <w:t xml:space="preserve"> </w:t>
      </w:r>
      <w:r w:rsidRPr="00880566">
        <w:rPr>
          <w:rFonts w:asciiTheme="minorHAnsi" w:hAnsiTheme="minorHAnsi"/>
          <w:szCs w:val="22"/>
        </w:rPr>
        <w:t xml:space="preserve">the research could not practicably </w:t>
      </w:r>
      <w:r w:rsidR="0070331D" w:rsidRPr="00880566">
        <w:rPr>
          <w:rFonts w:asciiTheme="minorHAnsi" w:hAnsiTheme="minorHAnsi"/>
          <w:szCs w:val="22"/>
        </w:rPr>
        <w:t xml:space="preserve">be </w:t>
      </w:r>
      <w:r w:rsidRPr="00880566">
        <w:rPr>
          <w:rFonts w:asciiTheme="minorHAnsi" w:hAnsiTheme="minorHAnsi"/>
          <w:szCs w:val="22"/>
        </w:rPr>
        <w:t>conducted without access to and use of PHI</w:t>
      </w:r>
    </w:p>
    <w:p w14:paraId="56BA2D1E" w14:textId="77777777" w:rsidR="00F1164A" w:rsidRPr="00880566" w:rsidRDefault="001D6BF2" w:rsidP="001D6BF2">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 xml:space="preserve">Provide an explanation for why the research could not practicably </w:t>
      </w:r>
      <w:r w:rsidR="0070331D" w:rsidRPr="00880566">
        <w:rPr>
          <w:rFonts w:asciiTheme="minorHAnsi" w:hAnsiTheme="minorHAnsi"/>
          <w:sz w:val="22"/>
          <w:szCs w:val="22"/>
        </w:rPr>
        <w:t xml:space="preserve">be </w:t>
      </w:r>
      <w:r w:rsidRPr="00880566">
        <w:rPr>
          <w:rFonts w:asciiTheme="minorHAnsi" w:hAnsiTheme="minorHAnsi"/>
          <w:sz w:val="22"/>
          <w:szCs w:val="22"/>
        </w:rPr>
        <w:t>conducted without access to and use of PHI.</w:t>
      </w:r>
    </w:p>
    <w:p w14:paraId="3F61CCCA" w14:textId="77777777" w:rsidR="00C26FC4" w:rsidRPr="00880566" w:rsidRDefault="00C26FC4" w:rsidP="001D6BF2">
      <w:pPr>
        <w:pStyle w:val="Heading3"/>
        <w:spacing w:before="0" w:after="0"/>
        <w:ind w:left="2160"/>
        <w:rPr>
          <w:rFonts w:asciiTheme="minorHAnsi" w:hAnsiTheme="minorHAnsi"/>
          <w:b w:val="0"/>
          <w:szCs w:val="22"/>
        </w:rPr>
      </w:pPr>
    </w:p>
    <w:p w14:paraId="25FA39A6" w14:textId="77777777" w:rsidR="001D6BF2" w:rsidRPr="00880566" w:rsidRDefault="001C44A6" w:rsidP="001D6BF2">
      <w:pPr>
        <w:ind w:left="2160"/>
        <w:rPr>
          <w:rFonts w:asciiTheme="minorHAnsi" w:hAnsiTheme="minorHAnsi"/>
          <w:sz w:val="22"/>
          <w:szCs w:val="22"/>
        </w:rPr>
      </w:pPr>
      <w:r w:rsidRPr="00880566">
        <w:rPr>
          <w:rFonts w:asciiTheme="minorHAnsi" w:hAnsiTheme="minorHAnsi"/>
          <w:sz w:val="22"/>
          <w:szCs w:val="22"/>
        </w:rPr>
        <w:t>[Type protocol text here]</w:t>
      </w:r>
    </w:p>
    <w:p w14:paraId="0B826E19" w14:textId="77777777" w:rsidR="001D6BF2" w:rsidRPr="00880566" w:rsidRDefault="001D6BF2" w:rsidP="001D6BF2">
      <w:pPr>
        <w:ind w:left="2160"/>
        <w:rPr>
          <w:rFonts w:asciiTheme="minorHAnsi" w:hAnsiTheme="minorHAnsi"/>
          <w:sz w:val="22"/>
          <w:szCs w:val="22"/>
        </w:rPr>
      </w:pPr>
    </w:p>
    <w:p w14:paraId="25C671ED" w14:textId="77777777" w:rsidR="00F905AE" w:rsidRPr="00880566" w:rsidRDefault="00200AB7" w:rsidP="0065238D">
      <w:pPr>
        <w:pStyle w:val="Heading3"/>
        <w:numPr>
          <w:ilvl w:val="3"/>
          <w:numId w:val="5"/>
        </w:numPr>
        <w:spacing w:before="0" w:after="0"/>
        <w:rPr>
          <w:rFonts w:asciiTheme="minorHAnsi" w:hAnsiTheme="minorHAnsi"/>
          <w:szCs w:val="22"/>
        </w:rPr>
      </w:pPr>
      <w:r w:rsidRPr="00880566">
        <w:rPr>
          <w:rFonts w:asciiTheme="minorHAnsi" w:hAnsiTheme="minorHAnsi"/>
          <w:szCs w:val="22"/>
        </w:rPr>
        <w:t>Explanation for w</w:t>
      </w:r>
      <w:r w:rsidR="00EC14D9" w:rsidRPr="00880566">
        <w:rPr>
          <w:rFonts w:asciiTheme="minorHAnsi" w:hAnsiTheme="minorHAnsi"/>
          <w:szCs w:val="22"/>
        </w:rPr>
        <w:t>hy the research could not practicably be conducted without the waiver</w:t>
      </w:r>
      <w:r w:rsidRPr="00880566">
        <w:rPr>
          <w:rFonts w:asciiTheme="minorHAnsi" w:hAnsiTheme="minorHAnsi"/>
          <w:szCs w:val="22"/>
        </w:rPr>
        <w:t xml:space="preserve"> or alteration of authorization</w:t>
      </w:r>
    </w:p>
    <w:p w14:paraId="490D5775" w14:textId="77777777" w:rsidR="001D6BF2" w:rsidRPr="00880566" w:rsidRDefault="001D6BF2" w:rsidP="001D6BF2">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Provide an explanation for why the research could not practicably be conducted without the waiver or alternation of authorization.</w:t>
      </w:r>
    </w:p>
    <w:p w14:paraId="1FE0EC7D" w14:textId="77777777" w:rsidR="00D70451" w:rsidRPr="00880566" w:rsidRDefault="00D70451" w:rsidP="001D6BF2">
      <w:pPr>
        <w:ind w:left="2160"/>
        <w:rPr>
          <w:rFonts w:asciiTheme="minorHAnsi" w:hAnsiTheme="minorHAnsi"/>
          <w:sz w:val="22"/>
          <w:szCs w:val="22"/>
        </w:rPr>
      </w:pPr>
    </w:p>
    <w:p w14:paraId="12DD27BE" w14:textId="689D4501" w:rsidR="009E3C90" w:rsidRDefault="001C44A6" w:rsidP="001D6BF2">
      <w:pPr>
        <w:ind w:left="2160"/>
        <w:rPr>
          <w:rFonts w:asciiTheme="minorHAnsi" w:hAnsiTheme="minorHAnsi"/>
          <w:sz w:val="22"/>
          <w:szCs w:val="22"/>
        </w:rPr>
      </w:pPr>
      <w:r w:rsidRPr="00880566">
        <w:rPr>
          <w:rFonts w:asciiTheme="minorHAnsi" w:hAnsiTheme="minorHAnsi"/>
          <w:sz w:val="22"/>
          <w:szCs w:val="22"/>
        </w:rPr>
        <w:t>[Type protocol text here]</w:t>
      </w:r>
    </w:p>
    <w:p w14:paraId="746D250E" w14:textId="2764FF2B" w:rsidR="00CC092A" w:rsidRDefault="00CC092A" w:rsidP="001D6BF2">
      <w:pPr>
        <w:ind w:left="2160"/>
        <w:rPr>
          <w:rFonts w:asciiTheme="minorHAnsi" w:hAnsiTheme="minorHAnsi"/>
          <w:sz w:val="22"/>
          <w:szCs w:val="22"/>
        </w:rPr>
      </w:pPr>
    </w:p>
    <w:p w14:paraId="689DE698" w14:textId="5E5C97D9" w:rsidR="00877FFB" w:rsidRDefault="00877FFB" w:rsidP="001D6BF2">
      <w:pPr>
        <w:ind w:left="2160"/>
        <w:rPr>
          <w:rFonts w:asciiTheme="minorHAnsi" w:hAnsiTheme="minorHAnsi"/>
          <w:sz w:val="22"/>
          <w:szCs w:val="22"/>
        </w:rPr>
      </w:pPr>
    </w:p>
    <w:p w14:paraId="213A4882" w14:textId="77777777" w:rsidR="00302425" w:rsidRDefault="00302425" w:rsidP="001D6BF2">
      <w:pPr>
        <w:ind w:left="2160"/>
        <w:rPr>
          <w:rFonts w:asciiTheme="minorHAnsi" w:hAnsiTheme="minorHAnsi"/>
          <w:sz w:val="22"/>
          <w:szCs w:val="22"/>
        </w:rPr>
      </w:pPr>
    </w:p>
    <w:p w14:paraId="18C9BA8A" w14:textId="0088BE97" w:rsidR="00CC092A" w:rsidRPr="00302425" w:rsidRDefault="00CC092A" w:rsidP="0065238D">
      <w:pPr>
        <w:pStyle w:val="Heading2"/>
        <w:numPr>
          <w:ilvl w:val="1"/>
          <w:numId w:val="5"/>
        </w:numPr>
        <w:rPr>
          <w:rFonts w:asciiTheme="minorHAnsi" w:hAnsiTheme="minorHAnsi" w:cstheme="minorHAnsi"/>
        </w:rPr>
      </w:pPr>
      <w:r w:rsidRPr="00302425">
        <w:rPr>
          <w:rFonts w:asciiTheme="minorHAnsi" w:hAnsiTheme="minorHAnsi" w:cstheme="minorHAnsi"/>
        </w:rPr>
        <w:t>Waiver or alteration of authorization statements of agreement</w:t>
      </w:r>
    </w:p>
    <w:p w14:paraId="4AD172D2" w14:textId="77777777" w:rsidR="00CC092A" w:rsidRPr="00880566" w:rsidRDefault="00CC092A" w:rsidP="001D6BF2">
      <w:pPr>
        <w:ind w:left="2160"/>
        <w:rPr>
          <w:rFonts w:asciiTheme="minorHAnsi" w:hAnsiTheme="minorHAnsi"/>
          <w:sz w:val="22"/>
          <w:szCs w:val="22"/>
        </w:rPr>
      </w:pPr>
    </w:p>
    <w:p w14:paraId="281E632A" w14:textId="506DC5EE" w:rsidR="00BE661C" w:rsidRPr="00880566" w:rsidRDefault="00BE661C" w:rsidP="00CC092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Theme="minorHAnsi" w:hAnsiTheme="minorHAnsi"/>
          <w:b/>
          <w:color w:val="000000"/>
          <w:sz w:val="22"/>
          <w:szCs w:val="22"/>
        </w:rPr>
      </w:pPr>
      <w:r w:rsidRPr="00880566">
        <w:rPr>
          <w:rFonts w:asciiTheme="minorHAnsi" w:hAnsiTheme="minorHAns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Pr>
          <w:rFonts w:asciiTheme="minorHAnsi" w:hAnsiTheme="minorHAnsi"/>
          <w:sz w:val="22"/>
          <w:szCs w:val="22"/>
        </w:rPr>
        <w:t xml:space="preserve"> </w:t>
      </w:r>
      <w:r w:rsidR="00DD1CFD" w:rsidRPr="00880566">
        <w:rPr>
          <w:rFonts w:asciiTheme="minorHAnsi" w:hAnsiTheme="minorHAnsi"/>
          <w:b/>
          <w:sz w:val="22"/>
          <w:szCs w:val="22"/>
        </w:rPr>
        <w:t xml:space="preserve">If the section is </w:t>
      </w:r>
      <w:r w:rsidR="00DD1CFD" w:rsidRPr="00880566">
        <w:rPr>
          <w:rFonts w:asciiTheme="minorHAnsi" w:hAnsiTheme="minorHAnsi"/>
          <w:b/>
          <w:sz w:val="22"/>
          <w:szCs w:val="22"/>
          <w:u w:val="single"/>
        </w:rPr>
        <w:t>not</w:t>
      </w:r>
      <w:r w:rsidR="00DD1CFD" w:rsidRPr="00880566">
        <w:rPr>
          <w:rFonts w:asciiTheme="minorHAnsi" w:hAnsiTheme="minorHAnsi"/>
          <w:b/>
          <w:sz w:val="22"/>
          <w:szCs w:val="22"/>
        </w:rPr>
        <w:t xml:space="preserve"> applicable, </w:t>
      </w:r>
      <w:r w:rsidR="00DD1CFD" w:rsidRPr="00880566">
        <w:rPr>
          <w:rFonts w:asciiTheme="minorHAnsi" w:hAnsiTheme="minorHAnsi"/>
          <w:b/>
          <w:sz w:val="22"/>
          <w:szCs w:val="22"/>
          <w:u w:val="single"/>
        </w:rPr>
        <w:t xml:space="preserve">remove </w:t>
      </w:r>
      <w:r w:rsidR="00DD1CFD" w:rsidRPr="00880566">
        <w:rPr>
          <w:rFonts w:asciiTheme="minorHAnsi" w:hAnsiTheme="minorHAnsi"/>
          <w:b/>
          <w:sz w:val="22"/>
          <w:szCs w:val="22"/>
        </w:rPr>
        <w:t xml:space="preserve">the statement and </w:t>
      </w:r>
      <w:r w:rsidR="00DD1CFD" w:rsidRPr="00880566">
        <w:rPr>
          <w:rFonts w:asciiTheme="minorHAnsi" w:hAnsiTheme="minorHAnsi"/>
          <w:b/>
          <w:sz w:val="22"/>
          <w:szCs w:val="22"/>
          <w:u w:val="single"/>
        </w:rPr>
        <w:t>indicate as not applicable.</w:t>
      </w:r>
    </w:p>
    <w:p w14:paraId="30CF01CD" w14:textId="77777777" w:rsidR="00BE661C" w:rsidRPr="00FF0933" w:rsidRDefault="00BE661C" w:rsidP="00CC092A">
      <w:pPr>
        <w:ind w:left="1350"/>
        <w:rPr>
          <w:rFonts w:asciiTheme="minorHAnsi" w:hAnsiTheme="minorHAnsi"/>
          <w:sz w:val="22"/>
          <w:szCs w:val="22"/>
        </w:rPr>
      </w:pPr>
    </w:p>
    <w:p w14:paraId="1084E127" w14:textId="77777777" w:rsidR="00900723" w:rsidRPr="00095951" w:rsidRDefault="009266E0" w:rsidP="00CC092A">
      <w:pPr>
        <w:ind w:left="1350"/>
        <w:rPr>
          <w:rFonts w:asciiTheme="minorHAnsi" w:hAnsiTheme="minorHAnsi"/>
          <w:i/>
          <w:color w:val="000000" w:themeColor="text1"/>
          <w:sz w:val="22"/>
          <w:szCs w:val="22"/>
        </w:rPr>
      </w:pPr>
      <w:r w:rsidRPr="00095951">
        <w:rPr>
          <w:rFonts w:asciiTheme="minorHAnsi" w:hAnsiTheme="minorHAnsi"/>
          <w:i/>
          <w:color w:val="000000" w:themeColor="text1"/>
          <w:sz w:val="22"/>
          <w:szCs w:val="22"/>
        </w:rPr>
        <w:t>Protected health information obtained as part of this research will not be reused or disclosed to any other person or entity, except as required by law, for authorized oversight of the research study, or for other permitted uses and disclosures according to federal regulations.</w:t>
      </w:r>
      <w:r w:rsidR="00DD1CFD" w:rsidRPr="00095951">
        <w:rPr>
          <w:rFonts w:asciiTheme="minorHAnsi" w:hAnsiTheme="minorHAnsi"/>
          <w:i/>
          <w:color w:val="000000" w:themeColor="text1"/>
          <w:sz w:val="22"/>
          <w:szCs w:val="22"/>
        </w:rPr>
        <w:t xml:space="preserve"> </w:t>
      </w:r>
    </w:p>
    <w:p w14:paraId="54BE5A2D" w14:textId="77777777" w:rsidR="00900723" w:rsidRPr="00095951" w:rsidRDefault="00900723" w:rsidP="00CC092A">
      <w:pPr>
        <w:ind w:left="1350"/>
        <w:rPr>
          <w:rFonts w:asciiTheme="minorHAnsi" w:hAnsiTheme="minorHAnsi"/>
          <w:i/>
          <w:color w:val="000000" w:themeColor="text1"/>
          <w:sz w:val="22"/>
          <w:szCs w:val="22"/>
        </w:rPr>
      </w:pPr>
    </w:p>
    <w:p w14:paraId="2596555A" w14:textId="77777777" w:rsidR="00900723" w:rsidRPr="00095951" w:rsidRDefault="009266E0" w:rsidP="00CC092A">
      <w:pPr>
        <w:ind w:left="1350"/>
        <w:rPr>
          <w:rFonts w:asciiTheme="minorHAnsi" w:hAnsiTheme="minorHAnsi"/>
          <w:i/>
          <w:color w:val="000000" w:themeColor="text1"/>
          <w:sz w:val="22"/>
          <w:szCs w:val="22"/>
        </w:rPr>
      </w:pPr>
      <w:r w:rsidRPr="00095951">
        <w:rPr>
          <w:rFonts w:asciiTheme="minorHAnsi" w:hAnsiTheme="minorHAnsi"/>
          <w:i/>
          <w:color w:val="000000" w:themeColor="text1"/>
          <w:sz w:val="22"/>
          <w:szCs w:val="22"/>
        </w:rPr>
        <w:t xml:space="preserve">The research team will collect only information essential to the study and in accord with the ‘Minimum Necessary’ standard (information reasonably necessary to accomplish the objectives of the research) per federal regulations. </w:t>
      </w:r>
    </w:p>
    <w:p w14:paraId="135531D8" w14:textId="77777777" w:rsidR="00900723" w:rsidRPr="00095951" w:rsidRDefault="00900723" w:rsidP="00CC092A">
      <w:pPr>
        <w:ind w:left="1350"/>
        <w:rPr>
          <w:rFonts w:asciiTheme="minorHAnsi" w:hAnsiTheme="minorHAnsi"/>
          <w:i/>
          <w:color w:val="000000" w:themeColor="text1"/>
          <w:sz w:val="22"/>
          <w:szCs w:val="22"/>
        </w:rPr>
      </w:pPr>
    </w:p>
    <w:p w14:paraId="4665DE45" w14:textId="77777777" w:rsidR="009266E0" w:rsidRPr="00095951" w:rsidRDefault="009266E0" w:rsidP="00CC092A">
      <w:pPr>
        <w:ind w:left="1350"/>
        <w:rPr>
          <w:rFonts w:asciiTheme="minorHAnsi" w:hAnsiTheme="minorHAnsi"/>
          <w:i/>
          <w:sz w:val="22"/>
          <w:szCs w:val="22"/>
        </w:rPr>
      </w:pPr>
      <w:r w:rsidRPr="00095951">
        <w:rPr>
          <w:rFonts w:asciiTheme="minorHAnsi" w:hAnsiTheme="minorHAnsi"/>
          <w:i/>
          <w:color w:val="000000" w:themeColor="text1"/>
          <w:sz w:val="22"/>
          <w:szCs w:val="22"/>
        </w:rPr>
        <w:t>Access to the information will be limited, to the greatest extent possible, within the research team. All disclosures or releases of identifiable information granted under this waiver will be accounted for and documented.</w:t>
      </w:r>
    </w:p>
    <w:p w14:paraId="4D0CDCC0" w14:textId="77777777" w:rsidR="009266E0" w:rsidRPr="00880566" w:rsidRDefault="009266E0" w:rsidP="006E32B9">
      <w:pPr>
        <w:ind w:left="1440"/>
        <w:rPr>
          <w:rFonts w:asciiTheme="minorHAnsi" w:hAnsiTheme="minorHAnsi"/>
          <w:sz w:val="22"/>
          <w:szCs w:val="22"/>
        </w:rPr>
      </w:pPr>
    </w:p>
    <w:p w14:paraId="017D89DF" w14:textId="549D2681" w:rsidR="000A4DFE" w:rsidRPr="00880566" w:rsidRDefault="000A4DFE" w:rsidP="0065238D">
      <w:pPr>
        <w:pStyle w:val="Heading1"/>
        <w:numPr>
          <w:ilvl w:val="0"/>
          <w:numId w:val="5"/>
        </w:numPr>
        <w:rPr>
          <w:sz w:val="22"/>
          <w:szCs w:val="22"/>
        </w:rPr>
      </w:pPr>
      <w:bookmarkStart w:id="94" w:name="_Toc535504257"/>
      <w:r w:rsidRPr="00880566">
        <w:rPr>
          <w:sz w:val="22"/>
          <w:szCs w:val="22"/>
        </w:rPr>
        <w:t>Study Design and Procedures</w:t>
      </w:r>
      <w:bookmarkEnd w:id="90"/>
      <w:bookmarkEnd w:id="91"/>
      <w:bookmarkEnd w:id="92"/>
      <w:bookmarkEnd w:id="94"/>
    </w:p>
    <w:p w14:paraId="1B6DC28C" w14:textId="35E9CBF6" w:rsidR="00C620D8" w:rsidRPr="00880566" w:rsidRDefault="00C620D8" w:rsidP="00880566">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60"/>
        <w:rPr>
          <w:rFonts w:asciiTheme="minorHAnsi" w:hAnsiTheme="minorHAnsi"/>
          <w:sz w:val="22"/>
          <w:szCs w:val="22"/>
        </w:rPr>
      </w:pPr>
      <w:r w:rsidRPr="00880566">
        <w:rPr>
          <w:rFonts w:asciiTheme="minorHAnsi" w:hAnsiTheme="minorHAnsi"/>
          <w:sz w:val="22"/>
          <w:szCs w:val="22"/>
        </w:rPr>
        <w:t>Data collection materials that will be seen or used by subjects in your study must be uploaded to CATS IRB (</w:t>
      </w:r>
      <w:hyperlink r:id="rId26" w:history="1">
        <w:r w:rsidRPr="00880566">
          <w:rPr>
            <w:rStyle w:val="Hyperlink"/>
            <w:rFonts w:asciiTheme="minorHAnsi" w:hAnsiTheme="minorHAnsi"/>
            <w:sz w:val="22"/>
            <w:szCs w:val="22"/>
          </w:rPr>
          <w:t>http://irb.psu.edu</w:t>
        </w:r>
      </w:hyperlink>
      <w:r w:rsidRPr="00880566">
        <w:rPr>
          <w:rFonts w:asciiTheme="minorHAnsi" w:hAnsiTheme="minorHAnsi"/>
          <w:sz w:val="22"/>
          <w:szCs w:val="22"/>
        </w:rPr>
        <w:t>).</w:t>
      </w:r>
      <w:r w:rsidR="007A60A2" w:rsidRPr="00880566">
        <w:rPr>
          <w:rFonts w:asciiTheme="minorHAnsi" w:hAnsiTheme="minorHAnsi"/>
          <w:sz w:val="22"/>
          <w:szCs w:val="22"/>
        </w:rPr>
        <w:t xml:space="preserve">   </w:t>
      </w:r>
      <w:r w:rsidR="007A60A2" w:rsidRPr="00880566">
        <w:rPr>
          <w:rFonts w:asciiTheme="minorHAnsi" w:hAnsiTheme="minorHAnsi"/>
          <w:b/>
          <w:sz w:val="22"/>
          <w:szCs w:val="22"/>
        </w:rPr>
        <w:t>D</w:t>
      </w:r>
      <w:r w:rsidR="009654A9" w:rsidRPr="00880566">
        <w:rPr>
          <w:rFonts w:asciiTheme="minorHAnsi" w:hAnsiTheme="minorHAnsi"/>
          <w:b/>
          <w:sz w:val="22"/>
          <w:szCs w:val="22"/>
        </w:rPr>
        <w:t>O NOT</w:t>
      </w:r>
      <w:r w:rsidR="009654A9" w:rsidRPr="00880566">
        <w:rPr>
          <w:rFonts w:asciiTheme="minorHAnsi" w:hAnsiTheme="minorHAnsi"/>
          <w:sz w:val="22"/>
          <w:szCs w:val="22"/>
        </w:rPr>
        <w:t xml:space="preserve"> include any actual data collection materials in this protocol (e.g.</w:t>
      </w:r>
      <w:r w:rsidR="00666162">
        <w:rPr>
          <w:rFonts w:asciiTheme="minorHAnsi" w:hAnsiTheme="minorHAnsi"/>
          <w:sz w:val="22"/>
          <w:szCs w:val="22"/>
        </w:rPr>
        <w:t>,</w:t>
      </w:r>
      <w:r w:rsidR="009654A9" w:rsidRPr="00880566">
        <w:rPr>
          <w:rFonts w:asciiTheme="minorHAnsi" w:hAnsiTheme="minorHAnsi"/>
          <w:sz w:val="22"/>
          <w:szCs w:val="22"/>
        </w:rPr>
        <w:t xml:space="preserve"> actual survey or interview questions)</w:t>
      </w:r>
    </w:p>
    <w:p w14:paraId="481ED480" w14:textId="6B5EC12F" w:rsidR="00ED261D" w:rsidRDefault="00985EA4" w:rsidP="00985EA4">
      <w:pPr>
        <w:rPr>
          <w:rFonts w:asciiTheme="minorHAnsi" w:hAnsiTheme="minorHAnsi"/>
          <w:sz w:val="22"/>
          <w:szCs w:val="22"/>
        </w:rPr>
      </w:pPr>
      <w:r>
        <w:rPr>
          <w:rFonts w:asciiTheme="minorHAnsi" w:hAnsiTheme="minorHAnsi"/>
          <w:color w:val="000000"/>
          <w:sz w:val="22"/>
          <w:szCs w:val="22"/>
        </w:rPr>
        <w:tab/>
      </w:r>
      <w:r>
        <w:rPr>
          <w:rFonts w:asciiTheme="minorHAnsi" w:hAnsiTheme="minorHAnsi"/>
          <w:sz w:val="22"/>
          <w:szCs w:val="22"/>
        </w:rPr>
        <w:t>[Do not type here]</w:t>
      </w:r>
    </w:p>
    <w:p w14:paraId="2D261EFD" w14:textId="77777777" w:rsidR="00985EA4" w:rsidRPr="00880566" w:rsidRDefault="00985EA4" w:rsidP="00A06801">
      <w:pPr>
        <w:rPr>
          <w:rFonts w:asciiTheme="minorHAnsi" w:hAnsiTheme="minorHAnsi"/>
          <w:color w:val="000000"/>
          <w:sz w:val="22"/>
          <w:szCs w:val="22"/>
        </w:rPr>
      </w:pPr>
    </w:p>
    <w:p w14:paraId="61CB1DF2" w14:textId="77777777" w:rsidR="00FD3A0D" w:rsidRPr="00880566" w:rsidRDefault="00FD3A0D" w:rsidP="0065238D">
      <w:pPr>
        <w:pStyle w:val="Heading2"/>
        <w:numPr>
          <w:ilvl w:val="1"/>
          <w:numId w:val="5"/>
        </w:numPr>
        <w:spacing w:before="0" w:after="0"/>
        <w:rPr>
          <w:rFonts w:asciiTheme="minorHAnsi" w:hAnsiTheme="minorHAnsi"/>
          <w:color w:val="000000"/>
          <w:szCs w:val="22"/>
        </w:rPr>
      </w:pPr>
      <w:bookmarkStart w:id="95" w:name="_Toc361915582"/>
      <w:bookmarkStart w:id="96" w:name="_Toc361917206"/>
      <w:bookmarkStart w:id="97" w:name="_Toc364333933"/>
      <w:r w:rsidRPr="00880566">
        <w:rPr>
          <w:rFonts w:asciiTheme="minorHAnsi" w:hAnsiTheme="minorHAnsi"/>
          <w:color w:val="000000"/>
          <w:szCs w:val="22"/>
        </w:rPr>
        <w:t xml:space="preserve">Study </w:t>
      </w:r>
      <w:r w:rsidR="00FF6B96" w:rsidRPr="00880566">
        <w:rPr>
          <w:rFonts w:asciiTheme="minorHAnsi" w:hAnsiTheme="minorHAnsi"/>
          <w:color w:val="000000"/>
          <w:szCs w:val="22"/>
        </w:rPr>
        <w:t>D</w:t>
      </w:r>
      <w:r w:rsidRPr="00880566">
        <w:rPr>
          <w:rFonts w:asciiTheme="minorHAnsi" w:hAnsiTheme="minorHAnsi"/>
          <w:color w:val="000000"/>
          <w:szCs w:val="22"/>
        </w:rPr>
        <w:t>esign</w:t>
      </w:r>
      <w:bookmarkEnd w:id="95"/>
      <w:bookmarkEnd w:id="96"/>
      <w:bookmarkEnd w:id="97"/>
    </w:p>
    <w:p w14:paraId="4848C459" w14:textId="77777777" w:rsidR="00ED261D" w:rsidRPr="00880566" w:rsidRDefault="007362C5" w:rsidP="007362C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and explain the study design.</w:t>
      </w:r>
    </w:p>
    <w:p w14:paraId="2AA178B4" w14:textId="77777777" w:rsidR="007362C5" w:rsidRPr="00880566" w:rsidRDefault="007362C5" w:rsidP="007362C5">
      <w:pPr>
        <w:ind w:left="1440"/>
        <w:rPr>
          <w:rFonts w:asciiTheme="minorHAnsi" w:hAnsiTheme="minorHAnsi"/>
          <w:sz w:val="22"/>
          <w:szCs w:val="22"/>
        </w:rPr>
      </w:pPr>
    </w:p>
    <w:p w14:paraId="26F56174" w14:textId="306E67B9" w:rsidR="00E731EC" w:rsidRPr="003E17EE" w:rsidRDefault="00E731EC" w:rsidP="00E731EC">
      <w:pPr>
        <w:ind w:left="1440"/>
        <w:rPr>
          <w:rFonts w:asciiTheme="minorHAnsi" w:hAnsiTheme="minorHAnsi"/>
          <w:sz w:val="22"/>
          <w:szCs w:val="22"/>
        </w:rPr>
      </w:pPr>
      <w:r w:rsidRPr="003E17EE">
        <w:rPr>
          <w:rFonts w:asciiTheme="minorHAnsi" w:hAnsiTheme="minorHAnsi"/>
          <w:sz w:val="22"/>
          <w:szCs w:val="22"/>
        </w:rPr>
        <w:t xml:space="preserve">The study design </w:t>
      </w:r>
      <w:r>
        <w:rPr>
          <w:rFonts w:asciiTheme="minorHAnsi" w:hAnsiTheme="minorHAnsi"/>
          <w:sz w:val="22"/>
          <w:szCs w:val="22"/>
        </w:rPr>
        <w:t>requires</w:t>
      </w:r>
      <w:r w:rsidRPr="003E17EE">
        <w:rPr>
          <w:rFonts w:asciiTheme="minorHAnsi" w:hAnsiTheme="minorHAnsi"/>
          <w:sz w:val="22"/>
          <w:szCs w:val="22"/>
        </w:rPr>
        <w:t xml:space="preserve"> one visit per participant. An individual will participate in the procedures outlined in </w:t>
      </w:r>
      <w:r>
        <w:rPr>
          <w:rFonts w:asciiTheme="minorHAnsi" w:hAnsiTheme="minorHAnsi"/>
          <w:sz w:val="22"/>
          <w:szCs w:val="22"/>
        </w:rPr>
        <w:t>7.</w:t>
      </w:r>
      <w:r w:rsidRPr="003E17EE">
        <w:rPr>
          <w:rFonts w:asciiTheme="minorHAnsi" w:hAnsiTheme="minorHAnsi"/>
          <w:sz w:val="22"/>
          <w:szCs w:val="22"/>
        </w:rPr>
        <w:t xml:space="preserve">2 </w:t>
      </w:r>
      <w:r>
        <w:rPr>
          <w:rFonts w:asciiTheme="minorHAnsi" w:hAnsiTheme="minorHAnsi"/>
          <w:sz w:val="22"/>
          <w:szCs w:val="22"/>
        </w:rPr>
        <w:t xml:space="preserve">and 7.2.1 </w:t>
      </w:r>
      <w:r w:rsidRPr="003E17EE">
        <w:rPr>
          <w:rFonts w:asciiTheme="minorHAnsi" w:hAnsiTheme="minorHAnsi"/>
          <w:sz w:val="22"/>
          <w:szCs w:val="22"/>
        </w:rPr>
        <w:t>during a single visit.</w:t>
      </w:r>
    </w:p>
    <w:p w14:paraId="15B20577" w14:textId="77777777" w:rsidR="007362C5" w:rsidRPr="00880566" w:rsidRDefault="007362C5" w:rsidP="007362C5">
      <w:pPr>
        <w:ind w:left="1440"/>
        <w:rPr>
          <w:rFonts w:asciiTheme="minorHAnsi" w:hAnsiTheme="minorHAnsi"/>
          <w:sz w:val="22"/>
          <w:szCs w:val="22"/>
        </w:rPr>
      </w:pPr>
    </w:p>
    <w:p w14:paraId="69886804" w14:textId="71D37300" w:rsidR="00FD3A0D" w:rsidRDefault="00FF6B96" w:rsidP="0065238D">
      <w:pPr>
        <w:pStyle w:val="Heading2"/>
        <w:numPr>
          <w:ilvl w:val="1"/>
          <w:numId w:val="5"/>
        </w:numPr>
        <w:spacing w:before="0" w:after="0"/>
        <w:rPr>
          <w:rFonts w:asciiTheme="minorHAnsi" w:hAnsiTheme="minorHAnsi"/>
          <w:color w:val="000000"/>
          <w:szCs w:val="22"/>
        </w:rPr>
      </w:pPr>
      <w:bookmarkStart w:id="98" w:name="_Toc361915583"/>
      <w:bookmarkStart w:id="99" w:name="_Toc361917207"/>
      <w:bookmarkStart w:id="100" w:name="_Toc364333934"/>
      <w:r w:rsidRPr="00880566">
        <w:rPr>
          <w:rFonts w:asciiTheme="minorHAnsi" w:hAnsiTheme="minorHAnsi"/>
          <w:color w:val="000000"/>
          <w:szCs w:val="22"/>
        </w:rPr>
        <w:t>Study P</w:t>
      </w:r>
      <w:r w:rsidR="00FD3A0D" w:rsidRPr="00880566">
        <w:rPr>
          <w:rFonts w:asciiTheme="minorHAnsi" w:hAnsiTheme="minorHAnsi"/>
          <w:color w:val="000000"/>
          <w:szCs w:val="22"/>
        </w:rPr>
        <w:t>rocedures</w:t>
      </w:r>
      <w:bookmarkEnd w:id="98"/>
      <w:bookmarkEnd w:id="99"/>
      <w:bookmarkEnd w:id="100"/>
    </w:p>
    <w:p w14:paraId="205BBA06" w14:textId="27F685A2" w:rsidR="00824C6A" w:rsidRDefault="00B43FAA" w:rsidP="00206AB4">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Pr>
          <w:rFonts w:asciiTheme="minorHAnsi" w:hAnsiTheme="minorHAnsi"/>
          <w:sz w:val="22"/>
          <w:szCs w:val="22"/>
        </w:rPr>
        <w:t xml:space="preserve">Provide </w:t>
      </w:r>
      <w:r w:rsidR="005235CE">
        <w:rPr>
          <w:rFonts w:asciiTheme="minorHAnsi" w:hAnsiTheme="minorHAnsi"/>
          <w:sz w:val="22"/>
          <w:szCs w:val="22"/>
        </w:rPr>
        <w:t>a step by step description of all research procedures being conducted (broken down by visit, if applicable) including such information as below (where and when applicable); d</w:t>
      </w:r>
      <w:r w:rsidR="00824C6A" w:rsidRPr="00880566">
        <w:rPr>
          <w:rFonts w:asciiTheme="minorHAnsi" w:hAnsiTheme="minorHAnsi"/>
          <w:sz w:val="22"/>
          <w:szCs w:val="22"/>
        </w:rPr>
        <w:t xml:space="preserve">escribe </w:t>
      </w:r>
      <w:r w:rsidR="00824C6A">
        <w:rPr>
          <w:rFonts w:asciiTheme="minorHAnsi" w:hAnsiTheme="minorHAnsi"/>
          <w:sz w:val="22"/>
          <w:szCs w:val="22"/>
        </w:rPr>
        <w:t>the following</w:t>
      </w:r>
      <w:r>
        <w:rPr>
          <w:rFonts w:asciiTheme="minorHAnsi" w:hAnsiTheme="minorHAnsi"/>
          <w:sz w:val="22"/>
          <w:szCs w:val="22"/>
        </w:rPr>
        <w:t>:</w:t>
      </w:r>
    </w:p>
    <w:p w14:paraId="79FC30F9" w14:textId="55716CE3" w:rsidR="00824C6A" w:rsidRDefault="00725FE8"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heme="minorHAnsi" w:hAnsiTheme="minorHAnsi"/>
          <w:sz w:val="22"/>
          <w:szCs w:val="22"/>
        </w:rPr>
      </w:pPr>
      <w:r>
        <w:rPr>
          <w:rFonts w:asciiTheme="minorHAnsi" w:hAnsiTheme="minorHAnsi"/>
          <w:sz w:val="22"/>
          <w:szCs w:val="22"/>
        </w:rPr>
        <w:t xml:space="preserve">HOW: </w:t>
      </w:r>
      <w:r w:rsidR="0074238C">
        <w:rPr>
          <w:rFonts w:asciiTheme="minorHAnsi" w:hAnsiTheme="minorHAnsi"/>
          <w:sz w:val="22"/>
          <w:szCs w:val="22"/>
        </w:rPr>
        <w:t>(e.g.</w:t>
      </w:r>
      <w:r w:rsidR="00F24D8D">
        <w:rPr>
          <w:rFonts w:asciiTheme="minorHAnsi" w:hAnsiTheme="minorHAnsi"/>
          <w:sz w:val="22"/>
          <w:szCs w:val="22"/>
        </w:rPr>
        <w:t>,</w:t>
      </w:r>
      <w:r w:rsidR="0074238C">
        <w:rPr>
          <w:rFonts w:asciiTheme="minorHAnsi" w:hAnsiTheme="minorHAnsi"/>
          <w:sz w:val="22"/>
          <w:szCs w:val="22"/>
        </w:rPr>
        <w:t xml:space="preserve"> data collection via interviews, focus groups, forms such as surveys and questionnaires, </w:t>
      </w:r>
      <w:r w:rsidR="004014F9">
        <w:rPr>
          <w:rFonts w:asciiTheme="minorHAnsi" w:hAnsiTheme="minorHAnsi"/>
          <w:sz w:val="22"/>
          <w:szCs w:val="22"/>
        </w:rPr>
        <w:t xml:space="preserve">medical/school </w:t>
      </w:r>
      <w:r w:rsidR="0074238C">
        <w:rPr>
          <w:rFonts w:asciiTheme="minorHAnsi" w:hAnsiTheme="minorHAnsi"/>
          <w:sz w:val="22"/>
          <w:szCs w:val="22"/>
        </w:rPr>
        <w:t xml:space="preserve">records, audio/video/digital recordings, photographs, EKG procedures, MRI, mobile </w:t>
      </w:r>
      <w:r w:rsidR="0074238C">
        <w:rPr>
          <w:rFonts w:asciiTheme="minorHAnsi" w:hAnsiTheme="minorHAnsi"/>
          <w:sz w:val="22"/>
          <w:szCs w:val="22"/>
        </w:rPr>
        <w:lastRenderedPageBreak/>
        <w:t>devices such as electronic tablets/cell phones, observations, collection of specimens, experimental drug/device testing, manipulation of behavior/use of deception, computer games</w:t>
      </w:r>
      <w:r w:rsidR="0089542B">
        <w:rPr>
          <w:rFonts w:asciiTheme="minorHAnsi" w:hAnsiTheme="minorHAnsi"/>
          <w:sz w:val="22"/>
          <w:szCs w:val="22"/>
        </w:rPr>
        <w:t>,</w:t>
      </w:r>
      <w:r w:rsidR="0074238C">
        <w:rPr>
          <w:rFonts w:asciiTheme="minorHAnsi" w:hAnsiTheme="minorHAnsi"/>
          <w:sz w:val="22"/>
          <w:szCs w:val="22"/>
        </w:rPr>
        <w:t xml:space="preserve"> etc.)</w:t>
      </w:r>
    </w:p>
    <w:p w14:paraId="5AEFB485" w14:textId="21C4414B" w:rsidR="00824C6A" w:rsidRDefault="0074238C"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Theme="minorHAnsi" w:hAnsiTheme="minorHAnsi"/>
          <w:sz w:val="22"/>
          <w:szCs w:val="22"/>
        </w:rPr>
      </w:pPr>
      <w:r>
        <w:rPr>
          <w:rFonts w:asciiTheme="minorHAnsi" w:hAnsiTheme="minorHAnsi"/>
          <w:sz w:val="22"/>
          <w:szCs w:val="22"/>
        </w:rPr>
        <w:t xml:space="preserve">WHERE: </w:t>
      </w:r>
      <w:r w:rsidR="0089542B">
        <w:rPr>
          <w:rFonts w:asciiTheme="minorHAnsi" w:hAnsiTheme="minorHAnsi"/>
          <w:sz w:val="22"/>
          <w:szCs w:val="22"/>
        </w:rPr>
        <w:t>(e.g.</w:t>
      </w:r>
      <w:r w:rsidR="00F24D8D">
        <w:rPr>
          <w:rFonts w:asciiTheme="minorHAnsi" w:hAnsiTheme="minorHAnsi"/>
          <w:sz w:val="22"/>
          <w:szCs w:val="22"/>
        </w:rPr>
        <w:t>,</w:t>
      </w:r>
      <w:r w:rsidR="0089542B">
        <w:rPr>
          <w:rFonts w:asciiTheme="minorHAnsi" w:hAnsiTheme="minorHAnsi"/>
          <w:sz w:val="22"/>
          <w:szCs w:val="22"/>
        </w:rPr>
        <w:t xml:space="preserve"> classrooms, labs, internet/online, places of business, medical settings, public spaces, etc.)</w:t>
      </w:r>
    </w:p>
    <w:p w14:paraId="57EFAA0E" w14:textId="77777777" w:rsidR="00824C6A" w:rsidRPr="00206AB4" w:rsidRDefault="00824C6A" w:rsidP="00206AB4"/>
    <w:p w14:paraId="65863051" w14:textId="3763539E" w:rsidR="00E731EC" w:rsidRPr="002B0298" w:rsidRDefault="00D56CD0" w:rsidP="00E731EC">
      <w:pPr>
        <w:ind w:left="1440"/>
        <w:rPr>
          <w:rFonts w:asciiTheme="minorHAnsi" w:hAnsiTheme="minorHAnsi"/>
          <w:sz w:val="22"/>
          <w:szCs w:val="22"/>
        </w:rPr>
      </w:pPr>
      <w:bookmarkStart w:id="101" w:name="_Toc361915584"/>
      <w:bookmarkStart w:id="102" w:name="_Toc361917208"/>
      <w:bookmarkStart w:id="103" w:name="_Toc364333935"/>
      <w:r>
        <w:rPr>
          <w:rFonts w:asciiTheme="minorHAnsi" w:hAnsiTheme="minorHAnsi"/>
          <w:sz w:val="22"/>
          <w:szCs w:val="22"/>
        </w:rPr>
        <w:t xml:space="preserve">The study will be conducted in 503 </w:t>
      </w:r>
      <w:r w:rsidRPr="006329D6">
        <w:rPr>
          <w:rFonts w:asciiTheme="minorHAnsi" w:hAnsiTheme="minorHAnsi"/>
          <w:sz w:val="22"/>
          <w:szCs w:val="22"/>
        </w:rPr>
        <w:t>Moore</w:t>
      </w:r>
      <w:r>
        <w:rPr>
          <w:rFonts w:asciiTheme="minorHAnsi" w:hAnsiTheme="minorHAnsi"/>
          <w:sz w:val="22"/>
          <w:szCs w:val="22"/>
        </w:rPr>
        <w:t xml:space="preserve">. </w:t>
      </w:r>
      <w:r w:rsidR="00E731EC" w:rsidRPr="006329D6">
        <w:rPr>
          <w:rFonts w:asciiTheme="minorHAnsi" w:hAnsiTheme="minorHAnsi"/>
          <w:sz w:val="22"/>
          <w:szCs w:val="22"/>
        </w:rPr>
        <w:t>Once informed consent has been obtained</w:t>
      </w:r>
      <w:r w:rsidR="00E731EC">
        <w:rPr>
          <w:rFonts w:asciiTheme="minorHAnsi" w:hAnsiTheme="minorHAnsi"/>
          <w:sz w:val="22"/>
          <w:szCs w:val="22"/>
        </w:rPr>
        <w:t>,</w:t>
      </w:r>
      <w:r w:rsidR="00E731EC" w:rsidRPr="006329D6">
        <w:rPr>
          <w:rFonts w:asciiTheme="minorHAnsi" w:hAnsiTheme="minorHAnsi"/>
          <w:sz w:val="22"/>
          <w:szCs w:val="22"/>
        </w:rPr>
        <w:t xml:space="preserve"> </w:t>
      </w:r>
      <w:r w:rsidR="00E731EC">
        <w:rPr>
          <w:rFonts w:asciiTheme="minorHAnsi" w:hAnsiTheme="minorHAnsi"/>
          <w:sz w:val="22"/>
          <w:szCs w:val="22"/>
        </w:rPr>
        <w:t xml:space="preserve">participants will be asked to have a visual acuity test, provide demographic information, and then complete computer-based surveys and computerized behavioral tests. </w:t>
      </w:r>
    </w:p>
    <w:p w14:paraId="2EBD1CD3" w14:textId="77777777" w:rsidR="007362C5" w:rsidRPr="00880566" w:rsidRDefault="007362C5" w:rsidP="007362C5">
      <w:pPr>
        <w:ind w:left="1440"/>
        <w:rPr>
          <w:rFonts w:asciiTheme="minorHAnsi" w:hAnsiTheme="minorHAnsi"/>
          <w:sz w:val="22"/>
          <w:szCs w:val="22"/>
        </w:rPr>
      </w:pPr>
    </w:p>
    <w:p w14:paraId="28079056" w14:textId="766744C6" w:rsidR="00FD3A0D" w:rsidRPr="00880566" w:rsidRDefault="00FD3A0D" w:rsidP="0065238D">
      <w:pPr>
        <w:pStyle w:val="Heading3"/>
        <w:numPr>
          <w:ilvl w:val="3"/>
          <w:numId w:val="5"/>
        </w:numPr>
        <w:spacing w:before="0" w:after="0"/>
        <w:rPr>
          <w:rFonts w:asciiTheme="minorHAnsi" w:hAnsiTheme="minorHAnsi"/>
          <w:color w:val="000000"/>
          <w:szCs w:val="22"/>
        </w:rPr>
      </w:pPr>
      <w:r w:rsidRPr="00880566">
        <w:rPr>
          <w:rFonts w:asciiTheme="minorHAnsi" w:hAnsiTheme="minorHAnsi"/>
          <w:color w:val="000000"/>
          <w:szCs w:val="22"/>
        </w:rPr>
        <w:t>Visit 1 or Day 1 or Pre-test, etc.</w:t>
      </w:r>
      <w:r w:rsidR="00000791" w:rsidRPr="00880566">
        <w:rPr>
          <w:rFonts w:asciiTheme="minorHAnsi" w:hAnsiTheme="minorHAnsi"/>
          <w:color w:val="000000"/>
          <w:szCs w:val="22"/>
        </w:rPr>
        <w:t xml:space="preserve"> </w:t>
      </w:r>
      <w:bookmarkEnd w:id="101"/>
      <w:bookmarkEnd w:id="102"/>
      <w:bookmarkEnd w:id="103"/>
    </w:p>
    <w:p w14:paraId="45390A3C" w14:textId="3CC2285C" w:rsidR="007362C5" w:rsidRPr="00880566" w:rsidRDefault="007362C5" w:rsidP="009D27BF">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 xml:space="preserve">Provide a description </w:t>
      </w:r>
      <w:r w:rsidR="001C63EA" w:rsidRPr="00880566">
        <w:rPr>
          <w:rFonts w:asciiTheme="minorHAnsi" w:hAnsiTheme="minorHAnsi"/>
          <w:sz w:val="22"/>
          <w:szCs w:val="22"/>
        </w:rPr>
        <w:t>of what procedures will be performed on visit 1 or day 1 or pre-test</w:t>
      </w:r>
      <w:r w:rsidR="007A60A2" w:rsidRPr="00880566">
        <w:rPr>
          <w:rFonts w:asciiTheme="minorHAnsi" w:hAnsiTheme="minorHAnsi"/>
          <w:sz w:val="22"/>
          <w:szCs w:val="22"/>
        </w:rPr>
        <w:t xml:space="preserve"> in order of how these will be done</w:t>
      </w:r>
      <w:r w:rsidR="001C63EA" w:rsidRPr="00880566">
        <w:rPr>
          <w:rFonts w:asciiTheme="minorHAnsi" w:hAnsiTheme="minorHAnsi"/>
          <w:sz w:val="22"/>
          <w:szCs w:val="22"/>
        </w:rPr>
        <w:t>.  If your study only involves one session or visit, use thi</w:t>
      </w:r>
      <w:r w:rsidR="007A60A2" w:rsidRPr="00880566">
        <w:rPr>
          <w:rFonts w:asciiTheme="minorHAnsi" w:hAnsiTheme="minorHAnsi"/>
          <w:sz w:val="22"/>
          <w:szCs w:val="22"/>
        </w:rPr>
        <w:t xml:space="preserve">s section only and indicate 7.2.2 as not applicable. </w:t>
      </w:r>
    </w:p>
    <w:p w14:paraId="384A7537" w14:textId="77777777" w:rsidR="007362C5" w:rsidRPr="00880566" w:rsidRDefault="007362C5" w:rsidP="00880566">
      <w:pPr>
        <w:ind w:left="360"/>
        <w:rPr>
          <w:rFonts w:asciiTheme="minorHAnsi" w:hAnsiTheme="minorHAnsi"/>
          <w:sz w:val="22"/>
          <w:szCs w:val="22"/>
        </w:rPr>
      </w:pPr>
    </w:p>
    <w:p w14:paraId="58083BCF" w14:textId="4FF02ADA" w:rsidR="00E731EC" w:rsidRPr="002B0298" w:rsidRDefault="00D56CD0" w:rsidP="00D56CD0">
      <w:pPr>
        <w:ind w:left="1440"/>
        <w:jc w:val="both"/>
        <w:rPr>
          <w:rFonts w:asciiTheme="minorHAnsi" w:hAnsiTheme="minorHAnsi"/>
          <w:sz w:val="22"/>
          <w:szCs w:val="22"/>
        </w:rPr>
      </w:pPr>
      <w:r>
        <w:rPr>
          <w:rFonts w:asciiTheme="minorHAnsi" w:hAnsiTheme="minorHAnsi"/>
          <w:sz w:val="22"/>
          <w:szCs w:val="22"/>
        </w:rPr>
        <w:t>The experimental procedures include</w:t>
      </w:r>
      <w:r w:rsidR="00E731EC">
        <w:rPr>
          <w:rFonts w:asciiTheme="minorHAnsi" w:hAnsiTheme="minorHAnsi"/>
          <w:sz w:val="22"/>
          <w:szCs w:val="22"/>
        </w:rPr>
        <w:t xml:space="preserve"> a visual acuity test</w:t>
      </w:r>
      <w:r>
        <w:rPr>
          <w:rFonts w:asciiTheme="minorHAnsi" w:hAnsiTheme="minorHAnsi"/>
          <w:sz w:val="22"/>
          <w:szCs w:val="22"/>
        </w:rPr>
        <w:t>,</w:t>
      </w:r>
      <w:r w:rsidR="00E731EC">
        <w:rPr>
          <w:rFonts w:asciiTheme="minorHAnsi" w:hAnsiTheme="minorHAnsi"/>
          <w:sz w:val="22"/>
          <w:szCs w:val="22"/>
        </w:rPr>
        <w:t xml:space="preserve"> computer-based </w:t>
      </w:r>
      <w:r>
        <w:rPr>
          <w:rFonts w:asciiTheme="minorHAnsi" w:hAnsiTheme="minorHAnsi"/>
          <w:sz w:val="22"/>
          <w:szCs w:val="22"/>
        </w:rPr>
        <w:t>surveys and behavioral tests</w:t>
      </w:r>
      <w:r w:rsidR="00E731EC">
        <w:rPr>
          <w:rFonts w:asciiTheme="minorHAnsi" w:hAnsiTheme="minorHAnsi"/>
          <w:sz w:val="22"/>
          <w:szCs w:val="22"/>
        </w:rPr>
        <w:t xml:space="preserve">. </w:t>
      </w:r>
    </w:p>
    <w:p w14:paraId="4EEB4CB0" w14:textId="77777777" w:rsidR="00E731EC" w:rsidRPr="00880566" w:rsidRDefault="00E731EC" w:rsidP="00D56CD0">
      <w:pPr>
        <w:ind w:left="360"/>
        <w:jc w:val="both"/>
        <w:rPr>
          <w:rFonts w:asciiTheme="minorHAnsi" w:hAnsiTheme="minorHAnsi"/>
          <w:sz w:val="22"/>
          <w:szCs w:val="22"/>
        </w:rPr>
      </w:pPr>
    </w:p>
    <w:p w14:paraId="33E9E9A2" w14:textId="77777777" w:rsidR="00E731EC" w:rsidRPr="005F1B19" w:rsidRDefault="00E731EC" w:rsidP="00D56CD0">
      <w:pPr>
        <w:ind w:left="1440"/>
        <w:jc w:val="both"/>
        <w:rPr>
          <w:rFonts w:asciiTheme="minorHAnsi" w:hAnsiTheme="minorHAnsi"/>
          <w:sz w:val="22"/>
          <w:szCs w:val="22"/>
          <w:u w:val="single"/>
        </w:rPr>
      </w:pPr>
      <w:r w:rsidRPr="005F1B19">
        <w:rPr>
          <w:rFonts w:asciiTheme="minorHAnsi" w:hAnsiTheme="minorHAnsi"/>
          <w:sz w:val="22"/>
          <w:szCs w:val="22"/>
          <w:u w:val="single"/>
        </w:rPr>
        <w:t>Visual Acuity Testing</w:t>
      </w:r>
    </w:p>
    <w:p w14:paraId="2FB4C2B2" w14:textId="77777777" w:rsidR="00E731EC" w:rsidRPr="006329D6" w:rsidRDefault="00E731EC" w:rsidP="00D56CD0">
      <w:pPr>
        <w:ind w:left="1440"/>
        <w:jc w:val="both"/>
        <w:rPr>
          <w:rFonts w:asciiTheme="minorHAnsi" w:hAnsiTheme="minorHAnsi"/>
          <w:sz w:val="22"/>
          <w:szCs w:val="22"/>
        </w:rPr>
      </w:pPr>
    </w:p>
    <w:p w14:paraId="449DEE25" w14:textId="77777777" w:rsidR="00E731EC" w:rsidRDefault="00E731EC" w:rsidP="00D56CD0">
      <w:pPr>
        <w:ind w:left="1440"/>
        <w:jc w:val="both"/>
        <w:rPr>
          <w:rFonts w:asciiTheme="minorHAnsi" w:hAnsiTheme="minorHAnsi"/>
          <w:sz w:val="22"/>
          <w:szCs w:val="22"/>
        </w:rPr>
      </w:pPr>
      <w:r>
        <w:rPr>
          <w:rFonts w:asciiTheme="minorHAnsi" w:hAnsiTheme="minorHAnsi"/>
          <w:sz w:val="22"/>
          <w:szCs w:val="22"/>
        </w:rPr>
        <w:t>W</w:t>
      </w:r>
      <w:r w:rsidRPr="006329D6">
        <w:rPr>
          <w:rFonts w:asciiTheme="minorHAnsi" w:hAnsiTheme="minorHAnsi"/>
          <w:sz w:val="22"/>
          <w:szCs w:val="22"/>
        </w:rPr>
        <w:t>e use the Snellen Optotype Acuity chart similar to those seen in most optometry facilities. Participants are asked to read aloud, row by row, the letters they see on the chart</w:t>
      </w:r>
      <w:r>
        <w:rPr>
          <w:rFonts w:asciiTheme="minorHAnsi" w:hAnsiTheme="minorHAnsi"/>
          <w:sz w:val="22"/>
          <w:szCs w:val="22"/>
        </w:rPr>
        <w:t xml:space="preserve">. </w:t>
      </w:r>
      <w:r w:rsidRPr="005F1B19">
        <w:rPr>
          <w:rFonts w:asciiTheme="minorHAnsi" w:hAnsiTheme="minorHAnsi"/>
          <w:sz w:val="22"/>
          <w:szCs w:val="22"/>
        </w:rPr>
        <w:t>These measures aid the interpretation of possible outliers during future data analysis</w:t>
      </w:r>
      <w:r w:rsidRPr="00B1242D">
        <w:rPr>
          <w:rFonts w:asciiTheme="minorHAnsi" w:hAnsiTheme="minorHAnsi"/>
          <w:sz w:val="22"/>
          <w:szCs w:val="22"/>
        </w:rPr>
        <w:t>.</w:t>
      </w:r>
      <w:r w:rsidRPr="006329D6">
        <w:rPr>
          <w:rFonts w:asciiTheme="minorHAnsi" w:hAnsiTheme="minorHAnsi"/>
          <w:sz w:val="22"/>
          <w:szCs w:val="22"/>
        </w:rPr>
        <w:t xml:space="preserve"> All performance data is recorded silently by the experimenter, and no indication of performance is provided to the participant. </w:t>
      </w:r>
      <w:r>
        <w:rPr>
          <w:rFonts w:asciiTheme="minorHAnsi" w:hAnsiTheme="minorHAnsi"/>
          <w:sz w:val="22"/>
          <w:szCs w:val="22"/>
        </w:rPr>
        <w:t>Color Vision test and Stereo Acuity test may be added to supplement visual acuity testing.</w:t>
      </w:r>
    </w:p>
    <w:p w14:paraId="79C5E637" w14:textId="77777777" w:rsidR="00E731EC" w:rsidRPr="000C7542" w:rsidRDefault="00E731EC" w:rsidP="00D56CD0">
      <w:pPr>
        <w:ind w:left="1440"/>
        <w:jc w:val="both"/>
        <w:rPr>
          <w:rFonts w:asciiTheme="minorHAnsi" w:hAnsiTheme="minorHAnsi"/>
          <w:sz w:val="22"/>
          <w:szCs w:val="22"/>
          <w:u w:val="single"/>
        </w:rPr>
      </w:pPr>
    </w:p>
    <w:p w14:paraId="381DD7F3" w14:textId="77777777" w:rsidR="00E731EC" w:rsidRPr="006329D6" w:rsidRDefault="00E731EC" w:rsidP="00D56CD0">
      <w:pPr>
        <w:ind w:left="1440"/>
        <w:jc w:val="both"/>
        <w:rPr>
          <w:rFonts w:asciiTheme="minorHAnsi" w:hAnsiTheme="minorHAnsi"/>
          <w:sz w:val="22"/>
          <w:szCs w:val="22"/>
          <w:u w:val="single"/>
        </w:rPr>
      </w:pPr>
      <w:r w:rsidRPr="006329D6">
        <w:rPr>
          <w:rFonts w:asciiTheme="minorHAnsi" w:hAnsiTheme="minorHAnsi"/>
          <w:sz w:val="22"/>
          <w:szCs w:val="22"/>
          <w:u w:val="single"/>
        </w:rPr>
        <w:t>Demographic Information</w:t>
      </w:r>
    </w:p>
    <w:p w14:paraId="6BF24471" w14:textId="77777777" w:rsidR="00E731EC" w:rsidRPr="006329D6" w:rsidRDefault="00E731EC" w:rsidP="00D56CD0">
      <w:pPr>
        <w:ind w:left="1440"/>
        <w:jc w:val="both"/>
        <w:rPr>
          <w:rFonts w:asciiTheme="minorHAnsi" w:hAnsiTheme="minorHAnsi"/>
          <w:sz w:val="22"/>
          <w:szCs w:val="22"/>
        </w:rPr>
      </w:pPr>
    </w:p>
    <w:p w14:paraId="3AD12081" w14:textId="5B11F23C" w:rsidR="00E731EC" w:rsidRDefault="00E731EC" w:rsidP="00D56CD0">
      <w:pPr>
        <w:ind w:left="1440"/>
        <w:jc w:val="both"/>
        <w:rPr>
          <w:rFonts w:asciiTheme="minorHAnsi" w:hAnsiTheme="minorHAnsi"/>
          <w:sz w:val="22"/>
          <w:szCs w:val="22"/>
        </w:rPr>
      </w:pPr>
      <w:r w:rsidRPr="006329D6">
        <w:rPr>
          <w:rFonts w:asciiTheme="minorHAnsi" w:hAnsiTheme="minorHAnsi"/>
          <w:sz w:val="22"/>
          <w:szCs w:val="22"/>
        </w:rPr>
        <w:t>Demographic information for each participant will be collected using the form ‘participant_demographics.</w:t>
      </w:r>
      <w:r w:rsidR="00D56CD0">
        <w:rPr>
          <w:rFonts w:asciiTheme="minorHAnsi" w:hAnsiTheme="minorHAnsi"/>
          <w:sz w:val="22"/>
          <w:szCs w:val="22"/>
        </w:rPr>
        <w:t>docx</w:t>
      </w:r>
      <w:r w:rsidRPr="006329D6">
        <w:rPr>
          <w:rFonts w:asciiTheme="minorHAnsi" w:hAnsiTheme="minorHAnsi"/>
          <w:sz w:val="22"/>
          <w:szCs w:val="22"/>
        </w:rPr>
        <w:t>’. The requested data consist</w:t>
      </w:r>
      <w:r w:rsidR="00D56CD0">
        <w:rPr>
          <w:rFonts w:asciiTheme="minorHAnsi" w:hAnsiTheme="minorHAnsi"/>
          <w:sz w:val="22"/>
          <w:szCs w:val="22"/>
        </w:rPr>
        <w:t>s</w:t>
      </w:r>
      <w:r w:rsidRPr="006329D6">
        <w:rPr>
          <w:rFonts w:asciiTheme="minorHAnsi" w:hAnsiTheme="minorHAnsi"/>
          <w:sz w:val="22"/>
          <w:szCs w:val="22"/>
        </w:rPr>
        <w:t xml:space="preserve"> of age</w:t>
      </w:r>
      <w:r>
        <w:rPr>
          <w:rFonts w:asciiTheme="minorHAnsi" w:hAnsiTheme="minorHAnsi"/>
          <w:sz w:val="22"/>
          <w:szCs w:val="22"/>
        </w:rPr>
        <w:t xml:space="preserve"> in years</w:t>
      </w:r>
      <w:r w:rsidRPr="006329D6">
        <w:rPr>
          <w:rFonts w:asciiTheme="minorHAnsi" w:hAnsiTheme="minorHAnsi"/>
          <w:sz w:val="22"/>
          <w:szCs w:val="22"/>
        </w:rPr>
        <w:t xml:space="preserve">, gender, </w:t>
      </w:r>
      <w:r>
        <w:rPr>
          <w:rFonts w:asciiTheme="minorHAnsi" w:hAnsiTheme="minorHAnsi"/>
          <w:sz w:val="22"/>
          <w:szCs w:val="22"/>
        </w:rPr>
        <w:t xml:space="preserve">current year in school, </w:t>
      </w:r>
      <w:r w:rsidRPr="006329D6">
        <w:rPr>
          <w:rFonts w:asciiTheme="minorHAnsi" w:hAnsiTheme="minorHAnsi"/>
          <w:sz w:val="22"/>
          <w:szCs w:val="22"/>
        </w:rPr>
        <w:t>and major.</w:t>
      </w:r>
    </w:p>
    <w:p w14:paraId="03D8BEBF" w14:textId="77777777" w:rsidR="00E731EC" w:rsidRDefault="00E731EC" w:rsidP="00D56CD0">
      <w:pPr>
        <w:jc w:val="both"/>
        <w:rPr>
          <w:rFonts w:asciiTheme="minorHAnsi" w:hAnsiTheme="minorHAnsi"/>
          <w:sz w:val="22"/>
          <w:szCs w:val="22"/>
          <w:u w:val="single"/>
        </w:rPr>
      </w:pPr>
    </w:p>
    <w:p w14:paraId="2D1A5C9C" w14:textId="77777777" w:rsidR="00E731EC" w:rsidRDefault="00E731EC" w:rsidP="00D56CD0">
      <w:pPr>
        <w:ind w:left="1080" w:firstLine="360"/>
        <w:jc w:val="both"/>
        <w:rPr>
          <w:rFonts w:asciiTheme="minorHAnsi" w:hAnsiTheme="minorHAnsi"/>
          <w:sz w:val="22"/>
          <w:szCs w:val="22"/>
          <w:u w:val="single"/>
        </w:rPr>
      </w:pPr>
      <w:r w:rsidRPr="001A2671">
        <w:rPr>
          <w:rFonts w:asciiTheme="minorHAnsi" w:hAnsiTheme="minorHAnsi"/>
          <w:sz w:val="22"/>
          <w:szCs w:val="22"/>
          <w:u w:val="single"/>
        </w:rPr>
        <w:t>Computer-based (Qualtrics) surveys</w:t>
      </w:r>
    </w:p>
    <w:p w14:paraId="675FA17D" w14:textId="77777777" w:rsidR="00E731EC" w:rsidRDefault="00E731EC" w:rsidP="00D56CD0">
      <w:pPr>
        <w:ind w:left="360"/>
        <w:jc w:val="both"/>
        <w:rPr>
          <w:rFonts w:asciiTheme="minorHAnsi" w:hAnsiTheme="minorHAnsi"/>
          <w:sz w:val="22"/>
          <w:szCs w:val="22"/>
          <w:u w:val="single"/>
        </w:rPr>
      </w:pPr>
    </w:p>
    <w:p w14:paraId="5AC329ED" w14:textId="77777777" w:rsidR="00E731EC" w:rsidRPr="00117D5C" w:rsidRDefault="00E731EC" w:rsidP="00D56CD0">
      <w:pPr>
        <w:ind w:left="1440"/>
        <w:jc w:val="both"/>
        <w:rPr>
          <w:rFonts w:asciiTheme="minorHAnsi" w:hAnsiTheme="minorHAnsi"/>
          <w:sz w:val="22"/>
          <w:szCs w:val="22"/>
        </w:rPr>
      </w:pPr>
      <w:r w:rsidRPr="006329D6">
        <w:rPr>
          <w:rFonts w:asciiTheme="minorHAnsi" w:hAnsiTheme="minorHAnsi"/>
          <w:sz w:val="22"/>
          <w:szCs w:val="22"/>
        </w:rPr>
        <w:t xml:space="preserve">Once informed consent has been obtained and pre-testing has been completed, the researcher will accompany the participant to one of the testing chambers within </w:t>
      </w:r>
      <w:r>
        <w:rPr>
          <w:rFonts w:asciiTheme="minorHAnsi" w:hAnsiTheme="minorHAnsi"/>
          <w:sz w:val="22"/>
          <w:szCs w:val="22"/>
        </w:rPr>
        <w:t xml:space="preserve">503 </w:t>
      </w:r>
      <w:r w:rsidRPr="006329D6">
        <w:rPr>
          <w:rFonts w:asciiTheme="minorHAnsi" w:hAnsiTheme="minorHAnsi"/>
          <w:sz w:val="22"/>
          <w:szCs w:val="22"/>
        </w:rPr>
        <w:t>Moore.</w:t>
      </w:r>
      <w:r>
        <w:rPr>
          <w:rFonts w:asciiTheme="minorHAnsi" w:hAnsiTheme="minorHAnsi"/>
          <w:sz w:val="22"/>
          <w:szCs w:val="22"/>
        </w:rPr>
        <w:t xml:space="preserve"> The participants will be asked to complete the hobbies questionnaire (</w:t>
      </w:r>
      <w:proofErr w:type="spellStart"/>
      <w:r>
        <w:rPr>
          <w:rFonts w:asciiTheme="minorHAnsi" w:hAnsiTheme="minorHAnsi"/>
          <w:sz w:val="22"/>
          <w:szCs w:val="22"/>
        </w:rPr>
        <w:t>Lippa</w:t>
      </w:r>
      <w:proofErr w:type="spellEnd"/>
      <w:r>
        <w:rPr>
          <w:rFonts w:asciiTheme="minorHAnsi" w:hAnsiTheme="minorHAnsi"/>
          <w:sz w:val="22"/>
          <w:szCs w:val="22"/>
        </w:rPr>
        <w:t xml:space="preserve"> &amp; Connelly, 1991), a test of spatial ability (Vandenberg &amp; </w:t>
      </w:r>
      <w:proofErr w:type="spellStart"/>
      <w:r>
        <w:rPr>
          <w:rFonts w:asciiTheme="minorHAnsi" w:hAnsiTheme="minorHAnsi"/>
          <w:sz w:val="22"/>
          <w:szCs w:val="22"/>
        </w:rPr>
        <w:t>Kuse</w:t>
      </w:r>
      <w:proofErr w:type="spellEnd"/>
      <w:r>
        <w:rPr>
          <w:rFonts w:asciiTheme="minorHAnsi" w:hAnsiTheme="minorHAnsi"/>
          <w:sz w:val="22"/>
          <w:szCs w:val="22"/>
        </w:rPr>
        <w:t>, 1978), and a test of verbal ability (</w:t>
      </w:r>
      <w:proofErr w:type="spellStart"/>
      <w:r>
        <w:rPr>
          <w:rFonts w:asciiTheme="minorHAnsi" w:hAnsiTheme="minorHAnsi"/>
          <w:sz w:val="22"/>
          <w:szCs w:val="22"/>
        </w:rPr>
        <w:t>Ekstrom</w:t>
      </w:r>
      <w:proofErr w:type="spellEnd"/>
      <w:r>
        <w:rPr>
          <w:rFonts w:asciiTheme="minorHAnsi" w:hAnsiTheme="minorHAnsi"/>
          <w:sz w:val="22"/>
          <w:szCs w:val="22"/>
        </w:rPr>
        <w:t>, French, Harman, 1976).</w:t>
      </w:r>
    </w:p>
    <w:p w14:paraId="0C2C4A0F" w14:textId="77777777" w:rsidR="00E731EC" w:rsidRDefault="00E731EC" w:rsidP="00D56CD0">
      <w:pPr>
        <w:ind w:left="1440"/>
        <w:jc w:val="both"/>
        <w:rPr>
          <w:rFonts w:asciiTheme="minorHAnsi" w:hAnsiTheme="minorHAnsi"/>
          <w:sz w:val="22"/>
          <w:szCs w:val="22"/>
          <w:u w:val="single"/>
        </w:rPr>
      </w:pPr>
    </w:p>
    <w:p w14:paraId="1A21D693" w14:textId="62B5CBAC" w:rsidR="00E731EC" w:rsidRDefault="00E731EC" w:rsidP="00D56CD0">
      <w:pPr>
        <w:ind w:left="1440"/>
        <w:jc w:val="both"/>
        <w:rPr>
          <w:rFonts w:asciiTheme="minorHAnsi" w:hAnsiTheme="minorHAnsi"/>
          <w:sz w:val="22"/>
          <w:szCs w:val="22"/>
          <w:u w:val="single"/>
        </w:rPr>
      </w:pPr>
      <w:r w:rsidRPr="006329D6">
        <w:rPr>
          <w:rFonts w:asciiTheme="minorHAnsi" w:hAnsiTheme="minorHAnsi"/>
          <w:sz w:val="22"/>
          <w:szCs w:val="22"/>
          <w:u w:val="single"/>
        </w:rPr>
        <w:t>Computerized behavioral test</w:t>
      </w:r>
      <w:r>
        <w:rPr>
          <w:rFonts w:asciiTheme="minorHAnsi" w:hAnsiTheme="minorHAnsi"/>
          <w:sz w:val="22"/>
          <w:szCs w:val="22"/>
          <w:u w:val="single"/>
        </w:rPr>
        <w:t>s</w:t>
      </w:r>
    </w:p>
    <w:p w14:paraId="1F3196ED" w14:textId="77777777" w:rsidR="00E731EC" w:rsidRDefault="00E731EC" w:rsidP="00D56CD0">
      <w:pPr>
        <w:ind w:left="1440"/>
        <w:jc w:val="both"/>
        <w:rPr>
          <w:rFonts w:asciiTheme="minorHAnsi" w:hAnsiTheme="minorHAnsi"/>
          <w:sz w:val="22"/>
          <w:szCs w:val="22"/>
          <w:u w:val="single"/>
        </w:rPr>
      </w:pPr>
    </w:p>
    <w:p w14:paraId="7091014D" w14:textId="7270A11C" w:rsidR="00E731EC" w:rsidRPr="00D56CD0" w:rsidRDefault="00D56CD0" w:rsidP="00D56CD0">
      <w:pPr>
        <w:ind w:left="1440"/>
        <w:jc w:val="both"/>
        <w:rPr>
          <w:rFonts w:asciiTheme="minorHAnsi" w:hAnsiTheme="minorHAnsi"/>
          <w:sz w:val="22"/>
          <w:szCs w:val="22"/>
          <w:u w:val="single"/>
        </w:rPr>
      </w:pPr>
      <w:r>
        <w:rPr>
          <w:rFonts w:asciiTheme="minorHAnsi" w:hAnsiTheme="minorHAnsi"/>
          <w:sz w:val="22"/>
          <w:szCs w:val="22"/>
        </w:rPr>
        <w:t xml:space="preserve">In </w:t>
      </w:r>
      <w:r w:rsidR="00E731EC">
        <w:rPr>
          <w:rFonts w:asciiTheme="minorHAnsi" w:hAnsiTheme="minorHAnsi"/>
          <w:sz w:val="22"/>
          <w:szCs w:val="22"/>
        </w:rPr>
        <w:t xml:space="preserve">the 503 </w:t>
      </w:r>
      <w:r w:rsidR="00E731EC" w:rsidRPr="006329D6">
        <w:rPr>
          <w:rFonts w:asciiTheme="minorHAnsi" w:hAnsiTheme="minorHAnsi"/>
          <w:sz w:val="22"/>
          <w:szCs w:val="22"/>
        </w:rPr>
        <w:t>Moore</w:t>
      </w:r>
      <w:r w:rsidR="00E731EC">
        <w:rPr>
          <w:rFonts w:asciiTheme="minorHAnsi" w:hAnsiTheme="minorHAnsi"/>
          <w:sz w:val="22"/>
          <w:szCs w:val="22"/>
        </w:rPr>
        <w:t xml:space="preserve"> suite</w:t>
      </w:r>
      <w:r>
        <w:rPr>
          <w:rFonts w:asciiTheme="minorHAnsi" w:hAnsiTheme="minorHAnsi"/>
          <w:sz w:val="22"/>
          <w:szCs w:val="22"/>
        </w:rPr>
        <w:t>,</w:t>
      </w:r>
      <w:r w:rsidR="00E731EC" w:rsidRPr="006329D6">
        <w:rPr>
          <w:rFonts w:asciiTheme="minorHAnsi" w:hAnsiTheme="minorHAnsi"/>
          <w:sz w:val="22"/>
          <w:szCs w:val="22"/>
        </w:rPr>
        <w:t xml:space="preserve"> participant</w:t>
      </w:r>
      <w:r>
        <w:rPr>
          <w:rFonts w:asciiTheme="minorHAnsi" w:hAnsiTheme="minorHAnsi"/>
          <w:sz w:val="22"/>
          <w:szCs w:val="22"/>
        </w:rPr>
        <w:t>s</w:t>
      </w:r>
      <w:r w:rsidR="00E731EC" w:rsidRPr="006329D6">
        <w:rPr>
          <w:rFonts w:asciiTheme="minorHAnsi" w:hAnsiTheme="minorHAnsi"/>
          <w:sz w:val="22"/>
          <w:szCs w:val="22"/>
        </w:rPr>
        <w:t xml:space="preserve"> will be seated on a chair in front of a computer monitor and placed a specified distance from the monitor</w:t>
      </w:r>
      <w:r w:rsidR="00E731EC">
        <w:rPr>
          <w:rFonts w:asciiTheme="minorHAnsi" w:hAnsiTheme="minorHAnsi"/>
          <w:sz w:val="22"/>
          <w:szCs w:val="22"/>
        </w:rPr>
        <w:t>, typically 60cm</w:t>
      </w:r>
      <w:r w:rsidR="00E731EC" w:rsidRPr="006329D6">
        <w:rPr>
          <w:rFonts w:asciiTheme="minorHAnsi" w:hAnsiTheme="minorHAnsi"/>
          <w:sz w:val="22"/>
          <w:szCs w:val="22"/>
        </w:rPr>
        <w:t>. The researcher will review with the participant the nature of the task and will ask the participant if he or she has any questions prior to proceeding with the study. If the participant agrees, the researcher starts the computer program that controls the visual display presentation.</w:t>
      </w:r>
    </w:p>
    <w:p w14:paraId="05EBE05C" w14:textId="77777777" w:rsidR="00E731EC" w:rsidRDefault="00E731EC" w:rsidP="00D56CD0">
      <w:pPr>
        <w:ind w:left="1440"/>
        <w:jc w:val="both"/>
        <w:rPr>
          <w:rFonts w:asciiTheme="minorHAnsi" w:hAnsiTheme="minorHAnsi"/>
          <w:sz w:val="22"/>
          <w:szCs w:val="22"/>
        </w:rPr>
      </w:pPr>
    </w:p>
    <w:p w14:paraId="450AE6CA" w14:textId="77777777" w:rsidR="00E731EC" w:rsidRPr="006329D6" w:rsidRDefault="00E731EC" w:rsidP="00D56CD0">
      <w:pPr>
        <w:ind w:left="1440"/>
        <w:jc w:val="both"/>
        <w:rPr>
          <w:rFonts w:asciiTheme="minorHAnsi" w:hAnsiTheme="minorHAnsi"/>
          <w:sz w:val="22"/>
          <w:szCs w:val="22"/>
        </w:rPr>
      </w:pPr>
      <w:r w:rsidRPr="006329D6">
        <w:rPr>
          <w:rFonts w:asciiTheme="minorHAnsi" w:hAnsiTheme="minorHAnsi"/>
          <w:sz w:val="22"/>
          <w:szCs w:val="22"/>
        </w:rPr>
        <w:t>Once the experimenter begins the display, the stimul</w:t>
      </w:r>
      <w:r>
        <w:rPr>
          <w:rFonts w:asciiTheme="minorHAnsi" w:hAnsiTheme="minorHAnsi"/>
          <w:sz w:val="22"/>
          <w:szCs w:val="22"/>
        </w:rPr>
        <w:t>i</w:t>
      </w:r>
      <w:r w:rsidRPr="006329D6">
        <w:rPr>
          <w:rFonts w:asciiTheme="minorHAnsi" w:hAnsiTheme="minorHAnsi"/>
          <w:sz w:val="22"/>
          <w:szCs w:val="22"/>
        </w:rPr>
        <w:t xml:space="preserve"> will appear and begin varying according to the frequency and other parameters set by the experimenter. During a trial, </w:t>
      </w:r>
      <w:r>
        <w:rPr>
          <w:rFonts w:asciiTheme="minorHAnsi" w:hAnsiTheme="minorHAnsi"/>
          <w:sz w:val="22"/>
          <w:szCs w:val="22"/>
        </w:rPr>
        <w:t>participants</w:t>
      </w:r>
      <w:r w:rsidRPr="006329D6">
        <w:rPr>
          <w:rFonts w:asciiTheme="minorHAnsi" w:hAnsiTheme="minorHAnsi"/>
          <w:sz w:val="22"/>
          <w:szCs w:val="22"/>
        </w:rPr>
        <w:t xml:space="preserve"> may be asked to maintain fixation on a central fixation cross.  For adults, we may test </w:t>
      </w:r>
      <w:r>
        <w:rPr>
          <w:rFonts w:asciiTheme="minorHAnsi" w:hAnsiTheme="minorHAnsi"/>
          <w:sz w:val="22"/>
          <w:szCs w:val="22"/>
        </w:rPr>
        <w:t>4</w:t>
      </w:r>
      <w:r w:rsidRPr="006329D6">
        <w:rPr>
          <w:rFonts w:asciiTheme="minorHAnsi" w:hAnsiTheme="minorHAnsi"/>
          <w:sz w:val="22"/>
          <w:szCs w:val="22"/>
        </w:rPr>
        <w:t>-</w:t>
      </w:r>
      <w:r>
        <w:rPr>
          <w:rFonts w:asciiTheme="minorHAnsi" w:hAnsiTheme="minorHAnsi"/>
          <w:sz w:val="22"/>
          <w:szCs w:val="22"/>
        </w:rPr>
        <w:t>8</w:t>
      </w:r>
      <w:r w:rsidRPr="006329D6">
        <w:rPr>
          <w:rFonts w:asciiTheme="minorHAnsi" w:hAnsiTheme="minorHAnsi"/>
          <w:sz w:val="22"/>
          <w:szCs w:val="22"/>
        </w:rPr>
        <w:t xml:space="preserve"> conditions with up to </w:t>
      </w:r>
      <w:r>
        <w:rPr>
          <w:rFonts w:asciiTheme="minorHAnsi" w:hAnsiTheme="minorHAnsi"/>
          <w:sz w:val="22"/>
          <w:szCs w:val="22"/>
        </w:rPr>
        <w:t>5</w:t>
      </w:r>
      <w:r w:rsidRPr="006329D6">
        <w:rPr>
          <w:rFonts w:asciiTheme="minorHAnsi" w:hAnsiTheme="minorHAnsi"/>
          <w:sz w:val="22"/>
          <w:szCs w:val="22"/>
        </w:rPr>
        <w:t xml:space="preserve">0 trials each per condition.  The order of testing is usually random.  </w:t>
      </w:r>
    </w:p>
    <w:p w14:paraId="4E44A428" w14:textId="77777777" w:rsidR="00E731EC" w:rsidRPr="006329D6" w:rsidRDefault="00E731EC" w:rsidP="00D56CD0">
      <w:pPr>
        <w:jc w:val="both"/>
        <w:rPr>
          <w:rFonts w:asciiTheme="minorHAnsi" w:hAnsiTheme="minorHAnsi"/>
          <w:sz w:val="22"/>
          <w:szCs w:val="22"/>
        </w:rPr>
      </w:pPr>
    </w:p>
    <w:p w14:paraId="3A5A6507" w14:textId="77777777" w:rsidR="00E731EC" w:rsidRPr="006329D6" w:rsidRDefault="00E731EC" w:rsidP="00D56CD0">
      <w:pPr>
        <w:ind w:left="1440"/>
        <w:jc w:val="both"/>
        <w:rPr>
          <w:rFonts w:asciiTheme="minorHAnsi" w:hAnsiTheme="minorHAnsi"/>
          <w:sz w:val="22"/>
          <w:szCs w:val="22"/>
        </w:rPr>
      </w:pPr>
      <w:r w:rsidRPr="006329D6">
        <w:rPr>
          <w:rFonts w:asciiTheme="minorHAnsi" w:hAnsiTheme="minorHAnsi"/>
          <w:sz w:val="22"/>
          <w:szCs w:val="22"/>
        </w:rPr>
        <w:t xml:space="preserve">For illustrative purposes, the following </w:t>
      </w:r>
      <w:r>
        <w:rPr>
          <w:rFonts w:asciiTheme="minorHAnsi" w:hAnsiTheme="minorHAnsi"/>
          <w:sz w:val="22"/>
          <w:szCs w:val="22"/>
        </w:rPr>
        <w:t xml:space="preserve">sections </w:t>
      </w:r>
      <w:r w:rsidRPr="006329D6">
        <w:rPr>
          <w:rFonts w:asciiTheme="minorHAnsi" w:hAnsiTheme="minorHAnsi"/>
          <w:sz w:val="22"/>
          <w:szCs w:val="22"/>
        </w:rPr>
        <w:t xml:space="preserve">describe the </w:t>
      </w:r>
      <w:r>
        <w:rPr>
          <w:rFonts w:asciiTheme="minorHAnsi" w:hAnsiTheme="minorHAnsi"/>
          <w:sz w:val="22"/>
          <w:szCs w:val="22"/>
        </w:rPr>
        <w:t>two</w:t>
      </w:r>
      <w:r w:rsidRPr="006329D6">
        <w:rPr>
          <w:rFonts w:asciiTheme="minorHAnsi" w:hAnsiTheme="minorHAnsi"/>
          <w:sz w:val="22"/>
          <w:szCs w:val="22"/>
        </w:rPr>
        <w:t xml:space="preserve"> main types of displays that will be presented in different conditions of the study.</w:t>
      </w:r>
    </w:p>
    <w:p w14:paraId="38E296DC" w14:textId="77777777" w:rsidR="00E731EC" w:rsidRPr="006329D6" w:rsidRDefault="00E731EC" w:rsidP="00D56CD0">
      <w:pPr>
        <w:ind w:left="1440"/>
        <w:jc w:val="both"/>
        <w:rPr>
          <w:rFonts w:asciiTheme="minorHAnsi" w:hAnsiTheme="minorHAnsi"/>
          <w:sz w:val="22"/>
          <w:szCs w:val="22"/>
        </w:rPr>
      </w:pPr>
    </w:p>
    <w:p w14:paraId="67C23D2D" w14:textId="77777777" w:rsidR="00E731EC" w:rsidRPr="006329D6" w:rsidRDefault="00E731EC" w:rsidP="00D56CD0">
      <w:pPr>
        <w:ind w:left="1440"/>
        <w:jc w:val="both"/>
        <w:rPr>
          <w:rFonts w:asciiTheme="minorHAnsi" w:hAnsiTheme="minorHAnsi"/>
          <w:sz w:val="22"/>
          <w:szCs w:val="22"/>
        </w:rPr>
      </w:pPr>
      <w:r w:rsidRPr="006329D6">
        <w:rPr>
          <w:rFonts w:asciiTheme="minorHAnsi" w:hAnsiTheme="minorHAnsi"/>
          <w:sz w:val="22"/>
          <w:szCs w:val="22"/>
        </w:rPr>
        <w:t>a.</w:t>
      </w:r>
      <w:r w:rsidRPr="006329D6">
        <w:rPr>
          <w:rFonts w:asciiTheme="minorHAnsi" w:hAnsiTheme="minorHAnsi"/>
          <w:sz w:val="22"/>
          <w:szCs w:val="22"/>
        </w:rPr>
        <w:tab/>
      </w:r>
      <w:r w:rsidRPr="005A7CE5">
        <w:rPr>
          <w:rFonts w:asciiTheme="minorHAnsi" w:hAnsiTheme="minorHAnsi"/>
          <w:sz w:val="22"/>
          <w:szCs w:val="22"/>
        </w:rPr>
        <w:t>Contrast sensitivity paradigm.</w:t>
      </w:r>
    </w:p>
    <w:p w14:paraId="21B1DD96" w14:textId="77777777" w:rsidR="00E731EC" w:rsidRPr="006329D6" w:rsidRDefault="00E731EC" w:rsidP="00D56CD0">
      <w:pPr>
        <w:ind w:left="1440"/>
        <w:jc w:val="both"/>
        <w:rPr>
          <w:rFonts w:asciiTheme="minorHAnsi" w:hAnsiTheme="minorHAnsi"/>
          <w:sz w:val="22"/>
          <w:szCs w:val="22"/>
        </w:rPr>
      </w:pPr>
    </w:p>
    <w:p w14:paraId="3F8E8F18" w14:textId="77777777" w:rsidR="00E731EC" w:rsidRPr="006329D6" w:rsidRDefault="00E731EC" w:rsidP="00D56CD0">
      <w:pPr>
        <w:ind w:left="1440"/>
        <w:jc w:val="both"/>
        <w:rPr>
          <w:rFonts w:asciiTheme="minorHAnsi" w:hAnsiTheme="minorHAnsi"/>
          <w:sz w:val="22"/>
          <w:szCs w:val="22"/>
        </w:rPr>
      </w:pPr>
      <w:r w:rsidRPr="006329D6">
        <w:rPr>
          <w:rFonts w:asciiTheme="minorHAnsi" w:hAnsiTheme="minorHAnsi"/>
          <w:sz w:val="22"/>
          <w:szCs w:val="22"/>
        </w:rPr>
        <w:t>Contrast sensitivity refers to the smallest difference between dark and light striped areas that an individual can discern at a given stripe width.  Generally speaking, adults are most sensitive to low contrast at middle stripe widths (spatial frequencies), and sensitivity falls off as stripes get wider or narrower.</w:t>
      </w:r>
    </w:p>
    <w:p w14:paraId="5B14701F" w14:textId="77777777" w:rsidR="00E731EC" w:rsidRPr="006329D6" w:rsidRDefault="00E731EC" w:rsidP="00D56CD0">
      <w:pPr>
        <w:ind w:left="1440"/>
        <w:jc w:val="both"/>
        <w:rPr>
          <w:rFonts w:asciiTheme="minorHAnsi" w:hAnsiTheme="minorHAnsi"/>
          <w:sz w:val="22"/>
          <w:szCs w:val="22"/>
        </w:rPr>
      </w:pPr>
    </w:p>
    <w:p w14:paraId="3A1E3E63" w14:textId="77777777" w:rsidR="00E731EC" w:rsidRPr="006329D6" w:rsidRDefault="00E731EC" w:rsidP="00D56CD0">
      <w:pPr>
        <w:ind w:left="1440"/>
        <w:jc w:val="both"/>
        <w:rPr>
          <w:rFonts w:asciiTheme="minorHAnsi" w:hAnsiTheme="minorHAnsi"/>
          <w:sz w:val="22"/>
          <w:szCs w:val="22"/>
        </w:rPr>
      </w:pPr>
      <w:r w:rsidRPr="006329D6">
        <w:rPr>
          <w:rFonts w:asciiTheme="minorHAnsi" w:hAnsiTheme="minorHAnsi"/>
          <w:sz w:val="22"/>
          <w:szCs w:val="22"/>
        </w:rPr>
        <w:t xml:space="preserve">To assess contrast sensitivity, black and white stripes are presented to the participant in a time-varying way, such that the stripes appear or disappear against a gray background.  </w:t>
      </w:r>
      <w:r>
        <w:rPr>
          <w:rFonts w:asciiTheme="minorHAnsi" w:hAnsiTheme="minorHAnsi"/>
          <w:sz w:val="22"/>
          <w:szCs w:val="22"/>
        </w:rPr>
        <w:t xml:space="preserve">A staircase experimental design </w:t>
      </w:r>
      <w:r w:rsidRPr="006329D6">
        <w:rPr>
          <w:rFonts w:asciiTheme="minorHAnsi" w:hAnsiTheme="minorHAnsi"/>
          <w:sz w:val="22"/>
          <w:szCs w:val="22"/>
        </w:rPr>
        <w:t xml:space="preserve">is used in which the contrast or difference in luminance between the black and white bars goes from high to low or low to high across a trial with the spatial frequency held constant.  </w:t>
      </w:r>
    </w:p>
    <w:p w14:paraId="354C2FBC" w14:textId="77777777" w:rsidR="00E731EC" w:rsidRPr="006329D6" w:rsidRDefault="00E731EC" w:rsidP="00D56CD0">
      <w:pPr>
        <w:ind w:left="1440"/>
        <w:jc w:val="both"/>
        <w:rPr>
          <w:rFonts w:asciiTheme="minorHAnsi" w:hAnsiTheme="minorHAnsi"/>
          <w:sz w:val="22"/>
          <w:szCs w:val="22"/>
        </w:rPr>
      </w:pPr>
    </w:p>
    <w:p w14:paraId="46D01BFC" w14:textId="77777777" w:rsidR="00E731EC" w:rsidRDefault="00E731EC" w:rsidP="00D56CD0">
      <w:pPr>
        <w:ind w:left="1440"/>
        <w:jc w:val="both"/>
        <w:rPr>
          <w:rFonts w:asciiTheme="minorHAnsi" w:hAnsiTheme="minorHAnsi"/>
          <w:sz w:val="22"/>
          <w:szCs w:val="22"/>
        </w:rPr>
      </w:pPr>
      <w:r>
        <w:rPr>
          <w:rFonts w:asciiTheme="minorHAnsi" w:hAnsiTheme="minorHAnsi"/>
          <w:sz w:val="22"/>
          <w:szCs w:val="22"/>
        </w:rPr>
        <w:t xml:space="preserve">This test is a replication and extension of Abramov and his colleagues’ study (2012). The PIs plan to </w:t>
      </w:r>
      <w:r w:rsidRPr="006329D6">
        <w:rPr>
          <w:rFonts w:asciiTheme="minorHAnsi" w:hAnsiTheme="minorHAnsi"/>
          <w:sz w:val="22"/>
          <w:szCs w:val="22"/>
        </w:rPr>
        <w:t xml:space="preserve">use </w:t>
      </w:r>
      <w:r>
        <w:rPr>
          <w:rFonts w:asciiTheme="minorHAnsi" w:hAnsiTheme="minorHAnsi"/>
          <w:sz w:val="22"/>
          <w:szCs w:val="22"/>
        </w:rPr>
        <w:t>sinusoidal gratings whose Michelson contrasts (</w:t>
      </w:r>
      <w:proofErr w:type="spellStart"/>
      <w:r>
        <w:rPr>
          <w:rFonts w:asciiTheme="minorHAnsi" w:hAnsiTheme="minorHAnsi"/>
          <w:sz w:val="22"/>
          <w:szCs w:val="22"/>
        </w:rPr>
        <w:t>luminances</w:t>
      </w:r>
      <w:proofErr w:type="spellEnd"/>
      <w:r>
        <w:rPr>
          <w:rFonts w:asciiTheme="minorHAnsi" w:hAnsiTheme="minorHAnsi"/>
          <w:sz w:val="22"/>
          <w:szCs w:val="22"/>
        </w:rPr>
        <w:t>: ((</w:t>
      </w:r>
      <w:proofErr w:type="gramStart"/>
      <w:r>
        <w:rPr>
          <w:rFonts w:asciiTheme="minorHAnsi" w:hAnsiTheme="minorHAnsi"/>
          <w:sz w:val="22"/>
          <w:szCs w:val="22"/>
        </w:rPr>
        <w:t>max-min</w:t>
      </w:r>
      <w:proofErr w:type="gramEnd"/>
      <w:r>
        <w:rPr>
          <w:rFonts w:asciiTheme="minorHAnsi" w:hAnsiTheme="minorHAnsi"/>
          <w:sz w:val="22"/>
          <w:szCs w:val="22"/>
        </w:rPr>
        <w:t>)/(</w:t>
      </w:r>
      <w:proofErr w:type="spellStart"/>
      <w:r>
        <w:rPr>
          <w:rFonts w:asciiTheme="minorHAnsi" w:hAnsiTheme="minorHAnsi"/>
          <w:sz w:val="22"/>
          <w:szCs w:val="22"/>
        </w:rPr>
        <w:t>max+min</w:t>
      </w:r>
      <w:proofErr w:type="spellEnd"/>
      <w:r>
        <w:rPr>
          <w:rFonts w:asciiTheme="minorHAnsi" w:hAnsiTheme="minorHAnsi"/>
          <w:sz w:val="22"/>
          <w:szCs w:val="22"/>
        </w:rPr>
        <w:t xml:space="preserve">)) vary from near zero to near 40%; see Fig.1). Several conditions of </w:t>
      </w:r>
      <w:r w:rsidRPr="006329D6">
        <w:rPr>
          <w:rFonts w:asciiTheme="minorHAnsi" w:hAnsiTheme="minorHAnsi"/>
          <w:sz w:val="22"/>
          <w:szCs w:val="22"/>
        </w:rPr>
        <w:t xml:space="preserve">grating </w:t>
      </w:r>
      <w:r>
        <w:rPr>
          <w:rFonts w:asciiTheme="minorHAnsi" w:hAnsiTheme="minorHAnsi"/>
          <w:sz w:val="22"/>
          <w:szCs w:val="22"/>
        </w:rPr>
        <w:t>with the spatial frequency in a range of</w:t>
      </w:r>
      <w:r w:rsidRPr="006329D6">
        <w:rPr>
          <w:rFonts w:asciiTheme="minorHAnsi" w:hAnsiTheme="minorHAnsi"/>
          <w:sz w:val="22"/>
          <w:szCs w:val="22"/>
        </w:rPr>
        <w:t xml:space="preserve"> 1</w:t>
      </w:r>
      <w:r>
        <w:rPr>
          <w:rFonts w:asciiTheme="minorHAnsi" w:hAnsiTheme="minorHAnsi"/>
          <w:sz w:val="22"/>
          <w:szCs w:val="22"/>
        </w:rPr>
        <w:t>.2 - 12</w:t>
      </w:r>
      <w:r w:rsidRPr="006329D6">
        <w:rPr>
          <w:rFonts w:asciiTheme="minorHAnsi" w:hAnsiTheme="minorHAnsi"/>
          <w:sz w:val="22"/>
          <w:szCs w:val="22"/>
        </w:rPr>
        <w:t xml:space="preserve"> cycle/deg</w:t>
      </w:r>
      <w:r>
        <w:rPr>
          <w:rFonts w:asciiTheme="minorHAnsi" w:hAnsiTheme="minorHAnsi"/>
          <w:sz w:val="22"/>
          <w:szCs w:val="22"/>
        </w:rPr>
        <w:t xml:space="preserve"> and temporal frequency (for example, 1 Hz). The final threshold of 80% correct performance will be obtained using a two-alternative forced-choice procedure – on each trial, the participants choose whether the grating is horizontal or vertical. The sinusoidal grating will be “ramped” on and off for 0.5s and kept at full contrast for 1s. The trials are self-paced, which means the participant starts the next trial when they are ready. </w:t>
      </w:r>
    </w:p>
    <w:p w14:paraId="38CE6079" w14:textId="77777777" w:rsidR="00E731EC" w:rsidRDefault="00E731EC" w:rsidP="00D56CD0">
      <w:pPr>
        <w:ind w:left="1440"/>
        <w:jc w:val="both"/>
        <w:rPr>
          <w:rFonts w:asciiTheme="minorHAnsi" w:hAnsiTheme="minorHAnsi"/>
          <w:sz w:val="22"/>
          <w:szCs w:val="22"/>
        </w:rPr>
      </w:pPr>
      <w:r w:rsidRPr="002B0298">
        <w:rPr>
          <w:rFonts w:asciiTheme="minorHAnsi" w:hAnsiTheme="minorHAnsi"/>
          <w:noProof/>
          <w:sz w:val="22"/>
          <w:szCs w:val="22"/>
        </w:rPr>
        <w:drawing>
          <wp:inline distT="0" distB="0" distL="0" distR="0" wp14:anchorId="5F6BF800" wp14:editId="4C160EFC">
            <wp:extent cx="6075454" cy="3023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arget-Gabor-stimulus-b-Sample-grating-mask-stimulus-Other-masks-had-different.png"/>
                    <pic:cNvPicPr/>
                  </pic:nvPicPr>
                  <pic:blipFill>
                    <a:blip r:embed="rId27"/>
                    <a:stretch>
                      <a:fillRect/>
                    </a:stretch>
                  </pic:blipFill>
                  <pic:spPr>
                    <a:xfrm>
                      <a:off x="0" y="0"/>
                      <a:ext cx="6089762" cy="3030784"/>
                    </a:xfrm>
                    <a:prstGeom prst="rect">
                      <a:avLst/>
                    </a:prstGeom>
                  </pic:spPr>
                </pic:pic>
              </a:graphicData>
            </a:graphic>
          </wp:inline>
        </w:drawing>
      </w:r>
    </w:p>
    <w:p w14:paraId="6057D833" w14:textId="77777777" w:rsidR="00E731EC" w:rsidRPr="006329D6" w:rsidRDefault="00E731EC" w:rsidP="00D56CD0">
      <w:pPr>
        <w:ind w:left="1440"/>
        <w:jc w:val="both"/>
        <w:rPr>
          <w:rFonts w:asciiTheme="minorHAnsi" w:hAnsiTheme="minorHAnsi"/>
          <w:sz w:val="22"/>
          <w:szCs w:val="22"/>
        </w:rPr>
      </w:pPr>
      <w:r>
        <w:rPr>
          <w:rFonts w:asciiTheme="minorHAnsi" w:hAnsiTheme="minorHAnsi"/>
          <w:sz w:val="22"/>
          <w:szCs w:val="22"/>
        </w:rPr>
        <w:t>Fig 1. The grating stimuli in the display</w:t>
      </w:r>
    </w:p>
    <w:p w14:paraId="250DF8FE" w14:textId="77777777" w:rsidR="00E731EC" w:rsidRPr="006329D6" w:rsidRDefault="00E731EC" w:rsidP="00D56CD0">
      <w:pPr>
        <w:jc w:val="both"/>
        <w:rPr>
          <w:rFonts w:asciiTheme="minorHAnsi" w:hAnsiTheme="minorHAnsi"/>
          <w:sz w:val="22"/>
          <w:szCs w:val="22"/>
        </w:rPr>
      </w:pPr>
    </w:p>
    <w:p w14:paraId="2415E14C" w14:textId="77777777" w:rsidR="00E731EC" w:rsidRDefault="00E731EC" w:rsidP="00D56CD0">
      <w:pPr>
        <w:ind w:left="1440"/>
        <w:jc w:val="both"/>
        <w:rPr>
          <w:rFonts w:asciiTheme="minorHAnsi" w:hAnsiTheme="minorHAnsi"/>
          <w:sz w:val="22"/>
          <w:szCs w:val="22"/>
        </w:rPr>
      </w:pPr>
      <w:r>
        <w:rPr>
          <w:rFonts w:asciiTheme="minorHAnsi" w:hAnsiTheme="minorHAnsi"/>
          <w:sz w:val="22"/>
          <w:szCs w:val="22"/>
        </w:rPr>
        <w:t>b</w:t>
      </w:r>
      <w:r w:rsidRPr="006329D6">
        <w:rPr>
          <w:rFonts w:asciiTheme="minorHAnsi" w:hAnsiTheme="minorHAnsi"/>
          <w:sz w:val="22"/>
          <w:szCs w:val="22"/>
        </w:rPr>
        <w:t>.</w:t>
      </w:r>
      <w:r w:rsidRPr="006329D6">
        <w:rPr>
          <w:rFonts w:asciiTheme="minorHAnsi" w:hAnsiTheme="minorHAnsi"/>
          <w:sz w:val="22"/>
          <w:szCs w:val="22"/>
        </w:rPr>
        <w:tab/>
      </w:r>
      <w:r>
        <w:rPr>
          <w:rFonts w:asciiTheme="minorHAnsi" w:hAnsiTheme="minorHAnsi"/>
          <w:sz w:val="22"/>
          <w:szCs w:val="22"/>
        </w:rPr>
        <w:t>Motion d</w:t>
      </w:r>
      <w:r w:rsidRPr="005A7CE5">
        <w:rPr>
          <w:rFonts w:asciiTheme="minorHAnsi" w:hAnsiTheme="minorHAnsi"/>
          <w:sz w:val="22"/>
          <w:szCs w:val="22"/>
        </w:rPr>
        <w:t>uration threshold test</w:t>
      </w:r>
    </w:p>
    <w:p w14:paraId="7670DCD9" w14:textId="77777777" w:rsidR="00E731EC" w:rsidRDefault="00E731EC" w:rsidP="00D56CD0">
      <w:pPr>
        <w:ind w:left="1440"/>
        <w:jc w:val="both"/>
        <w:rPr>
          <w:rFonts w:asciiTheme="minorHAnsi" w:hAnsiTheme="minorHAnsi"/>
          <w:sz w:val="22"/>
          <w:szCs w:val="22"/>
        </w:rPr>
      </w:pPr>
    </w:p>
    <w:p w14:paraId="62D57288" w14:textId="77777777" w:rsidR="00E731EC" w:rsidRDefault="00E731EC" w:rsidP="00D56CD0">
      <w:pPr>
        <w:ind w:left="1440"/>
        <w:jc w:val="both"/>
        <w:rPr>
          <w:rFonts w:asciiTheme="minorHAnsi" w:hAnsiTheme="minorHAnsi"/>
          <w:sz w:val="22"/>
          <w:szCs w:val="22"/>
        </w:rPr>
      </w:pPr>
      <w:r>
        <w:rPr>
          <w:rFonts w:asciiTheme="minorHAnsi" w:hAnsiTheme="minorHAnsi"/>
          <w:sz w:val="22"/>
          <w:szCs w:val="22"/>
        </w:rPr>
        <w:t xml:space="preserve">Motion duration threshold refers to the minimum amount of time an </w:t>
      </w:r>
      <w:proofErr w:type="gramStart"/>
      <w:r>
        <w:rPr>
          <w:rFonts w:asciiTheme="minorHAnsi" w:hAnsiTheme="minorHAnsi"/>
          <w:sz w:val="22"/>
          <w:szCs w:val="22"/>
        </w:rPr>
        <w:t>individual needs</w:t>
      </w:r>
      <w:proofErr w:type="gramEnd"/>
      <w:r>
        <w:rPr>
          <w:rFonts w:asciiTheme="minorHAnsi" w:hAnsiTheme="minorHAnsi"/>
          <w:sz w:val="22"/>
          <w:szCs w:val="22"/>
        </w:rPr>
        <w:t xml:space="preserve"> to accurately perceive motion direction. </w:t>
      </w:r>
    </w:p>
    <w:p w14:paraId="3197B56E" w14:textId="77777777" w:rsidR="00E731EC" w:rsidRDefault="00E731EC" w:rsidP="00D56CD0">
      <w:pPr>
        <w:jc w:val="both"/>
        <w:rPr>
          <w:rFonts w:asciiTheme="minorHAnsi" w:hAnsiTheme="minorHAnsi"/>
          <w:sz w:val="22"/>
          <w:szCs w:val="22"/>
        </w:rPr>
      </w:pPr>
    </w:p>
    <w:p w14:paraId="241817A0" w14:textId="77777777" w:rsidR="00E731EC" w:rsidRDefault="00E731EC" w:rsidP="00D56CD0">
      <w:pPr>
        <w:ind w:left="1440"/>
        <w:jc w:val="both"/>
        <w:rPr>
          <w:rFonts w:asciiTheme="minorHAnsi" w:hAnsiTheme="minorHAnsi"/>
          <w:sz w:val="22"/>
          <w:szCs w:val="22"/>
        </w:rPr>
      </w:pPr>
      <w:r>
        <w:rPr>
          <w:rFonts w:asciiTheme="minorHAnsi" w:hAnsiTheme="minorHAnsi"/>
          <w:sz w:val="22"/>
          <w:szCs w:val="22"/>
        </w:rPr>
        <w:t>We will extend the</w:t>
      </w:r>
      <w:r w:rsidRPr="00B1333B">
        <w:rPr>
          <w:rFonts w:asciiTheme="minorHAnsi" w:hAnsiTheme="minorHAnsi"/>
          <w:sz w:val="22"/>
          <w:szCs w:val="22"/>
        </w:rPr>
        <w:t xml:space="preserve"> approach take</w:t>
      </w:r>
      <w:r>
        <w:rPr>
          <w:rFonts w:asciiTheme="minorHAnsi" w:hAnsiTheme="minorHAnsi"/>
          <w:sz w:val="22"/>
          <w:szCs w:val="22"/>
        </w:rPr>
        <w:t>n previously</w:t>
      </w:r>
      <w:r w:rsidRPr="00B1333B">
        <w:rPr>
          <w:rFonts w:asciiTheme="minorHAnsi" w:hAnsiTheme="minorHAnsi"/>
          <w:sz w:val="22"/>
          <w:szCs w:val="22"/>
        </w:rPr>
        <w:t xml:space="preserve"> (</w:t>
      </w:r>
      <w:r>
        <w:rPr>
          <w:rFonts w:asciiTheme="minorHAnsi" w:hAnsiTheme="minorHAnsi"/>
          <w:sz w:val="22"/>
          <w:szCs w:val="22"/>
        </w:rPr>
        <w:t>Murray et al., 2018</w:t>
      </w:r>
      <w:r w:rsidRPr="00B1333B">
        <w:rPr>
          <w:rFonts w:asciiTheme="minorHAnsi" w:hAnsiTheme="minorHAnsi"/>
          <w:sz w:val="22"/>
          <w:szCs w:val="22"/>
        </w:rPr>
        <w:t>)</w:t>
      </w:r>
      <w:r>
        <w:rPr>
          <w:rFonts w:asciiTheme="minorHAnsi" w:hAnsiTheme="minorHAnsi"/>
          <w:sz w:val="22"/>
          <w:szCs w:val="22"/>
        </w:rPr>
        <w:t xml:space="preserve"> that </w:t>
      </w:r>
      <w:r w:rsidRPr="00B1333B">
        <w:rPr>
          <w:rFonts w:asciiTheme="minorHAnsi" w:hAnsiTheme="minorHAnsi"/>
          <w:sz w:val="22"/>
          <w:szCs w:val="22"/>
        </w:rPr>
        <w:t>used</w:t>
      </w:r>
      <w:r>
        <w:rPr>
          <w:rFonts w:asciiTheme="minorHAnsi" w:hAnsiTheme="minorHAnsi"/>
          <w:sz w:val="22"/>
          <w:szCs w:val="22"/>
        </w:rPr>
        <w:t xml:space="preserve"> time-limited grating-based stimuli to estimate motion duration thresholds. In each trial, a drifting sinusoidal luminance modulation grating will be displayed in the center of the screen and move in one of 2 possible directions in a randomized order (left or right, see Fig.1).  Temporal envelopes are trapezoidal, with the duration defined by the </w:t>
      </w:r>
      <w:proofErr w:type="gramStart"/>
      <w:r>
        <w:rPr>
          <w:rFonts w:asciiTheme="minorHAnsi" w:hAnsiTheme="minorHAnsi"/>
          <w:sz w:val="22"/>
          <w:szCs w:val="22"/>
        </w:rPr>
        <w:t>full-width</w:t>
      </w:r>
      <w:proofErr w:type="gramEnd"/>
      <w:r>
        <w:rPr>
          <w:rFonts w:asciiTheme="minorHAnsi" w:hAnsiTheme="minorHAnsi"/>
          <w:sz w:val="22"/>
          <w:szCs w:val="22"/>
        </w:rPr>
        <w:t xml:space="preserve"> at half-maximum contrast of the temporal envelope. There will be 2 different Michelson contrast levels (for example 3 % and 98%) and 2 different sizes (for example 2</w:t>
      </w:r>
      <m:oMath>
        <m:r>
          <w:rPr>
            <w:rFonts w:ascii="Cambria Math" w:hAnsi="Cambria Math"/>
            <w:sz w:val="22"/>
            <w:szCs w:val="22"/>
          </w:rPr>
          <m:t>°</m:t>
        </m:r>
      </m:oMath>
      <w:r>
        <w:rPr>
          <w:rFonts w:asciiTheme="minorHAnsi" w:hAnsiTheme="minorHAnsi"/>
          <w:sz w:val="22"/>
          <w:szCs w:val="22"/>
        </w:rPr>
        <w:t>and 12</w:t>
      </w:r>
      <m:oMath>
        <m:r>
          <w:rPr>
            <w:rFonts w:ascii="Cambria Math" w:hAnsi="Cambria Math"/>
            <w:sz w:val="22"/>
            <w:szCs w:val="22"/>
          </w:rPr>
          <m:t>°</m:t>
        </m:r>
      </m:oMath>
      <w:r>
        <w:rPr>
          <w:rFonts w:asciiTheme="minorHAnsi" w:hAnsiTheme="minorHAnsi"/>
          <w:sz w:val="22"/>
          <w:szCs w:val="22"/>
        </w:rPr>
        <w:t>). Motion speeds will be in the range of 1-10 cycles/s and spatial freque</w:t>
      </w:r>
      <w:proofErr w:type="spellStart"/>
      <w:r>
        <w:rPr>
          <w:rFonts w:asciiTheme="minorHAnsi" w:hAnsiTheme="minorHAnsi"/>
          <w:sz w:val="22"/>
          <w:szCs w:val="22"/>
        </w:rPr>
        <w:t>ncy</w:t>
      </w:r>
      <w:proofErr w:type="spellEnd"/>
      <w:r>
        <w:rPr>
          <w:rFonts w:asciiTheme="minorHAnsi" w:hAnsiTheme="minorHAnsi"/>
          <w:sz w:val="22"/>
          <w:szCs w:val="22"/>
        </w:rPr>
        <w:t xml:space="preserve"> will be in the range of 1-24 cycles/</w:t>
      </w:r>
      <m:oMath>
        <m:r>
          <w:rPr>
            <w:rFonts w:ascii="Cambria Math" w:hAnsi="Cambria Math"/>
            <w:sz w:val="22"/>
            <w:szCs w:val="22"/>
          </w:rPr>
          <m:t>°</m:t>
        </m:r>
      </m:oMath>
      <w:r>
        <w:rPr>
          <w:rFonts w:asciiTheme="minorHAnsi" w:hAnsiTheme="minorHAnsi"/>
          <w:sz w:val="22"/>
          <w:szCs w:val="22"/>
        </w:rPr>
        <w:t>.</w:t>
      </w:r>
      <w:r w:rsidRPr="009B4B2A">
        <w:rPr>
          <w:rFonts w:asciiTheme="minorHAnsi" w:hAnsiTheme="minorHAnsi"/>
          <w:sz w:val="22"/>
          <w:szCs w:val="22"/>
        </w:rPr>
        <w:t xml:space="preserve"> </w:t>
      </w:r>
    </w:p>
    <w:p w14:paraId="4B4F26B9" w14:textId="77777777" w:rsidR="00E731EC" w:rsidRDefault="00E731EC" w:rsidP="00D56CD0">
      <w:pPr>
        <w:ind w:left="1440"/>
        <w:jc w:val="both"/>
        <w:rPr>
          <w:rFonts w:asciiTheme="minorHAnsi" w:hAnsiTheme="minorHAnsi"/>
          <w:sz w:val="22"/>
          <w:szCs w:val="22"/>
        </w:rPr>
      </w:pPr>
    </w:p>
    <w:p w14:paraId="368D59A1" w14:textId="77777777" w:rsidR="00E731EC" w:rsidRDefault="00E731EC" w:rsidP="00D56CD0">
      <w:pPr>
        <w:ind w:left="1440"/>
        <w:jc w:val="both"/>
        <w:rPr>
          <w:rFonts w:asciiTheme="minorHAnsi" w:hAnsiTheme="minorHAnsi"/>
          <w:sz w:val="22"/>
          <w:szCs w:val="22"/>
        </w:rPr>
      </w:pPr>
      <w:r w:rsidRPr="002B0298">
        <w:rPr>
          <w:rFonts w:asciiTheme="minorHAnsi" w:hAnsiTheme="minorHAnsi"/>
          <w:sz w:val="22"/>
          <w:szCs w:val="22"/>
        </w:rPr>
        <w:t xml:space="preserve">The grating stimuli will appear for </w:t>
      </w:r>
      <w:r>
        <w:rPr>
          <w:rFonts w:asciiTheme="minorHAnsi" w:hAnsiTheme="minorHAnsi"/>
          <w:sz w:val="22"/>
          <w:szCs w:val="22"/>
        </w:rPr>
        <w:t xml:space="preserve">short (16 – 333 </w:t>
      </w:r>
      <w:proofErr w:type="spellStart"/>
      <w:r>
        <w:rPr>
          <w:rFonts w:asciiTheme="minorHAnsi" w:hAnsiTheme="minorHAnsi"/>
          <w:sz w:val="22"/>
          <w:szCs w:val="22"/>
        </w:rPr>
        <w:t>ms</w:t>
      </w:r>
      <w:proofErr w:type="spellEnd"/>
      <w:r>
        <w:rPr>
          <w:rFonts w:asciiTheme="minorHAnsi" w:hAnsiTheme="minorHAnsi"/>
          <w:sz w:val="22"/>
          <w:szCs w:val="22"/>
        </w:rPr>
        <w:t xml:space="preserve">) </w:t>
      </w:r>
      <w:r w:rsidRPr="002B0298">
        <w:rPr>
          <w:rFonts w:asciiTheme="minorHAnsi" w:hAnsiTheme="minorHAnsi"/>
          <w:sz w:val="22"/>
          <w:szCs w:val="22"/>
        </w:rPr>
        <w:t>variable duration</w:t>
      </w:r>
      <w:r>
        <w:rPr>
          <w:rFonts w:asciiTheme="minorHAnsi" w:hAnsiTheme="minorHAnsi"/>
          <w:sz w:val="22"/>
          <w:szCs w:val="22"/>
        </w:rPr>
        <w:t>s that are</w:t>
      </w:r>
      <w:r w:rsidRPr="002B0298">
        <w:rPr>
          <w:rFonts w:asciiTheme="minorHAnsi" w:hAnsiTheme="minorHAnsi"/>
          <w:sz w:val="22"/>
          <w:szCs w:val="22"/>
        </w:rPr>
        <w:t xml:space="preserve"> controlled by a computer-controlled staircase procedure,</w:t>
      </w:r>
      <w:r>
        <w:rPr>
          <w:rFonts w:asciiTheme="minorHAnsi" w:hAnsiTheme="minorHAnsi"/>
          <w:sz w:val="22"/>
          <w:szCs w:val="22"/>
        </w:rPr>
        <w:t xml:space="preserve"> then</w:t>
      </w:r>
      <w:r w:rsidRPr="009B4B2A">
        <w:rPr>
          <w:rFonts w:asciiTheme="minorHAnsi" w:hAnsiTheme="minorHAnsi"/>
          <w:sz w:val="22"/>
          <w:szCs w:val="22"/>
        </w:rPr>
        <w:t xml:space="preserve"> followed by another blank</w:t>
      </w:r>
      <w:r>
        <w:rPr>
          <w:rFonts w:asciiTheme="minorHAnsi" w:hAnsiTheme="minorHAnsi"/>
          <w:sz w:val="22"/>
          <w:szCs w:val="22"/>
        </w:rPr>
        <w:t xml:space="preserve"> </w:t>
      </w:r>
      <w:r w:rsidRPr="009B4B2A">
        <w:rPr>
          <w:rFonts w:asciiTheme="minorHAnsi" w:hAnsiTheme="minorHAnsi"/>
          <w:sz w:val="22"/>
          <w:szCs w:val="22"/>
        </w:rPr>
        <w:t xml:space="preserve">screen (150 </w:t>
      </w:r>
      <w:proofErr w:type="spellStart"/>
      <w:r w:rsidRPr="009B4B2A">
        <w:rPr>
          <w:rFonts w:asciiTheme="minorHAnsi" w:hAnsiTheme="minorHAnsi"/>
          <w:sz w:val="22"/>
          <w:szCs w:val="22"/>
        </w:rPr>
        <w:t>ms</w:t>
      </w:r>
      <w:proofErr w:type="spellEnd"/>
      <w:r w:rsidRPr="009B4B2A">
        <w:rPr>
          <w:rFonts w:asciiTheme="minorHAnsi" w:hAnsiTheme="minorHAnsi"/>
          <w:sz w:val="22"/>
          <w:szCs w:val="22"/>
        </w:rPr>
        <w:t>), and finally a fixation mark (the response cue).</w:t>
      </w:r>
      <w:r>
        <w:rPr>
          <w:rFonts w:asciiTheme="minorHAnsi" w:hAnsiTheme="minorHAnsi"/>
          <w:sz w:val="22"/>
          <w:szCs w:val="22"/>
        </w:rPr>
        <w:t xml:space="preserve"> Participants need to press the left or right key. A staircase procedure will be applied with a criterion of 80% correct.</w:t>
      </w:r>
    </w:p>
    <w:p w14:paraId="67B447D5" w14:textId="77777777" w:rsidR="00E731EC" w:rsidRPr="006329D6" w:rsidRDefault="00E731EC" w:rsidP="00D56CD0">
      <w:pPr>
        <w:jc w:val="both"/>
        <w:rPr>
          <w:rFonts w:asciiTheme="minorHAnsi" w:hAnsiTheme="minorHAnsi"/>
          <w:sz w:val="22"/>
          <w:szCs w:val="22"/>
        </w:rPr>
      </w:pPr>
    </w:p>
    <w:p w14:paraId="0A34A820" w14:textId="77777777" w:rsidR="00E731EC" w:rsidRDefault="00E731EC" w:rsidP="00D56CD0">
      <w:pPr>
        <w:ind w:left="1440"/>
        <w:jc w:val="both"/>
        <w:rPr>
          <w:rFonts w:asciiTheme="minorHAnsi" w:hAnsiTheme="minorHAnsi"/>
          <w:sz w:val="22"/>
          <w:szCs w:val="22"/>
        </w:rPr>
      </w:pPr>
      <w:r>
        <w:rPr>
          <w:rFonts w:asciiTheme="minorHAnsi" w:hAnsiTheme="minorHAnsi"/>
          <w:sz w:val="22"/>
          <w:szCs w:val="22"/>
        </w:rPr>
        <w:t xml:space="preserve">c. </w:t>
      </w:r>
      <w:r>
        <w:rPr>
          <w:rFonts w:asciiTheme="minorHAnsi" w:hAnsiTheme="minorHAnsi"/>
          <w:sz w:val="22"/>
          <w:szCs w:val="22"/>
        </w:rPr>
        <w:tab/>
        <w:t>After the computer-based testing</w:t>
      </w:r>
    </w:p>
    <w:p w14:paraId="21227CC3" w14:textId="77777777" w:rsidR="00E731EC" w:rsidRDefault="00E731EC" w:rsidP="00D56CD0">
      <w:pPr>
        <w:ind w:left="1440"/>
        <w:jc w:val="both"/>
        <w:rPr>
          <w:rFonts w:asciiTheme="minorHAnsi" w:hAnsiTheme="minorHAnsi"/>
          <w:sz w:val="22"/>
          <w:szCs w:val="22"/>
        </w:rPr>
      </w:pPr>
    </w:p>
    <w:p w14:paraId="431913F7" w14:textId="77777777" w:rsidR="00E731EC" w:rsidRDefault="00E731EC" w:rsidP="00D56CD0">
      <w:pPr>
        <w:ind w:left="1440"/>
        <w:jc w:val="both"/>
        <w:rPr>
          <w:rFonts w:asciiTheme="minorHAnsi" w:hAnsiTheme="minorHAnsi"/>
          <w:sz w:val="22"/>
          <w:szCs w:val="22"/>
        </w:rPr>
      </w:pPr>
      <w:r w:rsidRPr="006329D6">
        <w:rPr>
          <w:rFonts w:asciiTheme="minorHAnsi" w:hAnsiTheme="minorHAnsi"/>
          <w:sz w:val="22"/>
          <w:szCs w:val="22"/>
        </w:rPr>
        <w:t xml:space="preserve">Once the experiment has ended or the experimenter has terminated the testing, the participant will be escorted to the waiting area in </w:t>
      </w:r>
      <w:r>
        <w:rPr>
          <w:rFonts w:asciiTheme="minorHAnsi" w:hAnsiTheme="minorHAnsi"/>
          <w:sz w:val="22"/>
          <w:szCs w:val="22"/>
        </w:rPr>
        <w:t>503</w:t>
      </w:r>
      <w:r w:rsidRPr="006329D6">
        <w:rPr>
          <w:rFonts w:asciiTheme="minorHAnsi" w:hAnsiTheme="minorHAnsi"/>
          <w:sz w:val="22"/>
          <w:szCs w:val="22"/>
        </w:rPr>
        <w:t xml:space="preserve"> Moore. Arrangements for granting course credit will then be made.  </w:t>
      </w:r>
    </w:p>
    <w:p w14:paraId="341FBD61" w14:textId="77777777" w:rsidR="00E731EC" w:rsidRPr="006329D6" w:rsidRDefault="00E731EC" w:rsidP="00D56CD0">
      <w:pPr>
        <w:ind w:left="1440"/>
        <w:jc w:val="both"/>
        <w:rPr>
          <w:rFonts w:asciiTheme="minorHAnsi" w:hAnsiTheme="minorHAnsi"/>
          <w:sz w:val="22"/>
          <w:szCs w:val="22"/>
        </w:rPr>
      </w:pPr>
    </w:p>
    <w:p w14:paraId="40B0F320" w14:textId="77777777" w:rsidR="00E731EC" w:rsidRPr="006329D6" w:rsidRDefault="00E731EC" w:rsidP="00D56CD0">
      <w:pPr>
        <w:ind w:left="1440"/>
        <w:jc w:val="both"/>
        <w:rPr>
          <w:rFonts w:asciiTheme="minorHAnsi" w:hAnsiTheme="minorHAnsi"/>
          <w:sz w:val="22"/>
          <w:szCs w:val="22"/>
        </w:rPr>
      </w:pPr>
      <w:r w:rsidRPr="006329D6">
        <w:rPr>
          <w:rFonts w:asciiTheme="minorHAnsi" w:hAnsiTheme="minorHAnsi"/>
          <w:sz w:val="22"/>
          <w:szCs w:val="22"/>
        </w:rPr>
        <w:t>Following the participant’s departure, the surfaces (keyboards, desks) will be cleaned and disinfected with disposable wipes and electronic data files will be saved and stored safely.</w:t>
      </w:r>
    </w:p>
    <w:p w14:paraId="097DFD4F" w14:textId="77777777" w:rsidR="007362C5" w:rsidRPr="00880566" w:rsidRDefault="007362C5" w:rsidP="00880566">
      <w:pPr>
        <w:ind w:left="360"/>
        <w:rPr>
          <w:rFonts w:asciiTheme="minorHAnsi" w:hAnsiTheme="minorHAnsi"/>
          <w:sz w:val="22"/>
          <w:szCs w:val="22"/>
        </w:rPr>
      </w:pPr>
    </w:p>
    <w:p w14:paraId="416B77D2" w14:textId="4CC45634" w:rsidR="00FD3A0D" w:rsidRPr="00880566" w:rsidRDefault="00FD3A0D" w:rsidP="0065238D">
      <w:pPr>
        <w:pStyle w:val="Heading3"/>
        <w:numPr>
          <w:ilvl w:val="3"/>
          <w:numId w:val="5"/>
        </w:numPr>
        <w:spacing w:before="0" w:after="0"/>
        <w:rPr>
          <w:rFonts w:asciiTheme="minorHAnsi" w:hAnsiTheme="minorHAnsi"/>
          <w:color w:val="000000"/>
          <w:szCs w:val="22"/>
        </w:rPr>
      </w:pPr>
      <w:bookmarkStart w:id="104" w:name="_Toc361915585"/>
      <w:bookmarkStart w:id="105" w:name="_Toc361917209"/>
      <w:bookmarkStart w:id="106" w:name="_Toc364333936"/>
      <w:r w:rsidRPr="00880566">
        <w:rPr>
          <w:rFonts w:asciiTheme="minorHAnsi" w:hAnsiTheme="minorHAnsi"/>
          <w:color w:val="000000"/>
          <w:szCs w:val="22"/>
        </w:rPr>
        <w:t xml:space="preserve">Visit 2 or Day 2 or Post-test, etc. </w:t>
      </w:r>
      <w:r w:rsidR="00C620D8" w:rsidRPr="00880566">
        <w:rPr>
          <w:rFonts w:asciiTheme="minorHAnsi" w:hAnsiTheme="minorHAnsi"/>
          <w:color w:val="000000"/>
          <w:szCs w:val="22"/>
        </w:rPr>
        <w:t>(If applicable)</w:t>
      </w:r>
      <w:r w:rsidR="00C620D8" w:rsidRPr="00880566" w:rsidDel="00C620D8">
        <w:rPr>
          <w:rFonts w:asciiTheme="minorHAnsi" w:hAnsiTheme="minorHAnsi"/>
          <w:color w:val="000000"/>
          <w:szCs w:val="22"/>
        </w:rPr>
        <w:t xml:space="preserve"> </w:t>
      </w:r>
      <w:bookmarkEnd w:id="104"/>
      <w:bookmarkEnd w:id="105"/>
      <w:bookmarkEnd w:id="106"/>
    </w:p>
    <w:p w14:paraId="52E08F00" w14:textId="7B6B1BCD" w:rsidR="007362C5" w:rsidRPr="00880566" w:rsidRDefault="007A60A2" w:rsidP="009D27BF">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Theme="minorHAnsi" w:hAnsiTheme="minorHAnsi"/>
          <w:sz w:val="22"/>
          <w:szCs w:val="22"/>
        </w:rPr>
      </w:pPr>
      <w:r w:rsidRPr="00880566">
        <w:rPr>
          <w:rFonts w:asciiTheme="minorHAnsi" w:hAnsiTheme="minorHAns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Pr>
          <w:rFonts w:asciiTheme="minorHAnsi" w:hAnsiTheme="minorHAnsi"/>
          <w:sz w:val="22"/>
          <w:szCs w:val="22"/>
        </w:rPr>
        <w:t>,</w:t>
      </w:r>
      <w:r w:rsidRPr="00880566">
        <w:rPr>
          <w:rFonts w:asciiTheme="minorHAnsi" w:hAnsiTheme="minorHAnsi"/>
          <w:sz w:val="22"/>
          <w:szCs w:val="22"/>
        </w:rPr>
        <w:t xml:space="preserve"> 7.2.3, 7.2.4, etc.).</w:t>
      </w:r>
      <w:r w:rsidR="007362C5" w:rsidRPr="00880566">
        <w:rPr>
          <w:rFonts w:asciiTheme="minorHAnsi" w:hAnsiTheme="minorHAnsi"/>
          <w:sz w:val="22"/>
          <w:szCs w:val="22"/>
        </w:rPr>
        <w:t xml:space="preserve"> </w:t>
      </w:r>
    </w:p>
    <w:p w14:paraId="0BDAD96E" w14:textId="77777777" w:rsidR="007362C5" w:rsidRPr="00880566" w:rsidRDefault="007362C5" w:rsidP="00880566">
      <w:pPr>
        <w:ind w:left="360"/>
        <w:rPr>
          <w:rFonts w:asciiTheme="minorHAnsi" w:hAnsiTheme="minorHAnsi"/>
          <w:sz w:val="22"/>
          <w:szCs w:val="22"/>
        </w:rPr>
      </w:pPr>
    </w:p>
    <w:p w14:paraId="65D4100C" w14:textId="1E926C41" w:rsidR="007362C5" w:rsidRPr="00880566" w:rsidRDefault="00E731EC" w:rsidP="009D27BF">
      <w:pPr>
        <w:ind w:left="2160"/>
        <w:rPr>
          <w:rFonts w:asciiTheme="minorHAnsi" w:hAnsiTheme="minorHAnsi"/>
          <w:sz w:val="22"/>
          <w:szCs w:val="22"/>
        </w:rPr>
      </w:pPr>
      <w:r>
        <w:rPr>
          <w:rFonts w:asciiTheme="minorHAnsi" w:hAnsiTheme="minorHAnsi"/>
          <w:sz w:val="22"/>
          <w:szCs w:val="22"/>
        </w:rPr>
        <w:t>Not applicable</w:t>
      </w:r>
    </w:p>
    <w:p w14:paraId="334AED62" w14:textId="77777777" w:rsidR="007A60A2" w:rsidRPr="00880566" w:rsidRDefault="007A60A2" w:rsidP="00880566">
      <w:pPr>
        <w:ind w:left="360"/>
        <w:rPr>
          <w:rFonts w:asciiTheme="minorHAnsi" w:hAnsiTheme="minorHAnsi"/>
          <w:sz w:val="22"/>
          <w:szCs w:val="22"/>
        </w:rPr>
      </w:pPr>
    </w:p>
    <w:p w14:paraId="14C4D5DE" w14:textId="77777777" w:rsidR="00FD3A0D" w:rsidRPr="00880566" w:rsidRDefault="00FD3A0D" w:rsidP="0065238D">
      <w:pPr>
        <w:pStyle w:val="Heading2"/>
        <w:numPr>
          <w:ilvl w:val="1"/>
          <w:numId w:val="5"/>
        </w:numPr>
        <w:spacing w:before="0" w:after="0"/>
        <w:rPr>
          <w:rFonts w:asciiTheme="minorHAnsi" w:hAnsiTheme="minorHAnsi"/>
          <w:color w:val="000000"/>
          <w:szCs w:val="22"/>
        </w:rPr>
      </w:pPr>
      <w:bookmarkStart w:id="107" w:name="_Toc361915586"/>
      <w:bookmarkStart w:id="108" w:name="_Toc361917210"/>
      <w:bookmarkStart w:id="109" w:name="_Toc364333937"/>
      <w:r w:rsidRPr="00880566">
        <w:rPr>
          <w:rFonts w:asciiTheme="minorHAnsi" w:hAnsiTheme="minorHAnsi"/>
          <w:color w:val="000000"/>
          <w:szCs w:val="22"/>
        </w:rPr>
        <w:t>Duration of Participation</w:t>
      </w:r>
      <w:bookmarkEnd w:id="107"/>
      <w:bookmarkEnd w:id="108"/>
      <w:bookmarkEnd w:id="109"/>
    </w:p>
    <w:p w14:paraId="5E4D6137" w14:textId="7912BFDF" w:rsidR="00ED261D" w:rsidRPr="00880566" w:rsidRDefault="007362C5" w:rsidP="007362C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w:t>
      </w:r>
      <w:r w:rsidR="00B501F7" w:rsidRPr="00880566">
        <w:rPr>
          <w:rFonts w:asciiTheme="minorHAnsi" w:hAnsiTheme="minorHAns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880566" w:rsidRDefault="00D70451" w:rsidP="007362C5">
      <w:pPr>
        <w:ind w:left="1440"/>
        <w:rPr>
          <w:rFonts w:asciiTheme="minorHAnsi" w:hAnsiTheme="minorHAnsi"/>
          <w:sz w:val="22"/>
          <w:szCs w:val="22"/>
        </w:rPr>
      </w:pPr>
    </w:p>
    <w:p w14:paraId="43AEA4B4" w14:textId="6E692B4A" w:rsidR="00DE00F0" w:rsidRPr="00880566" w:rsidRDefault="00DE00F0" w:rsidP="00DE00F0">
      <w:pPr>
        <w:ind w:left="1440"/>
        <w:rPr>
          <w:rFonts w:asciiTheme="minorHAnsi" w:hAnsiTheme="minorHAnsi"/>
          <w:sz w:val="22"/>
          <w:szCs w:val="22"/>
        </w:rPr>
      </w:pPr>
      <w:r w:rsidRPr="003E17EE">
        <w:rPr>
          <w:rFonts w:asciiTheme="minorHAnsi" w:hAnsiTheme="minorHAnsi"/>
          <w:sz w:val="22"/>
          <w:szCs w:val="22"/>
        </w:rPr>
        <w:t>The typical participant visits the lab one time for about an hour.</w:t>
      </w:r>
      <w:r>
        <w:rPr>
          <w:rFonts w:asciiTheme="minorHAnsi" w:hAnsiTheme="minorHAnsi"/>
          <w:sz w:val="22"/>
          <w:szCs w:val="22"/>
        </w:rPr>
        <w:t xml:space="preserve"> There are two segments in total. The first one consists of </w:t>
      </w:r>
      <w:proofErr w:type="gramStart"/>
      <w:r>
        <w:rPr>
          <w:rFonts w:asciiTheme="minorHAnsi" w:hAnsiTheme="minorHAnsi"/>
          <w:sz w:val="22"/>
          <w:szCs w:val="22"/>
          <w:u w:val="single"/>
        </w:rPr>
        <w:t>c</w:t>
      </w:r>
      <w:r w:rsidRPr="001A2671">
        <w:rPr>
          <w:rFonts w:asciiTheme="minorHAnsi" w:hAnsiTheme="minorHAnsi"/>
          <w:sz w:val="22"/>
          <w:szCs w:val="22"/>
          <w:u w:val="single"/>
        </w:rPr>
        <w:t>omputer-based</w:t>
      </w:r>
      <w:proofErr w:type="gramEnd"/>
      <w:r w:rsidRPr="001A2671">
        <w:rPr>
          <w:rFonts w:asciiTheme="minorHAnsi" w:hAnsiTheme="minorHAnsi"/>
          <w:sz w:val="22"/>
          <w:szCs w:val="22"/>
          <w:u w:val="single"/>
        </w:rPr>
        <w:t xml:space="preserve"> (Qualtrics) </w:t>
      </w:r>
      <w:r>
        <w:rPr>
          <w:rFonts w:asciiTheme="minorHAnsi" w:hAnsiTheme="minorHAnsi" w:cs="Arial"/>
          <w:bCs/>
          <w:spacing w:val="-3"/>
          <w:sz w:val="22"/>
          <w:szCs w:val="22"/>
        </w:rPr>
        <w:t xml:space="preserve">surveys which take about 25 minutes. The second segment consists of computerized behavioral tests, which take about </w:t>
      </w:r>
      <w:r w:rsidR="007867E3">
        <w:rPr>
          <w:rFonts w:asciiTheme="minorHAnsi" w:hAnsiTheme="minorHAnsi" w:cs="Arial"/>
          <w:bCs/>
          <w:spacing w:val="-3"/>
          <w:sz w:val="22"/>
          <w:szCs w:val="22"/>
        </w:rPr>
        <w:t>25</w:t>
      </w:r>
      <w:r>
        <w:rPr>
          <w:rFonts w:asciiTheme="minorHAnsi" w:hAnsiTheme="minorHAnsi" w:cs="Arial"/>
          <w:bCs/>
          <w:spacing w:val="-3"/>
          <w:sz w:val="22"/>
          <w:szCs w:val="22"/>
        </w:rPr>
        <w:t xml:space="preserve"> minutes.</w:t>
      </w:r>
    </w:p>
    <w:p w14:paraId="74E2CF1F" w14:textId="77777777" w:rsidR="007362C5" w:rsidRPr="00880566" w:rsidRDefault="007362C5" w:rsidP="007362C5">
      <w:pPr>
        <w:ind w:left="1440"/>
        <w:rPr>
          <w:rFonts w:asciiTheme="minorHAnsi" w:hAnsiTheme="minorHAnsi"/>
          <w:sz w:val="22"/>
          <w:szCs w:val="22"/>
        </w:rPr>
      </w:pPr>
    </w:p>
    <w:p w14:paraId="3C30CDAD" w14:textId="77777777" w:rsidR="005F20A1" w:rsidRPr="00880566" w:rsidRDefault="00172A2F" w:rsidP="0065238D">
      <w:pPr>
        <w:pStyle w:val="Heading1"/>
        <w:numPr>
          <w:ilvl w:val="0"/>
          <w:numId w:val="5"/>
        </w:numPr>
        <w:rPr>
          <w:sz w:val="22"/>
          <w:szCs w:val="22"/>
        </w:rPr>
      </w:pPr>
      <w:bookmarkStart w:id="110" w:name="_Toc361915594"/>
      <w:bookmarkStart w:id="111" w:name="_Toc361917218"/>
      <w:bookmarkStart w:id="112" w:name="_Toc364333945"/>
      <w:bookmarkStart w:id="113" w:name="_Toc535504258"/>
      <w:r w:rsidRPr="00880566">
        <w:rPr>
          <w:sz w:val="22"/>
          <w:szCs w:val="22"/>
        </w:rPr>
        <w:t>Subject Numbers</w:t>
      </w:r>
      <w:r w:rsidR="0021444D" w:rsidRPr="00880566">
        <w:rPr>
          <w:sz w:val="22"/>
          <w:szCs w:val="22"/>
        </w:rPr>
        <w:t xml:space="preserve"> and </w:t>
      </w:r>
      <w:r w:rsidR="00865588" w:rsidRPr="00880566">
        <w:rPr>
          <w:sz w:val="22"/>
          <w:szCs w:val="22"/>
        </w:rPr>
        <w:t>Statistical Plan</w:t>
      </w:r>
      <w:bookmarkEnd w:id="110"/>
      <w:bookmarkEnd w:id="111"/>
      <w:bookmarkEnd w:id="112"/>
      <w:bookmarkEnd w:id="113"/>
    </w:p>
    <w:p w14:paraId="374F319A" w14:textId="77777777" w:rsidR="00ED261D" w:rsidRPr="00880566" w:rsidRDefault="00ED261D" w:rsidP="007331B4">
      <w:pPr>
        <w:ind w:left="720"/>
        <w:rPr>
          <w:rFonts w:asciiTheme="minorHAnsi" w:hAnsiTheme="minorHAnsi"/>
          <w:color w:val="000000"/>
          <w:sz w:val="22"/>
          <w:szCs w:val="22"/>
        </w:rPr>
      </w:pPr>
    </w:p>
    <w:p w14:paraId="742EACEB" w14:textId="77777777" w:rsidR="0020145A" w:rsidRPr="00880566" w:rsidRDefault="0020145A" w:rsidP="0065238D">
      <w:pPr>
        <w:pStyle w:val="Heading2"/>
        <w:numPr>
          <w:ilvl w:val="1"/>
          <w:numId w:val="5"/>
        </w:numPr>
        <w:spacing w:before="0" w:after="0"/>
        <w:rPr>
          <w:rFonts w:asciiTheme="minorHAnsi" w:hAnsiTheme="minorHAnsi"/>
          <w:color w:val="000000"/>
          <w:szCs w:val="22"/>
        </w:rPr>
      </w:pPr>
      <w:bookmarkStart w:id="114" w:name="_Toc361915595"/>
      <w:bookmarkStart w:id="115" w:name="_Toc361917219"/>
      <w:bookmarkStart w:id="116" w:name="_Toc364333946"/>
      <w:r w:rsidRPr="00880566">
        <w:rPr>
          <w:rFonts w:asciiTheme="minorHAnsi" w:hAnsiTheme="minorHAnsi"/>
          <w:color w:val="000000"/>
          <w:szCs w:val="22"/>
        </w:rPr>
        <w:t>Number of Subjects</w:t>
      </w:r>
    </w:p>
    <w:p w14:paraId="1A8BD3E3" w14:textId="64475E8B" w:rsidR="0020145A" w:rsidRPr="00880566" w:rsidRDefault="0020145A" w:rsidP="001C1061">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880566">
        <w:rPr>
          <w:rFonts w:asciiTheme="minorHAnsi" w:hAnsiTheme="minorHAnsi"/>
          <w:b w:val="0"/>
          <w:szCs w:val="22"/>
        </w:rPr>
        <w:t xml:space="preserve">Indicate the </w:t>
      </w:r>
      <w:r w:rsidR="00287B75" w:rsidRPr="00880566">
        <w:rPr>
          <w:rFonts w:asciiTheme="minorHAnsi" w:hAnsiTheme="minorHAnsi"/>
          <w:b w:val="0"/>
          <w:szCs w:val="22"/>
        </w:rPr>
        <w:t xml:space="preserve">maximum </w:t>
      </w:r>
      <w:r w:rsidRPr="00880566">
        <w:rPr>
          <w:rFonts w:asciiTheme="minorHAnsi" w:hAnsiTheme="minorHAnsi"/>
          <w:b w:val="0"/>
          <w:szCs w:val="22"/>
        </w:rPr>
        <w:t>number of subjects to be accrued</w:t>
      </w:r>
      <w:r w:rsidR="00FB2477" w:rsidRPr="0002203D">
        <w:rPr>
          <w:rFonts w:asciiTheme="minorHAnsi" w:hAnsiTheme="minorHAnsi"/>
          <w:b w:val="0"/>
          <w:szCs w:val="22"/>
        </w:rPr>
        <w:t>/</w:t>
      </w:r>
      <w:r w:rsidR="00287B75" w:rsidRPr="00880566">
        <w:rPr>
          <w:rFonts w:asciiTheme="minorHAnsi" w:hAnsiTheme="minorHAnsi"/>
          <w:b w:val="0"/>
          <w:szCs w:val="22"/>
        </w:rPr>
        <w:t>enrolled</w:t>
      </w:r>
      <w:r w:rsidR="001C1061">
        <w:rPr>
          <w:rFonts w:asciiTheme="minorHAnsi" w:hAnsiTheme="minorHAnsi"/>
          <w:b w:val="0"/>
          <w:szCs w:val="22"/>
        </w:rPr>
        <w:t xml:space="preserve">. </w:t>
      </w:r>
      <w:r w:rsidR="00287B75" w:rsidRPr="00880566">
        <w:rPr>
          <w:rFonts w:asciiTheme="minorHAnsi" w:hAnsiTheme="minorHAnsi"/>
          <w:b w:val="0"/>
          <w:szCs w:val="22"/>
        </w:rPr>
        <w:t>D</w:t>
      </w:r>
      <w:r w:rsidRPr="00880566">
        <w:rPr>
          <w:rFonts w:asciiTheme="minorHAnsi" w:hAnsiTheme="minorHAnsi"/>
          <w:b w:val="0"/>
          <w:szCs w:val="22"/>
        </w:rPr>
        <w:t>istinguish between the number of subjects who are expected to be enrolled and screened, and the number of subjects needed to complete the research procedures</w:t>
      </w:r>
      <w:r w:rsidR="00BA7955">
        <w:rPr>
          <w:rFonts w:asciiTheme="minorHAnsi" w:hAnsiTheme="minorHAnsi"/>
          <w:b w:val="0"/>
          <w:szCs w:val="22"/>
        </w:rPr>
        <w:t xml:space="preserve"> if applicable</w:t>
      </w:r>
      <w:r w:rsidRPr="00880566">
        <w:rPr>
          <w:rFonts w:asciiTheme="minorHAnsi" w:hAnsiTheme="minorHAnsi"/>
          <w:b w:val="0"/>
          <w:szCs w:val="22"/>
        </w:rPr>
        <w:t xml:space="preserve"> (i.e., numbers of subjects excluding screen failures.)</w:t>
      </w:r>
    </w:p>
    <w:p w14:paraId="014C726D" w14:textId="77777777" w:rsidR="0020145A" w:rsidRPr="00880566" w:rsidRDefault="0020145A" w:rsidP="0020145A">
      <w:pPr>
        <w:ind w:left="1440"/>
        <w:rPr>
          <w:rFonts w:asciiTheme="minorHAnsi" w:hAnsiTheme="minorHAnsi"/>
          <w:sz w:val="22"/>
          <w:szCs w:val="22"/>
        </w:rPr>
      </w:pPr>
    </w:p>
    <w:p w14:paraId="2DF31487" w14:textId="77777777" w:rsidR="00DE00F0" w:rsidRPr="00880566" w:rsidRDefault="00DE00F0" w:rsidP="00DE00F0">
      <w:pPr>
        <w:ind w:left="1440"/>
        <w:rPr>
          <w:rFonts w:asciiTheme="minorHAnsi" w:hAnsiTheme="minorHAnsi"/>
          <w:sz w:val="22"/>
          <w:szCs w:val="22"/>
        </w:rPr>
      </w:pPr>
      <w:r w:rsidRPr="00A534AA">
        <w:rPr>
          <w:rFonts w:asciiTheme="minorHAnsi" w:hAnsiTheme="minorHAnsi"/>
          <w:sz w:val="22"/>
          <w:szCs w:val="22"/>
        </w:rPr>
        <w:t>The expected number of subjects to be enrolled and screened is 300. We expect to test 3</w:t>
      </w:r>
      <w:r>
        <w:rPr>
          <w:rFonts w:asciiTheme="minorHAnsi" w:hAnsiTheme="minorHAnsi"/>
          <w:sz w:val="22"/>
          <w:szCs w:val="22"/>
        </w:rPr>
        <w:t>0</w:t>
      </w:r>
      <w:r w:rsidRPr="00A534AA">
        <w:rPr>
          <w:rFonts w:asciiTheme="minorHAnsi" w:hAnsiTheme="minorHAnsi"/>
          <w:sz w:val="22"/>
          <w:szCs w:val="22"/>
        </w:rPr>
        <w:t>0 participants to complete the studies envisioned here. This takes into account 10-20% loss due to screening failures, equipment failures, and data loss.</w:t>
      </w:r>
    </w:p>
    <w:p w14:paraId="473590AC" w14:textId="77777777" w:rsidR="0020145A" w:rsidRPr="00880566" w:rsidRDefault="0020145A" w:rsidP="0020145A">
      <w:pPr>
        <w:ind w:left="1440"/>
        <w:rPr>
          <w:rFonts w:asciiTheme="minorHAnsi" w:hAnsiTheme="minorHAnsi"/>
          <w:sz w:val="22"/>
          <w:szCs w:val="22"/>
        </w:rPr>
      </w:pPr>
    </w:p>
    <w:p w14:paraId="6CFBDEA3" w14:textId="18716B5E" w:rsidR="00FD3A0D" w:rsidRPr="00880566" w:rsidRDefault="00FD3A0D"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Sample size determination</w:t>
      </w:r>
      <w:bookmarkEnd w:id="114"/>
      <w:bookmarkEnd w:id="115"/>
      <w:bookmarkEnd w:id="116"/>
    </w:p>
    <w:p w14:paraId="15991059" w14:textId="5716716C" w:rsidR="00ED261D" w:rsidRPr="00880566" w:rsidRDefault="00172A2F"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Theme="minorHAnsi" w:hAnsiTheme="minorHAnsi"/>
          <w:sz w:val="22"/>
          <w:szCs w:val="22"/>
        </w:rPr>
      </w:pPr>
      <w:r w:rsidRPr="00880566">
        <w:rPr>
          <w:rFonts w:asciiTheme="minorHAnsi" w:hAnsiTheme="minorHAnsi"/>
          <w:sz w:val="22"/>
          <w:szCs w:val="22"/>
        </w:rPr>
        <w:t xml:space="preserve">If applicable, provide a </w:t>
      </w:r>
      <w:r w:rsidR="00AD3DAC" w:rsidRPr="00880566">
        <w:rPr>
          <w:rFonts w:asciiTheme="minorHAnsi" w:hAnsiTheme="minorHAnsi"/>
          <w:sz w:val="22"/>
          <w:szCs w:val="22"/>
        </w:rPr>
        <w:t>justification of th</w:t>
      </w:r>
      <w:r w:rsidRPr="00880566">
        <w:rPr>
          <w:rFonts w:asciiTheme="minorHAnsi" w:hAnsiTheme="minorHAnsi"/>
          <w:sz w:val="22"/>
          <w:szCs w:val="22"/>
        </w:rPr>
        <w:t>e</w:t>
      </w:r>
      <w:r w:rsidR="00AD3DAC" w:rsidRPr="00880566">
        <w:rPr>
          <w:rFonts w:asciiTheme="minorHAnsi" w:hAnsiTheme="minorHAnsi"/>
          <w:sz w:val="22"/>
          <w:szCs w:val="22"/>
        </w:rPr>
        <w:t xml:space="preserve"> sample size</w:t>
      </w:r>
      <w:r w:rsidRPr="00880566">
        <w:rPr>
          <w:rFonts w:asciiTheme="minorHAnsi" w:hAnsiTheme="minorHAnsi"/>
          <w:sz w:val="22"/>
          <w:szCs w:val="22"/>
        </w:rPr>
        <w:t xml:space="preserve"> outlined in </w:t>
      </w:r>
      <w:r w:rsidR="007A00E1" w:rsidRPr="00880566">
        <w:rPr>
          <w:rFonts w:asciiTheme="minorHAnsi" w:hAnsiTheme="minorHAnsi"/>
          <w:sz w:val="22"/>
          <w:szCs w:val="22"/>
        </w:rPr>
        <w:t>s</w:t>
      </w:r>
      <w:r w:rsidRPr="00880566">
        <w:rPr>
          <w:rFonts w:asciiTheme="minorHAnsi" w:hAnsiTheme="minorHAnsi"/>
          <w:sz w:val="22"/>
          <w:szCs w:val="22"/>
        </w:rPr>
        <w:t xml:space="preserve">ection </w:t>
      </w:r>
      <w:proofErr w:type="gramStart"/>
      <w:r w:rsidRPr="00880566">
        <w:rPr>
          <w:rFonts w:asciiTheme="minorHAnsi" w:hAnsiTheme="minorHAnsi"/>
          <w:sz w:val="22"/>
          <w:szCs w:val="22"/>
        </w:rPr>
        <w:t>8.1  to</w:t>
      </w:r>
      <w:proofErr w:type="gramEnd"/>
      <w:r w:rsidRPr="00880566">
        <w:rPr>
          <w:rFonts w:asciiTheme="minorHAnsi" w:hAnsiTheme="minorHAnsi"/>
          <w:sz w:val="22"/>
          <w:szCs w:val="22"/>
        </w:rPr>
        <w:t xml:space="preserve"> </w:t>
      </w:r>
      <w:r w:rsidR="00AD3DAC" w:rsidRPr="00880566">
        <w:rPr>
          <w:rFonts w:asciiTheme="minorHAnsi" w:hAnsiTheme="minorHAnsi"/>
          <w:sz w:val="22"/>
          <w:szCs w:val="22"/>
        </w:rPr>
        <w:t>include reflections on, or calculations of, the power of the study.</w:t>
      </w:r>
    </w:p>
    <w:p w14:paraId="2C14E6FF" w14:textId="77777777" w:rsidR="00D70451" w:rsidRPr="00880566" w:rsidRDefault="00D70451" w:rsidP="004026EB">
      <w:pPr>
        <w:tabs>
          <w:tab w:val="left" w:pos="360"/>
          <w:tab w:val="left" w:pos="720"/>
        </w:tabs>
        <w:ind w:left="1440"/>
        <w:rPr>
          <w:rFonts w:asciiTheme="minorHAnsi" w:hAnsiTheme="minorHAnsi"/>
          <w:sz w:val="22"/>
          <w:szCs w:val="22"/>
        </w:rPr>
      </w:pPr>
    </w:p>
    <w:p w14:paraId="10072484" w14:textId="77777777" w:rsidR="00DE00F0" w:rsidRPr="000B21D7" w:rsidRDefault="00DE00F0" w:rsidP="00DE00F0">
      <w:pPr>
        <w:ind w:left="1440"/>
        <w:rPr>
          <w:rFonts w:asciiTheme="minorHAnsi" w:hAnsiTheme="minorHAnsi"/>
          <w:sz w:val="22"/>
          <w:szCs w:val="22"/>
        </w:rPr>
      </w:pPr>
      <w:r w:rsidRPr="002B0298">
        <w:rPr>
          <w:rFonts w:asciiTheme="minorHAnsi" w:hAnsiTheme="minorHAnsi"/>
          <w:sz w:val="22"/>
          <w:szCs w:val="22"/>
        </w:rPr>
        <w:t>A total of 300 participants will be recruited for the study. This was based on the results from prior studies where medium to large effect sizes were observed and</w:t>
      </w:r>
      <w:r>
        <w:rPr>
          <w:rFonts w:asciiTheme="minorHAnsi" w:hAnsiTheme="minorHAnsi"/>
          <w:sz w:val="22"/>
          <w:szCs w:val="22"/>
        </w:rPr>
        <w:t xml:space="preserve"> includes a number needed</w:t>
      </w:r>
      <w:r w:rsidRPr="002B0298">
        <w:rPr>
          <w:rFonts w:asciiTheme="minorHAnsi" w:hAnsiTheme="minorHAnsi"/>
          <w:sz w:val="22"/>
          <w:szCs w:val="22"/>
        </w:rPr>
        <w:t xml:space="preserve"> to correct for multiple </w:t>
      </w:r>
      <w:r>
        <w:rPr>
          <w:rFonts w:asciiTheme="minorHAnsi" w:hAnsiTheme="minorHAnsi"/>
          <w:sz w:val="22"/>
          <w:szCs w:val="22"/>
        </w:rPr>
        <w:t xml:space="preserve">statistical </w:t>
      </w:r>
      <w:r w:rsidRPr="002B0298">
        <w:rPr>
          <w:rFonts w:asciiTheme="minorHAnsi" w:hAnsiTheme="minorHAnsi"/>
          <w:sz w:val="22"/>
          <w:szCs w:val="22"/>
        </w:rPr>
        <w:t>comparisons.</w:t>
      </w:r>
    </w:p>
    <w:p w14:paraId="33DB3029" w14:textId="77777777" w:rsidR="00AD3DAC" w:rsidRPr="00880566" w:rsidRDefault="00AD3DAC" w:rsidP="004026EB">
      <w:pPr>
        <w:tabs>
          <w:tab w:val="left" w:pos="360"/>
          <w:tab w:val="left" w:pos="720"/>
        </w:tabs>
        <w:ind w:left="1440"/>
        <w:rPr>
          <w:rFonts w:asciiTheme="minorHAnsi" w:hAnsiTheme="minorHAnsi"/>
          <w:sz w:val="22"/>
          <w:szCs w:val="22"/>
        </w:rPr>
      </w:pPr>
    </w:p>
    <w:p w14:paraId="7AD35854" w14:textId="77777777" w:rsidR="00FD3A0D" w:rsidRPr="00880566" w:rsidRDefault="00FD3A0D" w:rsidP="0065238D">
      <w:pPr>
        <w:pStyle w:val="Heading2"/>
        <w:numPr>
          <w:ilvl w:val="1"/>
          <w:numId w:val="5"/>
        </w:numPr>
        <w:spacing w:before="0" w:after="0"/>
        <w:rPr>
          <w:rFonts w:asciiTheme="minorHAnsi" w:hAnsiTheme="minorHAnsi"/>
          <w:color w:val="000000"/>
          <w:szCs w:val="22"/>
        </w:rPr>
      </w:pPr>
      <w:bookmarkStart w:id="117" w:name="_Toc361915596"/>
      <w:bookmarkStart w:id="118" w:name="_Toc361917220"/>
      <w:bookmarkStart w:id="119" w:name="_Toc364333947"/>
      <w:r w:rsidRPr="00880566">
        <w:rPr>
          <w:rFonts w:asciiTheme="minorHAnsi" w:hAnsiTheme="minorHAnsi"/>
          <w:color w:val="000000"/>
          <w:szCs w:val="22"/>
        </w:rPr>
        <w:t>Statistical methods</w:t>
      </w:r>
      <w:bookmarkEnd w:id="117"/>
      <w:bookmarkEnd w:id="118"/>
      <w:bookmarkEnd w:id="119"/>
    </w:p>
    <w:p w14:paraId="18F07AA4" w14:textId="77777777" w:rsidR="00ED261D" w:rsidRPr="00880566" w:rsidRDefault="00AD3DAC" w:rsidP="004026EB">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Theme="minorHAnsi" w:hAnsiTheme="minorHAnsi"/>
          <w:sz w:val="22"/>
          <w:szCs w:val="22"/>
        </w:rPr>
      </w:pPr>
      <w:r w:rsidRPr="00880566">
        <w:rPr>
          <w:rFonts w:asciiTheme="minorHAnsi" w:hAnsiTheme="minorHAnsi"/>
          <w:sz w:val="22"/>
          <w:szCs w:val="22"/>
        </w:rPr>
        <w:t>Describe the statistical methods (or non-statistical methods of analysis) that will be employed.</w:t>
      </w:r>
    </w:p>
    <w:p w14:paraId="5C9D9D40" w14:textId="77777777" w:rsidR="00D70451" w:rsidRPr="00880566" w:rsidRDefault="00D70451" w:rsidP="004026EB">
      <w:pPr>
        <w:tabs>
          <w:tab w:val="left" w:pos="90"/>
          <w:tab w:val="left" w:pos="360"/>
        </w:tabs>
        <w:ind w:left="1440"/>
        <w:rPr>
          <w:rFonts w:asciiTheme="minorHAnsi" w:hAnsiTheme="minorHAnsi"/>
          <w:sz w:val="22"/>
          <w:szCs w:val="22"/>
        </w:rPr>
      </w:pPr>
    </w:p>
    <w:p w14:paraId="5FD78DED" w14:textId="77777777" w:rsidR="00DE00F0" w:rsidRPr="002B0298" w:rsidRDefault="00DE00F0" w:rsidP="00DE00F0">
      <w:pPr>
        <w:ind w:left="1440"/>
        <w:rPr>
          <w:rFonts w:asciiTheme="minorHAnsi" w:hAnsiTheme="minorHAnsi"/>
          <w:sz w:val="22"/>
          <w:szCs w:val="22"/>
          <w:u w:val="single"/>
        </w:rPr>
      </w:pPr>
      <w:r w:rsidRPr="002B0298">
        <w:rPr>
          <w:rFonts w:asciiTheme="minorHAnsi" w:hAnsiTheme="minorHAnsi"/>
          <w:sz w:val="22"/>
          <w:szCs w:val="22"/>
          <w:u w:val="single"/>
        </w:rPr>
        <w:t xml:space="preserve">Correlation </w:t>
      </w:r>
    </w:p>
    <w:p w14:paraId="6B6CAA6A" w14:textId="77777777" w:rsidR="00DE00F0" w:rsidRDefault="00DE00F0" w:rsidP="00DE00F0">
      <w:pPr>
        <w:ind w:left="1440"/>
        <w:rPr>
          <w:rFonts w:asciiTheme="minorHAnsi" w:hAnsiTheme="minorHAnsi"/>
          <w:sz w:val="22"/>
          <w:szCs w:val="22"/>
        </w:rPr>
      </w:pPr>
    </w:p>
    <w:p w14:paraId="42D2A53C" w14:textId="77777777" w:rsidR="00DE00F0" w:rsidRDefault="00DE00F0" w:rsidP="00DE00F0">
      <w:pPr>
        <w:ind w:left="1440"/>
        <w:rPr>
          <w:rFonts w:asciiTheme="minorHAnsi" w:hAnsiTheme="minorHAnsi"/>
          <w:sz w:val="22"/>
          <w:szCs w:val="22"/>
        </w:rPr>
      </w:pPr>
      <w:r>
        <w:rPr>
          <w:rFonts w:asciiTheme="minorHAnsi" w:hAnsiTheme="minorHAnsi"/>
          <w:sz w:val="22"/>
          <w:szCs w:val="22"/>
        </w:rPr>
        <w:t>We will conduct a correlation test with behavioral data and survey items to check whether there is correlation between motion performance, hobbies, verbal and spatial ability.</w:t>
      </w:r>
    </w:p>
    <w:p w14:paraId="2619CB09" w14:textId="77777777" w:rsidR="00DE00F0" w:rsidRDefault="00DE00F0" w:rsidP="00DE00F0">
      <w:pPr>
        <w:ind w:left="1440"/>
        <w:rPr>
          <w:rFonts w:asciiTheme="minorHAnsi" w:hAnsiTheme="minorHAnsi"/>
          <w:sz w:val="22"/>
          <w:szCs w:val="22"/>
        </w:rPr>
      </w:pPr>
    </w:p>
    <w:p w14:paraId="468EE2C0" w14:textId="77777777" w:rsidR="00DE00F0" w:rsidRPr="002B0298" w:rsidRDefault="00DE00F0" w:rsidP="00DE00F0">
      <w:pPr>
        <w:ind w:left="1440"/>
        <w:rPr>
          <w:rFonts w:asciiTheme="minorHAnsi" w:hAnsiTheme="minorHAnsi"/>
          <w:sz w:val="22"/>
          <w:szCs w:val="22"/>
          <w:u w:val="single"/>
        </w:rPr>
      </w:pPr>
      <w:r w:rsidRPr="002B0298">
        <w:rPr>
          <w:rFonts w:asciiTheme="minorHAnsi" w:hAnsiTheme="minorHAnsi"/>
          <w:sz w:val="22"/>
          <w:szCs w:val="22"/>
          <w:u w:val="single"/>
        </w:rPr>
        <w:t>Regression model</w:t>
      </w:r>
    </w:p>
    <w:p w14:paraId="729DA85A" w14:textId="77777777" w:rsidR="00DE00F0" w:rsidRDefault="00DE00F0" w:rsidP="00DE00F0">
      <w:pPr>
        <w:ind w:left="1440"/>
        <w:rPr>
          <w:rFonts w:asciiTheme="minorHAnsi" w:hAnsiTheme="minorHAnsi"/>
          <w:sz w:val="22"/>
          <w:szCs w:val="22"/>
        </w:rPr>
      </w:pPr>
    </w:p>
    <w:p w14:paraId="3812D5A5" w14:textId="25508546" w:rsidR="00CC092A" w:rsidRDefault="00DE00F0" w:rsidP="00DE00F0">
      <w:pPr>
        <w:tabs>
          <w:tab w:val="left" w:pos="90"/>
          <w:tab w:val="left" w:pos="360"/>
        </w:tabs>
        <w:ind w:left="1440"/>
        <w:rPr>
          <w:rFonts w:asciiTheme="minorHAnsi" w:hAnsiTheme="minorHAnsi"/>
          <w:sz w:val="22"/>
          <w:szCs w:val="22"/>
        </w:rPr>
      </w:pPr>
      <w:r>
        <w:rPr>
          <w:rFonts w:asciiTheme="minorHAnsi" w:hAnsiTheme="minorHAnsi"/>
          <w:sz w:val="22"/>
          <w:szCs w:val="22"/>
        </w:rPr>
        <w:t>We will fit a multiple regression model with behavioral data and survey items, to investigate the relationship between motion performance (duration and contrast thresholds) and majors, sex, age, and hobbies.</w:t>
      </w:r>
    </w:p>
    <w:p w14:paraId="0E06E88F" w14:textId="77777777" w:rsidR="00E320AA" w:rsidRPr="00880566" w:rsidRDefault="00E320AA" w:rsidP="0065238D">
      <w:pPr>
        <w:pStyle w:val="Heading1"/>
        <w:numPr>
          <w:ilvl w:val="0"/>
          <w:numId w:val="5"/>
        </w:numPr>
        <w:rPr>
          <w:sz w:val="22"/>
          <w:szCs w:val="22"/>
        </w:rPr>
      </w:pPr>
      <w:bookmarkStart w:id="120" w:name="_Toc535504259"/>
      <w:bookmarkStart w:id="121" w:name="_Toc361915613"/>
      <w:bookmarkStart w:id="122" w:name="_Toc361917238"/>
      <w:bookmarkStart w:id="123" w:name="_Toc364333965"/>
      <w:r w:rsidRPr="00880566">
        <w:rPr>
          <w:sz w:val="22"/>
          <w:szCs w:val="22"/>
        </w:rPr>
        <w:t>Data and Safety Monitoring Plan</w:t>
      </w:r>
      <w:bookmarkEnd w:id="120"/>
    </w:p>
    <w:p w14:paraId="3A146C33" w14:textId="77777777" w:rsidR="00E320AA" w:rsidRPr="004014F9"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b/>
          <w:sz w:val="22"/>
          <w:szCs w:val="22"/>
        </w:rPr>
      </w:pPr>
      <w:r w:rsidRPr="00880566">
        <w:rPr>
          <w:rFonts w:asciiTheme="minorHAnsi" w:hAnsiTheme="minorHAnsi"/>
          <w:b/>
          <w:sz w:val="22"/>
          <w:szCs w:val="22"/>
        </w:rPr>
        <w:t>This section is required when research involves more than Minimal Risk to subjects</w:t>
      </w:r>
      <w:r>
        <w:rPr>
          <w:rFonts w:asciiTheme="minorHAnsi" w:hAnsiTheme="minorHAnsi"/>
          <w:b/>
          <w:sz w:val="22"/>
          <w:szCs w:val="22"/>
        </w:rPr>
        <w:t xml:space="preserve"> as </w:t>
      </w:r>
      <w:r w:rsidRPr="004014F9">
        <w:rPr>
          <w:rFonts w:asciiTheme="minorHAnsi" w:hAnsiTheme="minorHAnsi"/>
          <w:b/>
          <w:sz w:val="22"/>
          <w:szCs w:val="22"/>
        </w:rPr>
        <w:t>defined in “HRP-001 SOP- Definitions.”</w:t>
      </w:r>
    </w:p>
    <w:p w14:paraId="3C87A77C"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p>
    <w:p w14:paraId="3B311A69" w14:textId="77777777" w:rsidR="00E320AA"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r w:rsidRPr="00880566">
        <w:rPr>
          <w:rFonts w:asciiTheme="minorHAnsi" w:hAnsiTheme="minorHAnsi"/>
          <w:sz w:val="22"/>
          <w:szCs w:val="22"/>
        </w:rPr>
        <w:t xml:space="preserve">Minimal Risk is defined as the probability and magnitude of harm or discomfort anticipated in the research that are not greater in and of themselves than those ordinarily encountered in daily life or during the performance of 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p>
    <w:p w14:paraId="52C85C57"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Theme="minorHAnsi" w:hAnsiTheme="minorHAnsi"/>
          <w:sz w:val="22"/>
          <w:szCs w:val="22"/>
        </w:rPr>
      </w:pPr>
      <w:r w:rsidRPr="00880566">
        <w:rPr>
          <w:rFonts w:asciiTheme="minorHAnsi" w:hAnsiTheme="minorHAnsi"/>
          <w:b/>
          <w:sz w:val="22"/>
          <w:szCs w:val="22"/>
        </w:rPr>
        <w:t>Please complete the sections below if the research involves more than minimal risk to subjects</w:t>
      </w:r>
      <w:r>
        <w:rPr>
          <w:rFonts w:asciiTheme="minorHAnsi" w:hAnsiTheme="minorHAnsi"/>
          <w:b/>
          <w:sz w:val="22"/>
          <w:szCs w:val="22"/>
        </w:rPr>
        <w:t>, otherwise</w:t>
      </w:r>
      <w:r w:rsidRPr="00880566">
        <w:rPr>
          <w:rFonts w:asciiTheme="minorHAnsi" w:hAnsiTheme="minorHAnsi"/>
          <w:b/>
          <w:sz w:val="22"/>
          <w:szCs w:val="22"/>
        </w:rPr>
        <w:t xml:space="preserve"> indicate </w:t>
      </w:r>
      <w:r>
        <w:rPr>
          <w:rFonts w:asciiTheme="minorHAnsi" w:hAnsiTheme="minorHAnsi"/>
          <w:b/>
          <w:sz w:val="22"/>
          <w:szCs w:val="22"/>
        </w:rPr>
        <w:t xml:space="preserve">each section </w:t>
      </w:r>
      <w:r w:rsidRPr="00880566">
        <w:rPr>
          <w:rFonts w:asciiTheme="minorHAnsi" w:hAnsiTheme="minorHAnsi"/>
          <w:b/>
          <w:sz w:val="22"/>
          <w:szCs w:val="22"/>
        </w:rPr>
        <w:t xml:space="preserve">as not applicable. </w:t>
      </w:r>
    </w:p>
    <w:p w14:paraId="6B8B4673" w14:textId="41CE2DC7" w:rsidR="00E320AA" w:rsidRDefault="00985EA4" w:rsidP="00E320AA">
      <w:pPr>
        <w:ind w:left="720"/>
        <w:rPr>
          <w:rFonts w:asciiTheme="minorHAnsi" w:hAnsiTheme="minorHAnsi"/>
          <w:sz w:val="22"/>
          <w:szCs w:val="22"/>
        </w:rPr>
      </w:pPr>
      <w:r w:rsidRPr="00985EA4">
        <w:rPr>
          <w:rFonts w:asciiTheme="minorHAnsi" w:hAnsiTheme="minorHAnsi"/>
          <w:sz w:val="22"/>
          <w:szCs w:val="22"/>
        </w:rPr>
        <w:t>[Do not type here]</w:t>
      </w:r>
    </w:p>
    <w:p w14:paraId="1DBF146B" w14:textId="77777777" w:rsidR="00E228A4" w:rsidRDefault="00E228A4" w:rsidP="00E320AA">
      <w:pPr>
        <w:ind w:left="720"/>
        <w:rPr>
          <w:rFonts w:asciiTheme="minorHAnsi" w:hAnsiTheme="minorHAnsi"/>
          <w:sz w:val="22"/>
          <w:szCs w:val="22"/>
        </w:rPr>
      </w:pPr>
    </w:p>
    <w:p w14:paraId="591AA99B"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Periodic evaluation of data</w:t>
      </w:r>
    </w:p>
    <w:p w14:paraId="6EE974A6"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plan to periodically evaluate the data collected regarding both harms and benefits to determine whether subjects remain safe.</w:t>
      </w:r>
    </w:p>
    <w:p w14:paraId="0D2D003D" w14:textId="77777777" w:rsidR="00E320AA" w:rsidRPr="00880566" w:rsidRDefault="00E320AA" w:rsidP="00E320AA">
      <w:pPr>
        <w:ind w:left="1440"/>
        <w:rPr>
          <w:rFonts w:asciiTheme="minorHAnsi" w:hAnsiTheme="minorHAnsi"/>
          <w:sz w:val="22"/>
          <w:szCs w:val="22"/>
        </w:rPr>
      </w:pPr>
    </w:p>
    <w:p w14:paraId="2ED33478"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27A55F6E" w14:textId="77777777" w:rsidR="00E228A4" w:rsidRPr="00880566" w:rsidRDefault="00E228A4" w:rsidP="00E320AA">
      <w:pPr>
        <w:ind w:left="1440"/>
        <w:rPr>
          <w:rFonts w:asciiTheme="minorHAnsi" w:hAnsiTheme="minorHAnsi"/>
          <w:sz w:val="22"/>
          <w:szCs w:val="22"/>
        </w:rPr>
      </w:pPr>
    </w:p>
    <w:p w14:paraId="3348DA5D" w14:textId="77777777" w:rsidR="00E320AA" w:rsidRPr="00E228A4" w:rsidRDefault="00E320AA" w:rsidP="0065238D">
      <w:pPr>
        <w:pStyle w:val="ListParagraph"/>
        <w:numPr>
          <w:ilvl w:val="1"/>
          <w:numId w:val="5"/>
        </w:numPr>
        <w:rPr>
          <w:rFonts w:asciiTheme="minorHAnsi" w:hAnsiTheme="minorHAnsi"/>
          <w:b/>
          <w:color w:val="000000"/>
          <w:sz w:val="22"/>
          <w:szCs w:val="22"/>
        </w:rPr>
      </w:pPr>
      <w:r w:rsidRPr="00E228A4">
        <w:rPr>
          <w:rFonts w:asciiTheme="minorHAnsi" w:hAnsiTheme="minorHAnsi"/>
          <w:b/>
          <w:color w:val="000000"/>
          <w:sz w:val="22"/>
          <w:szCs w:val="22"/>
        </w:rPr>
        <w:t>Data that are reviewed</w:t>
      </w:r>
    </w:p>
    <w:p w14:paraId="0CEDF735" w14:textId="77777777" w:rsidR="00E320AA" w:rsidRPr="00880566" w:rsidRDefault="00E320AA" w:rsidP="00E320A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r w:rsidRPr="00880566">
        <w:rPr>
          <w:rFonts w:asciiTheme="minorHAnsi" w:hAnsiTheme="minorHAnsi"/>
          <w:b w:val="0"/>
          <w:szCs w:val="22"/>
        </w:rPr>
        <w:t>Describe the data that are reviewed, including safety data, untoward events, and efficacy data.</w:t>
      </w:r>
    </w:p>
    <w:p w14:paraId="2031626E" w14:textId="77777777" w:rsidR="00E320AA" w:rsidRPr="00880566" w:rsidRDefault="00E320AA" w:rsidP="00E320AA">
      <w:pPr>
        <w:ind w:left="1440"/>
        <w:rPr>
          <w:rFonts w:asciiTheme="minorHAnsi" w:hAnsiTheme="minorHAnsi"/>
          <w:sz w:val="22"/>
          <w:szCs w:val="22"/>
        </w:rPr>
      </w:pPr>
    </w:p>
    <w:p w14:paraId="5D96E623"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25B1A9C4" w14:textId="7B62E1EE" w:rsidR="00E320AA" w:rsidRDefault="00E320AA" w:rsidP="00E320AA">
      <w:pPr>
        <w:ind w:left="1440"/>
        <w:rPr>
          <w:rFonts w:asciiTheme="minorHAnsi" w:hAnsiTheme="minorHAnsi"/>
          <w:sz w:val="22"/>
          <w:szCs w:val="22"/>
        </w:rPr>
      </w:pPr>
    </w:p>
    <w:p w14:paraId="2BCA798E"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Method of collection of safety information</w:t>
      </w:r>
    </w:p>
    <w:p w14:paraId="11A5FCA7"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880566">
        <w:rPr>
          <w:rFonts w:asciiTheme="minorHAnsi" w:hAnsiTheme="minorHAnsi"/>
          <w:sz w:val="22"/>
          <w:szCs w:val="22"/>
        </w:rPr>
        <w:t>Describe the method by which the safety information will be collected (e.g., with case report forms, at study visits, by telephone calls and with subjects).</w:t>
      </w:r>
    </w:p>
    <w:p w14:paraId="27DA51C2" w14:textId="77777777" w:rsidR="00E320AA" w:rsidRPr="00880566" w:rsidRDefault="00E320AA" w:rsidP="00E320AA">
      <w:pPr>
        <w:tabs>
          <w:tab w:val="left" w:pos="720"/>
        </w:tabs>
        <w:ind w:left="1440"/>
        <w:rPr>
          <w:rFonts w:asciiTheme="minorHAnsi" w:hAnsiTheme="minorHAnsi"/>
          <w:sz w:val="22"/>
          <w:szCs w:val="22"/>
        </w:rPr>
      </w:pPr>
    </w:p>
    <w:p w14:paraId="38AB59AE"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0B3CD825" w14:textId="77777777" w:rsidR="00E228A4" w:rsidRPr="00880566" w:rsidRDefault="00E228A4" w:rsidP="00E320AA">
      <w:pPr>
        <w:tabs>
          <w:tab w:val="left" w:pos="720"/>
        </w:tabs>
        <w:ind w:left="1440"/>
        <w:rPr>
          <w:rFonts w:asciiTheme="minorHAnsi" w:hAnsiTheme="minorHAnsi"/>
          <w:sz w:val="22"/>
          <w:szCs w:val="22"/>
        </w:rPr>
      </w:pPr>
    </w:p>
    <w:p w14:paraId="2FF111C1" w14:textId="705F047E"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Frequency of data collection</w:t>
      </w:r>
    </w:p>
    <w:p w14:paraId="4E42DC19"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frequency of data collection, including when safety data collection starts.</w:t>
      </w:r>
    </w:p>
    <w:p w14:paraId="760293C1" w14:textId="77777777" w:rsidR="00E320AA" w:rsidRPr="00880566" w:rsidRDefault="00E320AA" w:rsidP="00E320AA">
      <w:pPr>
        <w:ind w:left="1440"/>
        <w:rPr>
          <w:rFonts w:asciiTheme="minorHAnsi" w:hAnsiTheme="minorHAnsi"/>
          <w:sz w:val="22"/>
          <w:szCs w:val="22"/>
        </w:rPr>
      </w:pPr>
    </w:p>
    <w:p w14:paraId="4FF71D30"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6C7B0C85" w14:textId="364B0752" w:rsidR="00E320AA" w:rsidRDefault="00E320AA" w:rsidP="00E320AA">
      <w:pPr>
        <w:ind w:left="1440"/>
        <w:rPr>
          <w:rFonts w:asciiTheme="minorHAnsi" w:hAnsiTheme="minorHAnsi"/>
          <w:sz w:val="22"/>
          <w:szCs w:val="22"/>
        </w:rPr>
      </w:pPr>
    </w:p>
    <w:p w14:paraId="479C3C5B"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Individuals reviewing the data</w:t>
      </w:r>
    </w:p>
    <w:p w14:paraId="4FC45A94"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880566" w:rsidRDefault="00E320AA" w:rsidP="00E320AA">
      <w:pPr>
        <w:ind w:left="1440"/>
        <w:rPr>
          <w:rFonts w:asciiTheme="minorHAnsi" w:hAnsiTheme="minorHAnsi"/>
          <w:sz w:val="22"/>
          <w:szCs w:val="22"/>
        </w:rPr>
      </w:pPr>
    </w:p>
    <w:p w14:paraId="66D179C1"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25E247F2" w14:textId="62DD98B3" w:rsidR="00E320AA" w:rsidRDefault="00E320AA" w:rsidP="00E320AA">
      <w:pPr>
        <w:ind w:left="1440"/>
        <w:rPr>
          <w:rFonts w:asciiTheme="minorHAnsi" w:hAnsiTheme="minorHAnsi"/>
          <w:sz w:val="22"/>
          <w:szCs w:val="22"/>
        </w:rPr>
      </w:pPr>
    </w:p>
    <w:p w14:paraId="74EEE78D"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Frequency of review of cumulative data</w:t>
      </w:r>
    </w:p>
    <w:p w14:paraId="0C3607DC"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frequency or periodicity of review of cumulative data.</w:t>
      </w:r>
    </w:p>
    <w:p w14:paraId="0FD82B50" w14:textId="77777777" w:rsidR="00E320AA" w:rsidRPr="00880566" w:rsidRDefault="00E320AA" w:rsidP="00E320AA">
      <w:pPr>
        <w:ind w:left="1440"/>
        <w:rPr>
          <w:rFonts w:asciiTheme="minorHAnsi" w:hAnsiTheme="minorHAnsi"/>
          <w:sz w:val="22"/>
          <w:szCs w:val="22"/>
        </w:rPr>
      </w:pPr>
    </w:p>
    <w:p w14:paraId="1BCF5C1F"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3A255924" w14:textId="795F8FD4" w:rsidR="00E320AA" w:rsidRDefault="00E320AA" w:rsidP="00E320AA">
      <w:pPr>
        <w:ind w:left="1440"/>
        <w:rPr>
          <w:rFonts w:asciiTheme="minorHAnsi" w:hAnsiTheme="minorHAnsi"/>
          <w:sz w:val="22"/>
          <w:szCs w:val="22"/>
        </w:rPr>
      </w:pPr>
    </w:p>
    <w:p w14:paraId="45D99DA8"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Statistical tests</w:t>
      </w:r>
    </w:p>
    <w:p w14:paraId="48821F3B"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statistical tests for analyzing the safety data to determine whether harms are occurring.</w:t>
      </w:r>
    </w:p>
    <w:p w14:paraId="42F4F52C" w14:textId="77777777" w:rsidR="00E320AA" w:rsidRPr="00880566" w:rsidRDefault="00E320AA" w:rsidP="00E320AA">
      <w:pPr>
        <w:ind w:left="1440"/>
        <w:rPr>
          <w:rFonts w:asciiTheme="minorHAnsi" w:hAnsiTheme="minorHAnsi"/>
          <w:sz w:val="22"/>
          <w:szCs w:val="22"/>
        </w:rPr>
      </w:pPr>
    </w:p>
    <w:p w14:paraId="17724998"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0A06FC87" w14:textId="65AA81F1" w:rsidR="00E320AA" w:rsidRDefault="00E320AA" w:rsidP="00E320AA">
      <w:pPr>
        <w:ind w:left="1440"/>
        <w:rPr>
          <w:rFonts w:asciiTheme="minorHAnsi" w:hAnsiTheme="minorHAnsi"/>
          <w:sz w:val="22"/>
          <w:szCs w:val="22"/>
        </w:rPr>
      </w:pPr>
    </w:p>
    <w:p w14:paraId="49127366" w14:textId="77777777" w:rsidR="00E320AA" w:rsidRPr="007D7095" w:rsidRDefault="00E320AA" w:rsidP="0065238D">
      <w:pPr>
        <w:pStyle w:val="Heading2"/>
        <w:numPr>
          <w:ilvl w:val="1"/>
          <w:numId w:val="5"/>
        </w:numPr>
        <w:rPr>
          <w:rFonts w:asciiTheme="minorHAnsi" w:hAnsiTheme="minorHAnsi" w:cstheme="minorHAnsi"/>
        </w:rPr>
      </w:pPr>
      <w:r w:rsidRPr="007D7095">
        <w:rPr>
          <w:rFonts w:asciiTheme="minorHAnsi" w:hAnsiTheme="minorHAnsi" w:cstheme="minorHAnsi"/>
        </w:rPr>
        <w:t>Suspension of research</w:t>
      </w:r>
    </w:p>
    <w:p w14:paraId="63E1FE46" w14:textId="77777777" w:rsidR="00E320AA" w:rsidRPr="00880566" w:rsidRDefault="00E320AA" w:rsidP="00E320A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880566">
        <w:rPr>
          <w:rFonts w:asciiTheme="minorHAnsi" w:hAnsiTheme="minorHAnsi"/>
          <w:sz w:val="22"/>
          <w:szCs w:val="22"/>
        </w:rPr>
        <w:t>Describe any conditions that trigger an immediate suspension of research.</w:t>
      </w:r>
    </w:p>
    <w:p w14:paraId="6FE4A4AF" w14:textId="77777777" w:rsidR="00E320AA" w:rsidRPr="00880566" w:rsidRDefault="00E320AA" w:rsidP="00E320AA">
      <w:pPr>
        <w:ind w:left="1440"/>
        <w:rPr>
          <w:rFonts w:asciiTheme="minorHAnsi" w:hAnsiTheme="minorHAnsi"/>
          <w:sz w:val="22"/>
          <w:szCs w:val="22"/>
        </w:rPr>
      </w:pPr>
    </w:p>
    <w:p w14:paraId="0C88649A" w14:textId="77777777" w:rsidR="00DE00F0" w:rsidRDefault="00DE00F0" w:rsidP="00DE00F0">
      <w:pPr>
        <w:ind w:left="1440"/>
        <w:rPr>
          <w:rFonts w:asciiTheme="minorHAnsi" w:hAnsiTheme="minorHAnsi"/>
          <w:sz w:val="22"/>
          <w:szCs w:val="22"/>
        </w:rPr>
      </w:pPr>
      <w:r>
        <w:rPr>
          <w:rFonts w:asciiTheme="minorHAnsi" w:hAnsiTheme="minorHAnsi"/>
          <w:sz w:val="22"/>
          <w:szCs w:val="22"/>
        </w:rPr>
        <w:t>Not applicable.</w:t>
      </w:r>
    </w:p>
    <w:p w14:paraId="4D25EC4D" w14:textId="77777777" w:rsidR="00E320AA" w:rsidRDefault="00E320AA" w:rsidP="00E320AA">
      <w:pPr>
        <w:tabs>
          <w:tab w:val="left" w:pos="360"/>
        </w:tabs>
        <w:ind w:left="720"/>
        <w:rPr>
          <w:rFonts w:asciiTheme="minorHAnsi" w:hAnsiTheme="minorHAnsi" w:cs="Arial"/>
          <w:color w:val="000000"/>
          <w:sz w:val="22"/>
          <w:szCs w:val="22"/>
        </w:rPr>
      </w:pPr>
    </w:p>
    <w:p w14:paraId="51E8D4DF" w14:textId="4E08EF63" w:rsidR="007D6472" w:rsidRPr="00BD5B63" w:rsidRDefault="00397044" w:rsidP="0065238D">
      <w:pPr>
        <w:pStyle w:val="Heading1"/>
        <w:numPr>
          <w:ilvl w:val="0"/>
          <w:numId w:val="5"/>
        </w:numPr>
        <w:rPr>
          <w:sz w:val="22"/>
          <w:szCs w:val="22"/>
        </w:rPr>
      </w:pPr>
      <w:bookmarkStart w:id="124" w:name="_Toc535504260"/>
      <w:r w:rsidRPr="00BD5B63">
        <w:rPr>
          <w:sz w:val="22"/>
          <w:szCs w:val="22"/>
        </w:rPr>
        <w:t>Risks</w:t>
      </w:r>
      <w:bookmarkEnd w:id="121"/>
      <w:bookmarkEnd w:id="122"/>
      <w:bookmarkEnd w:id="123"/>
      <w:bookmarkEnd w:id="124"/>
    </w:p>
    <w:p w14:paraId="31A1B71A" w14:textId="3AE38CB2" w:rsidR="00D87266" w:rsidRDefault="007E27BD" w:rsidP="00D87266">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Pr>
          <w:rFonts w:asciiTheme="minorHAnsi" w:hAnsiTheme="minorHAnsi"/>
          <w:sz w:val="22"/>
          <w:szCs w:val="22"/>
        </w:rPr>
        <w:t xml:space="preserve">List </w:t>
      </w:r>
      <w:r w:rsidRPr="00880566">
        <w:rPr>
          <w:rFonts w:asciiTheme="minorHAnsi" w:hAnsiTheme="minorHAnsi"/>
          <w:sz w:val="22"/>
          <w:szCs w:val="22"/>
        </w:rPr>
        <w:t xml:space="preserve">the reasonably foreseeable risks, discomforts, hazards, or inconveniences to the subjects related the subjects’ participation in the research. </w:t>
      </w:r>
      <w:r>
        <w:rPr>
          <w:rFonts w:asciiTheme="minorHAnsi" w:hAnsiTheme="minorHAnsi"/>
          <w:sz w:val="22"/>
          <w:szCs w:val="22"/>
        </w:rPr>
        <w:t xml:space="preserve">Include as may be useful for the IRB’s consideration, a description of the probability, magnitude, duration and reversibility of the risks. </w:t>
      </w:r>
      <w:r w:rsidRPr="00880566">
        <w:rPr>
          <w:rFonts w:asciiTheme="minorHAnsi" w:hAnsiTheme="minorHAnsi"/>
          <w:sz w:val="22"/>
          <w:szCs w:val="22"/>
        </w:rPr>
        <w:t xml:space="preserve">Consider all types of risk including physical, psychological, social, legal, and economic risks.  </w:t>
      </w:r>
      <w:r>
        <w:rPr>
          <w:rFonts w:asciiTheme="minorHAnsi" w:hAnsiTheme="minorHAnsi"/>
          <w:sz w:val="22"/>
          <w:szCs w:val="22"/>
        </w:rPr>
        <w:t>Note: Loss of confidentiality is a potential risk when conducting human subject research.</w:t>
      </w:r>
    </w:p>
    <w:p w14:paraId="5B3068F2" w14:textId="77777777" w:rsidR="00C07D64" w:rsidRDefault="00C07D64"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Pr>
          <w:rFonts w:asciiTheme="minorHAnsi" w:hAnsiTheme="minorHAnsi"/>
          <w:sz w:val="22"/>
          <w:szCs w:val="22"/>
        </w:rPr>
        <w:t xml:space="preserve">If </w:t>
      </w:r>
      <w:r w:rsidRPr="001B6783">
        <w:rPr>
          <w:rFonts w:asciiTheme="minorHAnsi" w:hAnsiTheme="minorHAnsi"/>
          <w:sz w:val="22"/>
          <w:szCs w:val="22"/>
        </w:rPr>
        <w:t>applicable, indicate which procedures may have risks to the subjects that are currently unforeseeable.</w:t>
      </w:r>
    </w:p>
    <w:p w14:paraId="23FA39E9" w14:textId="6163EA5D" w:rsidR="00D87266" w:rsidRDefault="00C07D64"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sidRPr="00C07D64">
        <w:rPr>
          <w:rFonts w:asciiTheme="minorHAnsi" w:hAnsiTheme="minorHAnsi"/>
          <w:sz w:val="22"/>
          <w:szCs w:val="22"/>
        </w:rPr>
        <w:t xml:space="preserve">If </w:t>
      </w:r>
      <w:r w:rsidRPr="00421ACF">
        <w:rPr>
          <w:rFonts w:asciiTheme="minorHAnsi" w:hAnsiTheme="minorHAnsi"/>
          <w:sz w:val="22"/>
          <w:szCs w:val="22"/>
        </w:rPr>
        <w:t>applicable, indicate</w:t>
      </w:r>
      <w:r w:rsidRPr="001B6783">
        <w:rPr>
          <w:rFonts w:asciiTheme="minorHAnsi" w:hAnsiTheme="minorHAnsi"/>
          <w:sz w:val="22"/>
          <w:szCs w:val="22"/>
        </w:rPr>
        <w:t xml:space="preserve"> which procedures may have risks to an embryo or fetus should th</w:t>
      </w:r>
      <w:r>
        <w:rPr>
          <w:rFonts w:asciiTheme="minorHAnsi" w:hAnsiTheme="minorHAnsi"/>
          <w:sz w:val="22"/>
          <w:szCs w:val="22"/>
        </w:rPr>
        <w:t>e</w:t>
      </w:r>
      <w:r w:rsidRPr="001B6783">
        <w:rPr>
          <w:rFonts w:asciiTheme="minorHAnsi" w:hAnsiTheme="minorHAnsi"/>
          <w:sz w:val="22"/>
          <w:szCs w:val="22"/>
        </w:rPr>
        <w:t xml:space="preserve"> subject be or become pregnant</w:t>
      </w:r>
      <w:r>
        <w:rPr>
          <w:rFonts w:asciiTheme="minorHAnsi" w:hAnsiTheme="minorHAnsi"/>
          <w:sz w:val="22"/>
          <w:szCs w:val="22"/>
        </w:rPr>
        <w:t>.</w:t>
      </w:r>
    </w:p>
    <w:p w14:paraId="6D46D602" w14:textId="40D3B632" w:rsidR="00D87266" w:rsidRPr="00C07D64" w:rsidRDefault="00C07D64" w:rsidP="0065238D">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Theme="minorHAnsi" w:hAnsiTheme="minorHAnsi"/>
          <w:sz w:val="22"/>
          <w:szCs w:val="22"/>
        </w:rPr>
      </w:pPr>
      <w:r w:rsidRPr="00C07D64">
        <w:rPr>
          <w:rFonts w:asciiTheme="minorHAnsi" w:hAnsiTheme="minorHAnsi"/>
          <w:sz w:val="22"/>
          <w:szCs w:val="22"/>
        </w:rPr>
        <w:t>If applicable, describe risks to others who are not subjects.</w:t>
      </w:r>
    </w:p>
    <w:p w14:paraId="4F8C2EEB" w14:textId="77777777" w:rsidR="00C07D64" w:rsidRDefault="00C07D64" w:rsidP="00C07D64">
      <w:pPr>
        <w:rPr>
          <w:rFonts w:asciiTheme="minorHAnsi" w:hAnsiTheme="minorHAnsi"/>
          <w:sz w:val="22"/>
          <w:szCs w:val="22"/>
        </w:rPr>
      </w:pPr>
    </w:p>
    <w:p w14:paraId="10856562" w14:textId="1760EF70" w:rsidR="00D47781" w:rsidRPr="00880566" w:rsidRDefault="00DE00F0" w:rsidP="004026EB">
      <w:pPr>
        <w:ind w:left="720"/>
        <w:rPr>
          <w:rFonts w:asciiTheme="minorHAnsi" w:hAnsiTheme="minorHAnsi"/>
          <w:sz w:val="22"/>
          <w:szCs w:val="22"/>
        </w:rPr>
      </w:pPr>
      <w:bookmarkStart w:id="125" w:name="_Toc361915614"/>
      <w:bookmarkStart w:id="126" w:name="_Toc361917239"/>
      <w:bookmarkStart w:id="127" w:name="_Toc364333966"/>
      <w:r>
        <w:rPr>
          <w:rFonts w:asciiTheme="minorHAnsi" w:hAnsiTheme="minorHAnsi" w:cs="Arial"/>
          <w:bCs/>
          <w:spacing w:val="-3"/>
          <w:sz w:val="22"/>
          <w:szCs w:val="22"/>
        </w:rPr>
        <w:t>There are no foreseeable risks associated with this study, although staring at visual stimuli on a computer screen in the dark room may cause participants some boredom or mild discomfort. To minimize even these small risks, participants do not have to answer any questions they do not wish to answer, and we will provide breaks throughout the testing. Additionally, there is a risk of loss of confidentiality concerning the data participants provide, but precautions will be taken to prevent this from happening. Information participants provide will only be seen by the personnel related to this research.</w:t>
      </w:r>
    </w:p>
    <w:p w14:paraId="0683086F" w14:textId="75B69883" w:rsidR="00EB2F82" w:rsidRDefault="00397044" w:rsidP="0065238D">
      <w:pPr>
        <w:pStyle w:val="Heading1"/>
        <w:numPr>
          <w:ilvl w:val="0"/>
          <w:numId w:val="5"/>
        </w:numPr>
        <w:rPr>
          <w:sz w:val="22"/>
          <w:szCs w:val="22"/>
        </w:rPr>
      </w:pPr>
      <w:bookmarkStart w:id="128" w:name="_Toc535504261"/>
      <w:r w:rsidRPr="005C7839">
        <w:rPr>
          <w:sz w:val="22"/>
          <w:szCs w:val="22"/>
        </w:rPr>
        <w:lastRenderedPageBreak/>
        <w:t>Potential Benefits to Subjects and Other</w:t>
      </w:r>
      <w:bookmarkEnd w:id="125"/>
      <w:bookmarkEnd w:id="126"/>
      <w:bookmarkEnd w:id="127"/>
      <w:r w:rsidR="005C7839">
        <w:rPr>
          <w:sz w:val="22"/>
          <w:szCs w:val="22"/>
        </w:rPr>
        <w:t>s</w:t>
      </w:r>
      <w:bookmarkEnd w:id="128"/>
      <w:r w:rsidR="005C7839">
        <w:rPr>
          <w:sz w:val="22"/>
          <w:szCs w:val="22"/>
        </w:rPr>
        <w:t xml:space="preserve"> </w:t>
      </w:r>
    </w:p>
    <w:p w14:paraId="377916DD" w14:textId="17DA10DE" w:rsidR="00397044" w:rsidRPr="007D7095" w:rsidRDefault="00397044" w:rsidP="0065238D">
      <w:pPr>
        <w:pStyle w:val="Heading2"/>
        <w:numPr>
          <w:ilvl w:val="1"/>
          <w:numId w:val="5"/>
        </w:numPr>
        <w:rPr>
          <w:rFonts w:asciiTheme="minorHAnsi" w:hAnsiTheme="minorHAnsi" w:cstheme="minorHAnsi"/>
          <w:szCs w:val="22"/>
        </w:rPr>
      </w:pPr>
      <w:bookmarkStart w:id="129" w:name="_Toc361915615"/>
      <w:bookmarkStart w:id="130" w:name="_Toc361917240"/>
      <w:bookmarkStart w:id="131" w:name="_Toc364333967"/>
      <w:r w:rsidRPr="007D7095">
        <w:rPr>
          <w:rFonts w:asciiTheme="minorHAnsi" w:hAnsiTheme="minorHAnsi" w:cstheme="minorHAnsi"/>
          <w:szCs w:val="22"/>
        </w:rPr>
        <w:t>Potential Benefits to Subjects</w:t>
      </w:r>
      <w:bookmarkEnd w:id="129"/>
      <w:bookmarkEnd w:id="130"/>
      <w:bookmarkEnd w:id="131"/>
    </w:p>
    <w:p w14:paraId="3B6F00D7" w14:textId="7ED7E26D" w:rsidR="00ED261D"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the potential benefits that individual subjects may experience from taking part in the research. </w:t>
      </w:r>
      <w:r w:rsidR="0077011B" w:rsidRPr="00880566">
        <w:rPr>
          <w:rFonts w:asciiTheme="minorHAnsi" w:hAnsiTheme="minorHAnsi"/>
          <w:sz w:val="22"/>
          <w:szCs w:val="22"/>
        </w:rPr>
        <w:t xml:space="preserve">If there is no direct benefit </w:t>
      </w:r>
      <w:r w:rsidR="00336751" w:rsidRPr="00880566">
        <w:rPr>
          <w:rFonts w:asciiTheme="minorHAnsi" w:hAnsiTheme="minorHAnsi"/>
          <w:sz w:val="22"/>
          <w:szCs w:val="22"/>
        </w:rPr>
        <w:t>to subjects, indicate as such. Compensation is not considered a benefit</w:t>
      </w:r>
      <w:r w:rsidR="00BE6CE9" w:rsidRPr="00880566">
        <w:rPr>
          <w:rFonts w:asciiTheme="minorHAnsi" w:hAnsiTheme="minorHAnsi"/>
          <w:sz w:val="22"/>
          <w:szCs w:val="22"/>
        </w:rPr>
        <w:t>. Compensation should be addressed in section 1</w:t>
      </w:r>
      <w:r w:rsidR="00095951">
        <w:rPr>
          <w:rFonts w:asciiTheme="minorHAnsi" w:hAnsiTheme="minorHAnsi"/>
          <w:sz w:val="22"/>
          <w:szCs w:val="22"/>
        </w:rPr>
        <w:t>3</w:t>
      </w:r>
      <w:r w:rsidR="00BE6CE9" w:rsidRPr="00880566">
        <w:rPr>
          <w:rFonts w:asciiTheme="minorHAnsi" w:hAnsiTheme="minorHAnsi"/>
          <w:sz w:val="22"/>
          <w:szCs w:val="22"/>
        </w:rPr>
        <w:t>.0</w:t>
      </w:r>
      <w:r w:rsidR="00336751" w:rsidRPr="00880566">
        <w:rPr>
          <w:rFonts w:asciiTheme="minorHAnsi" w:hAnsiTheme="minorHAnsi"/>
          <w:sz w:val="22"/>
          <w:szCs w:val="22"/>
        </w:rPr>
        <w:t>.</w:t>
      </w:r>
    </w:p>
    <w:p w14:paraId="2C8008CE" w14:textId="77777777" w:rsidR="00D70451" w:rsidRPr="00880566" w:rsidRDefault="00D70451" w:rsidP="004026EB">
      <w:pPr>
        <w:ind w:left="1440"/>
        <w:rPr>
          <w:rFonts w:asciiTheme="minorHAnsi" w:hAnsiTheme="minorHAnsi"/>
          <w:sz w:val="22"/>
          <w:szCs w:val="22"/>
        </w:rPr>
      </w:pPr>
    </w:p>
    <w:p w14:paraId="3FC68D25" w14:textId="77777777" w:rsidR="00DE00F0" w:rsidRDefault="00DE00F0" w:rsidP="00DE00F0">
      <w:pPr>
        <w:pStyle w:val="CommentText"/>
        <w:ind w:left="1440"/>
        <w:rPr>
          <w:rFonts w:asciiTheme="minorHAnsi" w:hAnsiTheme="minorHAnsi" w:cs="Arial"/>
          <w:bCs/>
          <w:spacing w:val="-3"/>
          <w:sz w:val="22"/>
          <w:szCs w:val="22"/>
        </w:rPr>
      </w:pPr>
      <w:r>
        <w:rPr>
          <w:rFonts w:asciiTheme="minorHAnsi" w:hAnsiTheme="minorHAnsi" w:cs="Arial"/>
          <w:bCs/>
          <w:spacing w:val="-3"/>
          <w:sz w:val="22"/>
          <w:szCs w:val="22"/>
        </w:rPr>
        <w:t>We cannot promise any benefits to participants from taking part in this study. However, the possible direct benefit of this research to participants is that they may have the chance to learn more about psychological research.</w:t>
      </w:r>
      <w:r w:rsidRPr="005D343E">
        <w:rPr>
          <w:rFonts w:asciiTheme="minorHAnsi" w:hAnsiTheme="minorHAnsi" w:cs="Arial"/>
          <w:bCs/>
          <w:spacing w:val="-3"/>
          <w:sz w:val="22"/>
          <w:szCs w:val="22"/>
        </w:rPr>
        <w:t xml:space="preserve"> </w:t>
      </w:r>
    </w:p>
    <w:p w14:paraId="089703BD" w14:textId="23918A34" w:rsidR="0062687F" w:rsidRPr="0062687F" w:rsidRDefault="0062687F" w:rsidP="0065238D">
      <w:pPr>
        <w:pStyle w:val="Heading2"/>
        <w:numPr>
          <w:ilvl w:val="1"/>
          <w:numId w:val="5"/>
        </w:numPr>
        <w:rPr>
          <w:rFonts w:asciiTheme="minorHAnsi" w:hAnsiTheme="minorHAnsi" w:cstheme="minorHAnsi"/>
        </w:rPr>
      </w:pPr>
      <w:r w:rsidRPr="0062687F">
        <w:rPr>
          <w:rFonts w:asciiTheme="minorHAnsi" w:hAnsiTheme="minorHAnsi" w:cstheme="minorHAnsi"/>
        </w:rPr>
        <w:t>Potential Benefits to Others</w:t>
      </w:r>
    </w:p>
    <w:p w14:paraId="3AB4B040" w14:textId="77777777" w:rsidR="00ED261D"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Include benefits to society or others.</w:t>
      </w:r>
      <w:r w:rsidR="0077011B" w:rsidRPr="00880566">
        <w:rPr>
          <w:rFonts w:asciiTheme="minorHAnsi" w:hAnsiTheme="minorHAnsi"/>
          <w:sz w:val="22"/>
          <w:szCs w:val="22"/>
        </w:rPr>
        <w:t xml:space="preserve"> </w:t>
      </w:r>
    </w:p>
    <w:p w14:paraId="40DA6775" w14:textId="77777777" w:rsidR="00D70451" w:rsidRPr="00880566" w:rsidRDefault="00D70451" w:rsidP="004026EB">
      <w:pPr>
        <w:ind w:left="1440"/>
        <w:rPr>
          <w:rFonts w:asciiTheme="minorHAnsi" w:hAnsiTheme="minorHAnsi"/>
          <w:sz w:val="22"/>
          <w:szCs w:val="22"/>
        </w:rPr>
      </w:pPr>
    </w:p>
    <w:p w14:paraId="67733138" w14:textId="3411AD00" w:rsidR="00DE00F0" w:rsidRPr="00880566" w:rsidRDefault="00DE00F0" w:rsidP="00DE00F0">
      <w:pPr>
        <w:ind w:left="1440"/>
        <w:rPr>
          <w:rFonts w:asciiTheme="minorHAnsi" w:hAnsiTheme="minorHAnsi"/>
          <w:sz w:val="22"/>
          <w:szCs w:val="22"/>
        </w:rPr>
      </w:pPr>
      <w:r>
        <w:rPr>
          <w:rFonts w:asciiTheme="minorHAnsi" w:hAnsiTheme="minorHAnsi" w:cs="Arial"/>
          <w:bCs/>
          <w:spacing w:val="-3"/>
          <w:sz w:val="22"/>
          <w:szCs w:val="22"/>
        </w:rPr>
        <w:t>The results of the study may benefit other people in the future by helping us learn more about the range of motion perception in adults.</w:t>
      </w:r>
    </w:p>
    <w:p w14:paraId="15BFD60A" w14:textId="33A54C77" w:rsidR="004026EB" w:rsidRDefault="004026EB" w:rsidP="004026EB">
      <w:pPr>
        <w:ind w:left="1440"/>
        <w:rPr>
          <w:rFonts w:asciiTheme="minorHAnsi" w:hAnsiTheme="minorHAnsi"/>
          <w:sz w:val="22"/>
          <w:szCs w:val="22"/>
        </w:rPr>
      </w:pPr>
    </w:p>
    <w:p w14:paraId="7B82EBA3" w14:textId="77777777" w:rsidR="00D47781" w:rsidRPr="00880566" w:rsidRDefault="00D47781" w:rsidP="004026EB">
      <w:pPr>
        <w:ind w:left="1440"/>
        <w:rPr>
          <w:rFonts w:asciiTheme="minorHAnsi" w:hAnsiTheme="minorHAnsi"/>
          <w:sz w:val="22"/>
          <w:szCs w:val="22"/>
        </w:rPr>
      </w:pPr>
    </w:p>
    <w:p w14:paraId="6896BA48" w14:textId="7122A3AE" w:rsidR="007D6472" w:rsidRPr="00880566" w:rsidRDefault="00397044" w:rsidP="0065238D">
      <w:pPr>
        <w:pStyle w:val="Heading1"/>
        <w:numPr>
          <w:ilvl w:val="0"/>
          <w:numId w:val="5"/>
        </w:numPr>
        <w:rPr>
          <w:sz w:val="22"/>
          <w:szCs w:val="22"/>
        </w:rPr>
      </w:pPr>
      <w:bookmarkStart w:id="132" w:name="_Toc361915617"/>
      <w:bookmarkStart w:id="133" w:name="_Toc361917242"/>
      <w:bookmarkStart w:id="134" w:name="_Toc364333969"/>
      <w:bookmarkStart w:id="135" w:name="_Toc535504262"/>
      <w:r w:rsidRPr="00880566">
        <w:rPr>
          <w:sz w:val="22"/>
          <w:szCs w:val="22"/>
        </w:rPr>
        <w:t>Sharing Results with Subjects</w:t>
      </w:r>
      <w:bookmarkEnd w:id="132"/>
      <w:bookmarkEnd w:id="133"/>
      <w:bookmarkEnd w:id="134"/>
      <w:bookmarkEnd w:id="135"/>
    </w:p>
    <w:p w14:paraId="797555E9" w14:textId="50A85565" w:rsidR="00397044" w:rsidRPr="00880566" w:rsidRDefault="004026EB" w:rsidP="004026E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Theme="minorHAnsi" w:hAnsiTheme="minorHAnsi"/>
          <w:b w:val="0"/>
          <w:szCs w:val="22"/>
        </w:rPr>
      </w:pPr>
      <w:r w:rsidRPr="00880566">
        <w:rPr>
          <w:rFonts w:asciiTheme="minorHAnsi" w:hAnsiTheme="minorHAns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Pr>
          <w:rFonts w:asciiTheme="minorHAnsi" w:hAnsiTheme="minorHAnsi"/>
          <w:b w:val="0"/>
          <w:szCs w:val="22"/>
        </w:rPr>
        <w:t>information</w:t>
      </w:r>
      <w:r w:rsidRPr="00880566">
        <w:rPr>
          <w:rFonts w:asciiTheme="minorHAnsi" w:hAnsiTheme="minorHAnsi"/>
          <w:b w:val="0"/>
          <w:szCs w:val="22"/>
        </w:rPr>
        <w:t xml:space="preserve"> will be shared.</w:t>
      </w:r>
      <w:r w:rsidR="00774AAC">
        <w:rPr>
          <w:rFonts w:asciiTheme="minorHAnsi" w:hAnsiTheme="minorHAnsi"/>
          <w:b w:val="0"/>
          <w:szCs w:val="22"/>
        </w:rPr>
        <w:t xml:space="preserve"> </w:t>
      </w:r>
    </w:p>
    <w:p w14:paraId="256DD238" w14:textId="77777777" w:rsidR="00943F6C" w:rsidRPr="00880566" w:rsidRDefault="00943F6C" w:rsidP="004026EB">
      <w:pPr>
        <w:pStyle w:val="Heading1"/>
        <w:spacing w:before="0" w:after="0"/>
        <w:ind w:left="720"/>
        <w:rPr>
          <w:b w:val="0"/>
          <w:sz w:val="22"/>
          <w:szCs w:val="22"/>
        </w:rPr>
      </w:pPr>
      <w:bookmarkStart w:id="136" w:name="_Toc361915618"/>
      <w:bookmarkStart w:id="137" w:name="_Toc361917243"/>
      <w:bookmarkStart w:id="138" w:name="_Toc364333970"/>
    </w:p>
    <w:p w14:paraId="3D9551DD" w14:textId="77777777" w:rsidR="00DE00F0" w:rsidRPr="00A534AA" w:rsidRDefault="00DE00F0" w:rsidP="00DE00F0">
      <w:pPr>
        <w:ind w:left="720"/>
        <w:rPr>
          <w:rFonts w:asciiTheme="minorHAnsi" w:hAnsiTheme="minorHAnsi" w:cs="Arial"/>
          <w:bCs/>
          <w:spacing w:val="-3"/>
          <w:sz w:val="22"/>
          <w:szCs w:val="22"/>
        </w:rPr>
      </w:pPr>
      <w:r w:rsidRPr="00A534AA">
        <w:rPr>
          <w:rFonts w:asciiTheme="minorHAnsi" w:hAnsiTheme="minorHAnsi" w:cs="Arial"/>
          <w:bCs/>
          <w:spacing w:val="-3"/>
          <w:sz w:val="22"/>
          <w:szCs w:val="22"/>
        </w:rPr>
        <w:t>Group/study, but not individual-level results will be shared with participants and the public via our laboratory website (http://</w:t>
      </w:r>
      <w:r>
        <w:rPr>
          <w:rFonts w:asciiTheme="minorHAnsi" w:hAnsiTheme="minorHAnsi" w:cs="Arial"/>
          <w:bCs/>
          <w:spacing w:val="-3"/>
          <w:sz w:val="22"/>
          <w:szCs w:val="22"/>
        </w:rPr>
        <w:t>gilmore-lab.github.io</w:t>
      </w:r>
      <w:r w:rsidRPr="00A534AA">
        <w:rPr>
          <w:rFonts w:asciiTheme="minorHAnsi" w:hAnsiTheme="minorHAnsi" w:cs="Arial"/>
          <w:bCs/>
          <w:spacing w:val="-3"/>
          <w:sz w:val="22"/>
          <w:szCs w:val="22"/>
        </w:rPr>
        <w:t>) and published presentations and journal articles.</w:t>
      </w:r>
      <w:r>
        <w:rPr>
          <w:rFonts w:asciiTheme="minorHAnsi" w:hAnsiTheme="minorHAnsi" w:cs="Arial"/>
          <w:bCs/>
          <w:spacing w:val="-3"/>
          <w:sz w:val="22"/>
          <w:szCs w:val="22"/>
        </w:rPr>
        <w:t xml:space="preserve"> </w:t>
      </w:r>
    </w:p>
    <w:p w14:paraId="39D0F7F6" w14:textId="77777777" w:rsidR="00D47781" w:rsidRPr="00880566" w:rsidRDefault="00D47781" w:rsidP="004026EB">
      <w:pPr>
        <w:ind w:left="720"/>
        <w:rPr>
          <w:rFonts w:asciiTheme="minorHAnsi" w:hAnsiTheme="minorHAnsi"/>
          <w:sz w:val="22"/>
          <w:szCs w:val="22"/>
        </w:rPr>
      </w:pPr>
    </w:p>
    <w:p w14:paraId="20C56014" w14:textId="6B6EB0A1" w:rsidR="00172A2F" w:rsidRPr="00880566" w:rsidRDefault="00172A2F" w:rsidP="0065238D">
      <w:pPr>
        <w:pStyle w:val="Heading1"/>
        <w:numPr>
          <w:ilvl w:val="0"/>
          <w:numId w:val="5"/>
        </w:numPr>
        <w:rPr>
          <w:sz w:val="22"/>
          <w:szCs w:val="22"/>
        </w:rPr>
      </w:pPr>
      <w:bookmarkStart w:id="139" w:name="_Toc361915629"/>
      <w:bookmarkStart w:id="140" w:name="_Toc361917254"/>
      <w:bookmarkStart w:id="141" w:name="_Toc364333981"/>
      <w:bookmarkStart w:id="142" w:name="_Toc535504263"/>
      <w:r w:rsidRPr="00880566">
        <w:rPr>
          <w:sz w:val="22"/>
          <w:szCs w:val="22"/>
        </w:rPr>
        <w:t xml:space="preserve">Subject </w:t>
      </w:r>
      <w:r w:rsidR="000E263B" w:rsidRPr="00880566">
        <w:rPr>
          <w:sz w:val="22"/>
          <w:szCs w:val="22"/>
        </w:rPr>
        <w:t xml:space="preserve">Payment </w:t>
      </w:r>
      <w:r w:rsidRPr="00880566">
        <w:rPr>
          <w:sz w:val="22"/>
          <w:szCs w:val="22"/>
        </w:rPr>
        <w:t>and/or Travel Reimbursements</w:t>
      </w:r>
      <w:bookmarkEnd w:id="139"/>
      <w:bookmarkEnd w:id="140"/>
      <w:bookmarkEnd w:id="141"/>
      <w:bookmarkEnd w:id="142"/>
    </w:p>
    <w:p w14:paraId="4F0397B0" w14:textId="2E52BD89"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Describe the amount</w:t>
      </w:r>
      <w:r w:rsidR="005A436B" w:rsidRPr="00880566">
        <w:rPr>
          <w:rFonts w:asciiTheme="minorHAnsi" w:hAnsiTheme="minorHAnsi"/>
          <w:sz w:val="22"/>
          <w:szCs w:val="22"/>
        </w:rPr>
        <w:t xml:space="preserve">, type (cash, check, gift card, other) </w:t>
      </w:r>
      <w:r w:rsidRPr="00880566">
        <w:rPr>
          <w:rFonts w:asciiTheme="minorHAnsi" w:hAnsiTheme="minorHAnsi"/>
          <w:sz w:val="22"/>
          <w:szCs w:val="22"/>
        </w:rPr>
        <w:t xml:space="preserve">and timing of any subject payment or travel reimbursement. If there is </w:t>
      </w:r>
      <w:r w:rsidRPr="00880566">
        <w:rPr>
          <w:rFonts w:asciiTheme="minorHAnsi" w:hAnsiTheme="minorHAnsi"/>
          <w:b/>
          <w:sz w:val="22"/>
          <w:szCs w:val="22"/>
        </w:rPr>
        <w:t xml:space="preserve">no </w:t>
      </w:r>
      <w:r w:rsidRPr="00880566">
        <w:rPr>
          <w:rFonts w:asciiTheme="minorHAnsi" w:hAnsiTheme="minorHAnsi"/>
          <w:sz w:val="22"/>
          <w:szCs w:val="22"/>
        </w:rPr>
        <w:t xml:space="preserve">subject payment or travel reimbursement, </w:t>
      </w:r>
      <w:r w:rsidR="00AF6246" w:rsidRPr="00880566">
        <w:rPr>
          <w:rFonts w:asciiTheme="minorHAnsi" w:hAnsiTheme="minorHAnsi"/>
          <w:sz w:val="22"/>
          <w:szCs w:val="22"/>
        </w:rPr>
        <w:t>indicate as not applicable</w:t>
      </w:r>
      <w:r w:rsidRPr="00880566">
        <w:rPr>
          <w:rFonts w:asciiTheme="minorHAnsi" w:hAnsiTheme="minorHAnsi"/>
          <w:sz w:val="22"/>
          <w:szCs w:val="22"/>
        </w:rPr>
        <w:t xml:space="preserve">. </w:t>
      </w:r>
    </w:p>
    <w:p w14:paraId="57DF0C29"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22E256D7" w14:textId="15B16520" w:rsidR="00172A2F" w:rsidRPr="00880566" w:rsidRDefault="005A436B"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 xml:space="preserve">Extra or Course Credit: </w:t>
      </w:r>
      <w:r w:rsidR="00172A2F" w:rsidRPr="00880566">
        <w:rPr>
          <w:rFonts w:asciiTheme="minorHAnsi" w:hAnsiTheme="minorHAnsi"/>
          <w:sz w:val="22"/>
          <w:szCs w:val="22"/>
        </w:rPr>
        <w:t xml:space="preserve"> </w:t>
      </w:r>
      <w:r w:rsidRPr="00880566">
        <w:rPr>
          <w:rFonts w:asciiTheme="minorHAnsi" w:hAnsiTheme="minorHAnsi"/>
          <w:sz w:val="22"/>
          <w:szCs w:val="22"/>
        </w:rPr>
        <w:t>D</w:t>
      </w:r>
      <w:r w:rsidR="00172A2F" w:rsidRPr="00880566">
        <w:rPr>
          <w:rFonts w:asciiTheme="minorHAnsi" w:hAnsiTheme="minorHAnsi"/>
          <w:sz w:val="22"/>
          <w:szCs w:val="22"/>
        </w:rPr>
        <w:t xml:space="preserve">escribe the amount of credit </w:t>
      </w:r>
      <w:r w:rsidR="00172A2F" w:rsidRPr="00880566">
        <w:rPr>
          <w:rFonts w:asciiTheme="minorHAnsi" w:hAnsiTheme="minorHAnsi"/>
          <w:b/>
          <w:sz w:val="22"/>
          <w:szCs w:val="22"/>
        </w:rPr>
        <w:t>and</w:t>
      </w:r>
      <w:r w:rsidR="00172A2F" w:rsidRPr="00880566">
        <w:rPr>
          <w:rFonts w:asciiTheme="minorHAnsi" w:hAnsiTheme="minorHAnsi"/>
          <w:sz w:val="22"/>
          <w:szCs w:val="22"/>
        </w:rPr>
        <w:t xml:space="preserve"> the available alternatives. Alternatives should be equal in time and effort to the amount of course or extra credit offered.</w:t>
      </w:r>
      <w:r w:rsidR="00E21653">
        <w:rPr>
          <w:rFonts w:asciiTheme="minorHAnsi" w:hAnsiTheme="minorHAnsi"/>
          <w:sz w:val="22"/>
          <w:szCs w:val="22"/>
        </w:rPr>
        <w:t xml:space="preserve"> It is not acceptable to indicate that the amount of credit is </w:t>
      </w:r>
      <w:r w:rsidR="00F7797D">
        <w:rPr>
          <w:rFonts w:asciiTheme="minorHAnsi" w:hAnsiTheme="minorHAnsi"/>
          <w:sz w:val="22"/>
          <w:szCs w:val="22"/>
        </w:rPr>
        <w:t>t</w:t>
      </w:r>
      <w:r w:rsidR="00184EAA">
        <w:rPr>
          <w:rFonts w:asciiTheme="minorHAnsi" w:hAnsiTheme="minorHAnsi"/>
          <w:sz w:val="22"/>
          <w:szCs w:val="22"/>
        </w:rPr>
        <w:t xml:space="preserve">o be determined or at the discretion of the instructor of the course. </w:t>
      </w:r>
    </w:p>
    <w:p w14:paraId="602A36B1" w14:textId="77777777" w:rsidR="0077011B" w:rsidRPr="00880566" w:rsidRDefault="0077011B"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p>
    <w:p w14:paraId="4E81142B" w14:textId="3BFDDDC9" w:rsidR="0077011B" w:rsidRPr="00880566" w:rsidRDefault="005A436B"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Approved Subject P</w:t>
      </w:r>
      <w:r w:rsidR="0077011B" w:rsidRPr="00880566">
        <w:rPr>
          <w:rFonts w:asciiTheme="minorHAnsi" w:hAnsiTheme="minorHAnsi"/>
          <w:sz w:val="22"/>
          <w:szCs w:val="22"/>
        </w:rPr>
        <w:t>ool</w:t>
      </w:r>
      <w:r w:rsidRPr="00880566">
        <w:rPr>
          <w:rFonts w:asciiTheme="minorHAnsi" w:hAnsiTheme="minorHAnsi"/>
          <w:sz w:val="22"/>
          <w:szCs w:val="22"/>
        </w:rPr>
        <w:t>:</w:t>
      </w:r>
      <w:r w:rsidR="0077011B" w:rsidRPr="00880566">
        <w:rPr>
          <w:rFonts w:asciiTheme="minorHAnsi" w:hAnsiTheme="minorHAnsi"/>
          <w:sz w:val="22"/>
          <w:szCs w:val="22"/>
        </w:rPr>
        <w:t xml:space="preserve"> </w:t>
      </w:r>
      <w:r w:rsidRPr="00880566">
        <w:rPr>
          <w:rFonts w:asciiTheme="minorHAnsi" w:hAnsiTheme="minorHAnsi"/>
          <w:sz w:val="22"/>
          <w:szCs w:val="22"/>
        </w:rPr>
        <w:t>I</w:t>
      </w:r>
      <w:r w:rsidR="0077011B" w:rsidRPr="00880566">
        <w:rPr>
          <w:rFonts w:asciiTheme="minorHAnsi" w:hAnsiTheme="minorHAnsi"/>
          <w:sz w:val="22"/>
          <w:szCs w:val="22"/>
        </w:rPr>
        <w:t xml:space="preserve">ndicate </w:t>
      </w:r>
      <w:r w:rsidRPr="00880566">
        <w:rPr>
          <w:rFonts w:asciiTheme="minorHAnsi" w:hAnsiTheme="minorHAnsi"/>
          <w:sz w:val="22"/>
          <w:szCs w:val="22"/>
        </w:rPr>
        <w:t>which approved subject pool will be used; include in response below that course credit will be given and</w:t>
      </w:r>
      <w:r w:rsidR="0077011B" w:rsidRPr="00880566">
        <w:rPr>
          <w:rFonts w:asciiTheme="minorHAnsi" w:hAnsiTheme="minorHAnsi"/>
          <w:sz w:val="22"/>
          <w:szCs w:val="22"/>
        </w:rPr>
        <w:t xml:space="preserve"> alternatives will be offered as per the approved subject pool procedures. </w:t>
      </w:r>
    </w:p>
    <w:p w14:paraId="48EF96BA" w14:textId="77777777" w:rsidR="00172A2F" w:rsidRPr="00880566" w:rsidRDefault="00172A2F" w:rsidP="00172A2F">
      <w:pPr>
        <w:ind w:left="720"/>
        <w:rPr>
          <w:rFonts w:asciiTheme="minorHAnsi" w:hAnsiTheme="minorHAnsi"/>
          <w:sz w:val="22"/>
          <w:szCs w:val="22"/>
        </w:rPr>
      </w:pPr>
    </w:p>
    <w:p w14:paraId="17037DC6" w14:textId="77777777" w:rsidR="00DE00F0" w:rsidRPr="00880566" w:rsidRDefault="00DE00F0" w:rsidP="00DE00F0">
      <w:pPr>
        <w:pStyle w:val="CommentText"/>
        <w:ind w:left="720"/>
      </w:pPr>
      <w:r w:rsidRPr="00355D33">
        <w:rPr>
          <w:rFonts w:asciiTheme="minorHAnsi" w:hAnsiTheme="minorHAnsi" w:cs="Arial"/>
          <w:bCs/>
          <w:iCs/>
          <w:sz w:val="22"/>
          <w:szCs w:val="22"/>
        </w:rPr>
        <w:t>Psychology Department Subject Pool adult participants will receive one hour of participation credit. Online tutorials are provided via the Psychology Department Subject Pool website as a research alternative for students who are minors or conscientious objectors to obtain course credit. Tutorials are expected to require one hour of the participant's time per credit earned. Several tutorials are provided on the Subject Pool website, so participants have the option to choose the material on which they will be tested.</w:t>
      </w:r>
    </w:p>
    <w:p w14:paraId="168E6DEB" w14:textId="77777777" w:rsidR="00172A2F" w:rsidRPr="00880566" w:rsidRDefault="00172A2F" w:rsidP="00172A2F">
      <w:pPr>
        <w:ind w:left="720"/>
        <w:rPr>
          <w:rFonts w:asciiTheme="minorHAnsi" w:hAnsiTheme="minorHAnsi"/>
          <w:sz w:val="22"/>
          <w:szCs w:val="22"/>
        </w:rPr>
      </w:pPr>
    </w:p>
    <w:p w14:paraId="711B9C92" w14:textId="03B5A33E" w:rsidR="00397044" w:rsidRDefault="00397044" w:rsidP="0065238D">
      <w:pPr>
        <w:pStyle w:val="Heading1"/>
        <w:numPr>
          <w:ilvl w:val="0"/>
          <w:numId w:val="5"/>
        </w:numPr>
        <w:rPr>
          <w:sz w:val="22"/>
          <w:szCs w:val="22"/>
        </w:rPr>
      </w:pPr>
      <w:bookmarkStart w:id="143" w:name="_Toc535504264"/>
      <w:r w:rsidRPr="00880566">
        <w:rPr>
          <w:sz w:val="22"/>
          <w:szCs w:val="22"/>
        </w:rPr>
        <w:t>Economic Burden to Subjects</w:t>
      </w:r>
      <w:bookmarkEnd w:id="136"/>
      <w:bookmarkEnd w:id="137"/>
      <w:bookmarkEnd w:id="138"/>
      <w:bookmarkEnd w:id="143"/>
    </w:p>
    <w:p w14:paraId="3D019142" w14:textId="1742654D" w:rsidR="00C70A8E" w:rsidRPr="0062687F" w:rsidRDefault="0062687F" w:rsidP="0065238D">
      <w:pPr>
        <w:pStyle w:val="Heading2"/>
        <w:numPr>
          <w:ilvl w:val="1"/>
          <w:numId w:val="5"/>
        </w:numPr>
        <w:rPr>
          <w:rFonts w:asciiTheme="minorHAnsi" w:hAnsiTheme="minorHAnsi" w:cstheme="minorHAnsi"/>
        </w:rPr>
      </w:pPr>
      <w:r w:rsidRPr="0062687F">
        <w:rPr>
          <w:rFonts w:asciiTheme="minorHAnsi" w:hAnsiTheme="minorHAnsi" w:cstheme="minorHAnsi"/>
        </w:rPr>
        <w:t>Costs</w:t>
      </w:r>
      <w:bookmarkStart w:id="144" w:name="_Toc361915619"/>
      <w:bookmarkStart w:id="145" w:name="_Toc361917244"/>
      <w:bookmarkStart w:id="146" w:name="_Toc364333971"/>
    </w:p>
    <w:bookmarkEnd w:id="144"/>
    <w:bookmarkEnd w:id="145"/>
    <w:bookmarkEnd w:id="146"/>
    <w:p w14:paraId="22F2B9C1" w14:textId="77777777" w:rsidR="009D7F07"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any costs that subjects may be responsible for because of participation in the research.</w:t>
      </w:r>
    </w:p>
    <w:p w14:paraId="54CCE1A0" w14:textId="77777777" w:rsidR="00F1164A" w:rsidRPr="00880566" w:rsidRDefault="00F1164A" w:rsidP="004026EB">
      <w:pPr>
        <w:pStyle w:val="Heading2"/>
        <w:spacing w:before="0" w:after="0"/>
        <w:ind w:left="1440"/>
        <w:rPr>
          <w:rFonts w:asciiTheme="minorHAnsi" w:hAnsiTheme="minorHAnsi"/>
          <w:b w:val="0"/>
          <w:szCs w:val="22"/>
        </w:rPr>
      </w:pPr>
      <w:bookmarkStart w:id="147" w:name="_Toc361915620"/>
      <w:bookmarkStart w:id="148" w:name="_Toc361917245"/>
      <w:bookmarkStart w:id="149" w:name="_Toc364333972"/>
    </w:p>
    <w:p w14:paraId="4AE2578F" w14:textId="77777777" w:rsidR="00DE00F0" w:rsidRPr="00A534AA" w:rsidRDefault="00DE00F0" w:rsidP="00DE00F0">
      <w:pPr>
        <w:pStyle w:val="CommentText"/>
        <w:ind w:left="1440"/>
        <w:rPr>
          <w:rFonts w:asciiTheme="minorHAnsi" w:hAnsiTheme="minorHAnsi" w:cs="Arial"/>
          <w:bCs/>
          <w:iCs/>
          <w:sz w:val="22"/>
          <w:szCs w:val="22"/>
        </w:rPr>
      </w:pPr>
      <w:r w:rsidRPr="00A534AA">
        <w:rPr>
          <w:rFonts w:asciiTheme="minorHAnsi" w:hAnsiTheme="minorHAnsi" w:cs="Arial"/>
          <w:bCs/>
          <w:iCs/>
          <w:sz w:val="22"/>
          <w:szCs w:val="22"/>
        </w:rPr>
        <w:t>Participants will be responsible for transportation costs to and from the laboratory.</w:t>
      </w:r>
    </w:p>
    <w:p w14:paraId="6845F13F" w14:textId="77777777" w:rsidR="00DE00F0" w:rsidRPr="00880566" w:rsidRDefault="00DE00F0" w:rsidP="00DE00F0">
      <w:pPr>
        <w:ind w:left="1440"/>
        <w:rPr>
          <w:rFonts w:asciiTheme="minorHAnsi" w:hAnsiTheme="minorHAnsi"/>
          <w:sz w:val="22"/>
          <w:szCs w:val="22"/>
        </w:rPr>
      </w:pPr>
    </w:p>
    <w:p w14:paraId="271FEB69" w14:textId="77777777" w:rsidR="004026EB" w:rsidRPr="00880566" w:rsidRDefault="004026EB" w:rsidP="004026EB">
      <w:pPr>
        <w:ind w:left="1440"/>
        <w:rPr>
          <w:rFonts w:asciiTheme="minorHAnsi" w:hAnsiTheme="minorHAnsi"/>
          <w:sz w:val="22"/>
          <w:szCs w:val="22"/>
        </w:rPr>
      </w:pPr>
    </w:p>
    <w:p w14:paraId="0E96DDD6" w14:textId="56C96675" w:rsidR="00397044" w:rsidRPr="00880566" w:rsidRDefault="00397044"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Compensation for research-related injury</w:t>
      </w:r>
      <w:bookmarkEnd w:id="147"/>
      <w:bookmarkEnd w:id="148"/>
      <w:bookmarkEnd w:id="149"/>
    </w:p>
    <w:p w14:paraId="4CC9012E"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b/>
          <w:sz w:val="22"/>
          <w:szCs w:val="22"/>
        </w:rPr>
      </w:pPr>
      <w:r w:rsidRPr="00880566">
        <w:rPr>
          <w:rFonts w:asciiTheme="minorHAnsi" w:hAnsiTheme="minorHAnsi"/>
          <w:b/>
          <w:sz w:val="22"/>
          <w:szCs w:val="22"/>
        </w:rPr>
        <w:t xml:space="preserve">If the research involves more than </w:t>
      </w:r>
      <w:r w:rsidR="0077011B" w:rsidRPr="00880566">
        <w:rPr>
          <w:rFonts w:asciiTheme="minorHAnsi" w:hAnsiTheme="minorHAnsi"/>
          <w:b/>
          <w:sz w:val="22"/>
          <w:szCs w:val="22"/>
        </w:rPr>
        <w:t>M</w:t>
      </w:r>
      <w:r w:rsidRPr="00880566">
        <w:rPr>
          <w:rFonts w:asciiTheme="minorHAnsi" w:hAnsiTheme="minorHAnsi"/>
          <w:b/>
          <w:sz w:val="22"/>
          <w:szCs w:val="22"/>
        </w:rPr>
        <w:t xml:space="preserve">inimal </w:t>
      </w:r>
      <w:r w:rsidR="0077011B" w:rsidRPr="00880566">
        <w:rPr>
          <w:rFonts w:asciiTheme="minorHAnsi" w:hAnsiTheme="minorHAnsi"/>
          <w:b/>
          <w:sz w:val="22"/>
          <w:szCs w:val="22"/>
        </w:rPr>
        <w:t>R</w:t>
      </w:r>
      <w:r w:rsidRPr="00880566">
        <w:rPr>
          <w:rFonts w:asciiTheme="minorHAnsi" w:hAnsiTheme="minorHAnsi"/>
          <w:b/>
          <w:sz w:val="22"/>
          <w:szCs w:val="22"/>
        </w:rPr>
        <w:t>isk to subjects, describe the available compensation in the event of research related injury.</w:t>
      </w:r>
    </w:p>
    <w:p w14:paraId="563F2284"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4F1C15DE"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b/>
          <w:sz w:val="22"/>
          <w:szCs w:val="22"/>
        </w:rPr>
      </w:pPr>
      <w:r w:rsidRPr="00880566">
        <w:rPr>
          <w:rFonts w:asciiTheme="minorHAnsi" w:hAnsiTheme="minorHAnsi"/>
          <w:b/>
          <w:sz w:val="22"/>
          <w:szCs w:val="22"/>
        </w:rPr>
        <w:t xml:space="preserve">If there is no sponsor agreement that addresses compensation for medical care for research subjects with a research-related injury, </w:t>
      </w:r>
      <w:r w:rsidR="00AF6246" w:rsidRPr="00880566">
        <w:rPr>
          <w:rFonts w:asciiTheme="minorHAnsi" w:hAnsiTheme="minorHAnsi"/>
          <w:b/>
          <w:sz w:val="22"/>
          <w:szCs w:val="22"/>
        </w:rPr>
        <w:t xml:space="preserve">include </w:t>
      </w:r>
      <w:r w:rsidRPr="00880566">
        <w:rPr>
          <w:rFonts w:asciiTheme="minorHAnsi" w:hAnsiTheme="minorHAnsi"/>
          <w:b/>
          <w:sz w:val="22"/>
          <w:szCs w:val="22"/>
        </w:rPr>
        <w:t>the following text</w:t>
      </w:r>
      <w:r w:rsidR="00AF6246" w:rsidRPr="00880566">
        <w:rPr>
          <w:rFonts w:asciiTheme="minorHAnsi" w:hAnsiTheme="minorHAnsi"/>
          <w:b/>
          <w:sz w:val="22"/>
          <w:szCs w:val="22"/>
        </w:rPr>
        <w:t xml:space="preserve"> as written</w:t>
      </w:r>
      <w:r w:rsidR="00646CA6" w:rsidRPr="00880566">
        <w:rPr>
          <w:rFonts w:asciiTheme="minorHAnsi" w:hAnsiTheme="minorHAnsi"/>
          <w:b/>
          <w:sz w:val="22"/>
          <w:szCs w:val="22"/>
        </w:rPr>
        <w:t xml:space="preserve"> </w:t>
      </w:r>
      <w:r w:rsidR="00AF6246" w:rsidRPr="00880566">
        <w:rPr>
          <w:rFonts w:asciiTheme="minorHAnsi" w:hAnsiTheme="minorHAnsi"/>
          <w:b/>
          <w:sz w:val="22"/>
          <w:szCs w:val="22"/>
        </w:rPr>
        <w:t>-</w:t>
      </w:r>
      <w:r w:rsidR="00646CA6" w:rsidRPr="00880566">
        <w:rPr>
          <w:rFonts w:asciiTheme="minorHAnsi" w:hAnsiTheme="minorHAnsi"/>
          <w:b/>
          <w:sz w:val="22"/>
          <w:szCs w:val="22"/>
        </w:rPr>
        <w:t xml:space="preserve"> </w:t>
      </w:r>
      <w:r w:rsidR="00AF6246" w:rsidRPr="00880566">
        <w:rPr>
          <w:rFonts w:asciiTheme="minorHAnsi" w:hAnsiTheme="minorHAnsi"/>
          <w:b/>
          <w:sz w:val="22"/>
          <w:szCs w:val="22"/>
        </w:rPr>
        <w:t>DO NOT ALTER OR DELETE</w:t>
      </w:r>
      <w:r w:rsidRPr="00880566">
        <w:rPr>
          <w:rFonts w:asciiTheme="minorHAnsi" w:hAnsiTheme="minorHAnsi"/>
          <w:b/>
          <w:sz w:val="22"/>
          <w:szCs w:val="22"/>
        </w:rPr>
        <w:t>:</w:t>
      </w:r>
    </w:p>
    <w:p w14:paraId="037FBF6B"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467DC521" w14:textId="77777777" w:rsidR="004026EB"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b/>
          <w:sz w:val="22"/>
          <w:szCs w:val="22"/>
        </w:rPr>
      </w:pPr>
      <w:r w:rsidRPr="00880566">
        <w:rPr>
          <w:rFonts w:asciiTheme="minorHAnsi" w:hAnsiTheme="minorHAnsi"/>
          <w:b/>
          <w:sz w:val="22"/>
          <w:szCs w:val="22"/>
        </w:rPr>
        <w:t xml:space="preserve">For sponsored research studies with a research agreement with the sponsor that addresses compensation for medical care for research-related injuries, </w:t>
      </w:r>
      <w:r w:rsidR="00AF6246" w:rsidRPr="00880566">
        <w:rPr>
          <w:rFonts w:asciiTheme="minorHAnsi" w:hAnsiTheme="minorHAnsi"/>
          <w:b/>
          <w:sz w:val="22"/>
          <w:szCs w:val="22"/>
        </w:rPr>
        <w:t xml:space="preserve">include </w:t>
      </w:r>
      <w:r w:rsidRPr="00880566">
        <w:rPr>
          <w:rFonts w:asciiTheme="minorHAnsi" w:hAnsiTheme="minorHAnsi"/>
          <w:b/>
          <w:sz w:val="22"/>
          <w:szCs w:val="22"/>
        </w:rPr>
        <w:t>the following text</w:t>
      </w:r>
      <w:r w:rsidR="00AF6246" w:rsidRPr="00880566">
        <w:rPr>
          <w:rFonts w:asciiTheme="minorHAnsi" w:hAnsiTheme="minorHAnsi"/>
          <w:b/>
          <w:sz w:val="22"/>
          <w:szCs w:val="22"/>
        </w:rPr>
        <w:t xml:space="preserve"> as written</w:t>
      </w:r>
      <w:r w:rsidR="00646CA6" w:rsidRPr="00880566">
        <w:rPr>
          <w:rFonts w:asciiTheme="minorHAnsi" w:hAnsiTheme="minorHAnsi"/>
          <w:b/>
          <w:sz w:val="22"/>
          <w:szCs w:val="22"/>
        </w:rPr>
        <w:t xml:space="preserve"> </w:t>
      </w:r>
      <w:r w:rsidR="00AF6246" w:rsidRPr="00880566">
        <w:rPr>
          <w:rFonts w:asciiTheme="minorHAnsi" w:hAnsiTheme="minorHAnsi"/>
          <w:b/>
          <w:sz w:val="22"/>
          <w:szCs w:val="22"/>
        </w:rPr>
        <w:t>-</w:t>
      </w:r>
      <w:r w:rsidR="00AF6246" w:rsidRPr="00880566">
        <w:rPr>
          <w:rFonts w:asciiTheme="minorHAnsi" w:hAnsiTheme="minorHAnsi"/>
          <w:sz w:val="22"/>
          <w:szCs w:val="22"/>
        </w:rPr>
        <w:t xml:space="preserve"> </w:t>
      </w:r>
      <w:r w:rsidR="00AF6246" w:rsidRPr="00880566">
        <w:rPr>
          <w:rFonts w:asciiTheme="minorHAnsi" w:hAnsiTheme="minorHAnsi"/>
          <w:b/>
          <w:sz w:val="22"/>
          <w:szCs w:val="22"/>
        </w:rPr>
        <w:t>DO NOT ALTER OR DELETE</w:t>
      </w:r>
      <w:r w:rsidRPr="00880566">
        <w:rPr>
          <w:rFonts w:asciiTheme="minorHAnsi" w:hAnsiTheme="minorHAnsi"/>
          <w:b/>
          <w:sz w:val="22"/>
          <w:szCs w:val="22"/>
        </w:rPr>
        <w:t>:</w:t>
      </w:r>
    </w:p>
    <w:p w14:paraId="620050D6" w14:textId="77777777" w:rsidR="00ED261D" w:rsidRPr="00880566" w:rsidRDefault="004026EB"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880566" w:rsidRDefault="00D70451" w:rsidP="004026EB">
      <w:pPr>
        <w:ind w:left="1440"/>
        <w:rPr>
          <w:rFonts w:asciiTheme="minorHAnsi" w:hAnsiTheme="minorHAnsi"/>
          <w:sz w:val="22"/>
          <w:szCs w:val="22"/>
        </w:rPr>
      </w:pPr>
    </w:p>
    <w:p w14:paraId="6BBE8B4C" w14:textId="5FE72F4A" w:rsidR="00D47781" w:rsidRPr="00880566" w:rsidRDefault="00DE00F0" w:rsidP="000557C1">
      <w:pPr>
        <w:ind w:left="1440"/>
        <w:rPr>
          <w:rFonts w:asciiTheme="minorHAnsi" w:hAnsiTheme="minorHAnsi"/>
          <w:sz w:val="22"/>
          <w:szCs w:val="22"/>
        </w:rPr>
      </w:pPr>
      <w:r w:rsidRPr="00880566">
        <w:rPr>
          <w:rFonts w:asciiTheme="minorHAnsi" w:hAnsiTheme="minorHAnsi"/>
          <w:sz w:val="22"/>
          <w:szCs w:val="22"/>
        </w:rPr>
        <w:t>It is the policy of the institution to provide neither financial compensation nor free medical treatment for research-related injury. Costs for the treatment of research-related injuries will be charged to subjects or their insurance carriers.</w:t>
      </w:r>
    </w:p>
    <w:p w14:paraId="71000D16" w14:textId="52DD396F" w:rsidR="00003DE4" w:rsidRPr="00C70A8E" w:rsidRDefault="00397044" w:rsidP="0065238D">
      <w:pPr>
        <w:pStyle w:val="Heading1"/>
        <w:numPr>
          <w:ilvl w:val="0"/>
          <w:numId w:val="5"/>
        </w:numPr>
        <w:rPr>
          <w:rFonts w:cstheme="minorHAnsi"/>
          <w:sz w:val="22"/>
          <w:szCs w:val="22"/>
        </w:rPr>
      </w:pPr>
      <w:bookmarkStart w:id="150" w:name="_Toc361915622"/>
      <w:bookmarkStart w:id="151" w:name="_Toc361917247"/>
      <w:bookmarkStart w:id="152" w:name="_Toc364333974"/>
      <w:bookmarkStart w:id="153" w:name="_Toc535504265"/>
      <w:r w:rsidRPr="00C70A8E">
        <w:rPr>
          <w:rFonts w:cstheme="minorHAnsi"/>
          <w:sz w:val="22"/>
          <w:szCs w:val="22"/>
        </w:rPr>
        <w:t>Resources Availabl</w:t>
      </w:r>
      <w:bookmarkEnd w:id="150"/>
      <w:bookmarkEnd w:id="151"/>
      <w:bookmarkEnd w:id="152"/>
      <w:r w:rsidR="00003DE4" w:rsidRPr="00C70A8E">
        <w:rPr>
          <w:rFonts w:cstheme="minorHAnsi"/>
          <w:sz w:val="22"/>
          <w:szCs w:val="22"/>
        </w:rPr>
        <w:t>e</w:t>
      </w:r>
      <w:bookmarkEnd w:id="153"/>
      <w:r w:rsidR="00003DE4" w:rsidRPr="00C70A8E">
        <w:rPr>
          <w:rFonts w:cstheme="minorHAnsi"/>
          <w:sz w:val="22"/>
          <w:szCs w:val="22"/>
        </w:rPr>
        <w:t xml:space="preserve"> </w:t>
      </w:r>
    </w:p>
    <w:p w14:paraId="080BC452" w14:textId="77777777" w:rsidR="000F0CDD" w:rsidRPr="00880566" w:rsidRDefault="000F0CDD" w:rsidP="008A3D37">
      <w:pPr>
        <w:pStyle w:val="Heading2"/>
        <w:spacing w:before="0" w:after="0"/>
        <w:ind w:left="720"/>
        <w:rPr>
          <w:rFonts w:asciiTheme="minorHAnsi" w:hAnsiTheme="minorHAnsi"/>
          <w:b w:val="0"/>
          <w:color w:val="000000"/>
          <w:szCs w:val="22"/>
        </w:rPr>
      </w:pPr>
      <w:bookmarkStart w:id="154" w:name="_Toc361915623"/>
      <w:bookmarkStart w:id="155" w:name="_Toc361917248"/>
      <w:bookmarkStart w:id="156" w:name="_Toc364333975"/>
    </w:p>
    <w:p w14:paraId="4677201B" w14:textId="0AC8A3A3" w:rsidR="00397044" w:rsidRPr="00880566" w:rsidRDefault="00397044"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Facilities and locations</w:t>
      </w:r>
      <w:bookmarkEnd w:id="154"/>
      <w:bookmarkEnd w:id="155"/>
      <w:bookmarkEnd w:id="156"/>
    </w:p>
    <w:p w14:paraId="63178CFD" w14:textId="77777777" w:rsidR="00646CA6" w:rsidRPr="00880566" w:rsidRDefault="00B300FE"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Identify and describe the facilities, sites and locations where recruitment and study procedures will be performed. </w:t>
      </w:r>
    </w:p>
    <w:p w14:paraId="1988B64E" w14:textId="77777777" w:rsidR="00646CA6" w:rsidRPr="00880566" w:rsidRDefault="00646CA6"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p>
    <w:p w14:paraId="2CC6937F" w14:textId="77777777" w:rsidR="00ED261D" w:rsidRPr="00880566" w:rsidRDefault="00B300FE"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880566" w:rsidRDefault="00EE5909" w:rsidP="004026EB">
      <w:pPr>
        <w:pStyle w:val="Heading2"/>
        <w:spacing w:before="0" w:after="0"/>
        <w:ind w:left="1440"/>
        <w:rPr>
          <w:rFonts w:asciiTheme="minorHAnsi" w:hAnsiTheme="minorHAnsi"/>
          <w:b w:val="0"/>
          <w:szCs w:val="22"/>
        </w:rPr>
      </w:pPr>
      <w:bookmarkStart w:id="157" w:name="_Toc361915624"/>
      <w:bookmarkStart w:id="158" w:name="_Toc361917249"/>
      <w:bookmarkStart w:id="159" w:name="_Toc364333976"/>
    </w:p>
    <w:p w14:paraId="5A70D26C" w14:textId="0E3F0491" w:rsidR="00DE00F0" w:rsidRPr="005A014F" w:rsidRDefault="007867E3" w:rsidP="00DE00F0">
      <w:pPr>
        <w:ind w:left="1440"/>
        <w:rPr>
          <w:rFonts w:asciiTheme="minorHAnsi" w:hAnsiTheme="minorHAnsi"/>
          <w:sz w:val="22"/>
          <w:szCs w:val="22"/>
        </w:rPr>
      </w:pPr>
      <w:r>
        <w:rPr>
          <w:rFonts w:asciiTheme="minorHAnsi" w:hAnsiTheme="minorHAnsi"/>
          <w:sz w:val="22"/>
          <w:szCs w:val="22"/>
        </w:rPr>
        <w:t xml:space="preserve">The study will </w:t>
      </w:r>
      <w:r w:rsidR="00DE00F0" w:rsidRPr="005A014F">
        <w:rPr>
          <w:rFonts w:asciiTheme="minorHAnsi" w:hAnsiTheme="minorHAnsi"/>
          <w:sz w:val="22"/>
          <w:szCs w:val="22"/>
        </w:rPr>
        <w:t xml:space="preserve">occur in 503 Moore, a medium-sized research room with one separate small testing chamber located adjacent to it. </w:t>
      </w:r>
    </w:p>
    <w:p w14:paraId="6C5353E3" w14:textId="77777777" w:rsidR="00C70A8E" w:rsidRDefault="00C70A8E" w:rsidP="004026EB">
      <w:pPr>
        <w:ind w:left="1440"/>
        <w:rPr>
          <w:rFonts w:asciiTheme="minorHAnsi" w:hAnsiTheme="minorHAnsi"/>
          <w:sz w:val="22"/>
          <w:szCs w:val="22"/>
        </w:rPr>
      </w:pPr>
    </w:p>
    <w:p w14:paraId="14423485" w14:textId="64EFBFF8" w:rsidR="00397044" w:rsidRPr="0062687F" w:rsidRDefault="00397044" w:rsidP="0065238D">
      <w:pPr>
        <w:pStyle w:val="Heading2"/>
        <w:numPr>
          <w:ilvl w:val="1"/>
          <w:numId w:val="5"/>
        </w:numPr>
        <w:rPr>
          <w:rFonts w:asciiTheme="minorHAnsi" w:hAnsiTheme="minorHAnsi" w:cstheme="minorHAnsi"/>
        </w:rPr>
      </w:pPr>
      <w:r w:rsidRPr="0062687F">
        <w:rPr>
          <w:rFonts w:asciiTheme="minorHAnsi" w:hAnsiTheme="minorHAnsi" w:cstheme="minorHAnsi"/>
        </w:rPr>
        <w:t>Feasibility of recruiting the required number of subjects</w:t>
      </w:r>
      <w:bookmarkEnd w:id="157"/>
      <w:bookmarkEnd w:id="158"/>
      <w:bookmarkEnd w:id="159"/>
    </w:p>
    <w:p w14:paraId="4AE58498" w14:textId="77777777" w:rsidR="00ED261D" w:rsidRPr="00880566" w:rsidRDefault="00F6746C" w:rsidP="00F6746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Indicate the number of potential subjects to which the study team has access.  Indicate the percentage of those potential subjects needed for recruitment.</w:t>
      </w:r>
    </w:p>
    <w:p w14:paraId="621C907C" w14:textId="77777777" w:rsidR="00D70451" w:rsidRPr="00880566" w:rsidRDefault="00D70451" w:rsidP="00F6746C">
      <w:pPr>
        <w:ind w:left="1440"/>
        <w:rPr>
          <w:rFonts w:asciiTheme="minorHAnsi" w:hAnsiTheme="minorHAnsi"/>
          <w:sz w:val="22"/>
          <w:szCs w:val="22"/>
        </w:rPr>
      </w:pPr>
    </w:p>
    <w:p w14:paraId="1238356D" w14:textId="77777777" w:rsidR="00DE00F0" w:rsidRPr="00A534AA" w:rsidRDefault="00DE00F0" w:rsidP="00DE00F0">
      <w:pPr>
        <w:pStyle w:val="RightPar1"/>
        <w:tabs>
          <w:tab w:val="clear" w:pos="720"/>
        </w:tabs>
        <w:ind w:left="1440"/>
        <w:rPr>
          <w:rFonts w:asciiTheme="minorHAnsi" w:hAnsiTheme="minorHAnsi" w:cs="Arial"/>
          <w:bCs/>
          <w:iCs/>
          <w:spacing w:val="-3"/>
          <w:sz w:val="22"/>
          <w:szCs w:val="22"/>
        </w:rPr>
      </w:pPr>
      <w:r w:rsidRPr="00A534AA">
        <w:rPr>
          <w:rFonts w:asciiTheme="minorHAnsi" w:hAnsiTheme="minorHAnsi" w:cs="Arial"/>
          <w:bCs/>
          <w:iCs/>
          <w:spacing w:val="-3"/>
          <w:sz w:val="22"/>
          <w:szCs w:val="22"/>
        </w:rPr>
        <w:t xml:space="preserve">Based on prior recruiting efforts in our lab group, it may be a challenge to recruit the required number of participants quickly, but the studies are not </w:t>
      </w:r>
      <w:proofErr w:type="gramStart"/>
      <w:r w:rsidRPr="00A534AA">
        <w:rPr>
          <w:rFonts w:asciiTheme="minorHAnsi" w:hAnsiTheme="minorHAnsi" w:cs="Arial"/>
          <w:bCs/>
          <w:iCs/>
          <w:spacing w:val="-3"/>
          <w:sz w:val="22"/>
          <w:szCs w:val="22"/>
        </w:rPr>
        <w:t>time-locked</w:t>
      </w:r>
      <w:proofErr w:type="gramEnd"/>
      <w:r w:rsidRPr="00A534AA">
        <w:rPr>
          <w:rFonts w:asciiTheme="minorHAnsi" w:hAnsiTheme="minorHAnsi" w:cs="Arial"/>
          <w:bCs/>
          <w:iCs/>
          <w:spacing w:val="-3"/>
          <w:sz w:val="22"/>
          <w:szCs w:val="22"/>
        </w:rPr>
        <w:t xml:space="preserve">. </w:t>
      </w:r>
    </w:p>
    <w:p w14:paraId="32BB6D52" w14:textId="25CA41C1" w:rsidR="00172A2F" w:rsidRDefault="00172A2F" w:rsidP="00F6746C">
      <w:pPr>
        <w:ind w:left="1440"/>
        <w:rPr>
          <w:rFonts w:asciiTheme="minorHAnsi" w:hAnsiTheme="minorHAnsi"/>
          <w:sz w:val="22"/>
          <w:szCs w:val="22"/>
        </w:rPr>
      </w:pPr>
    </w:p>
    <w:p w14:paraId="5B5DC086" w14:textId="77777777" w:rsidR="00397044" w:rsidRPr="0062687F" w:rsidRDefault="00FC42B2" w:rsidP="0065238D">
      <w:pPr>
        <w:pStyle w:val="Heading2"/>
        <w:numPr>
          <w:ilvl w:val="1"/>
          <w:numId w:val="5"/>
        </w:numPr>
        <w:rPr>
          <w:rFonts w:asciiTheme="minorHAnsi" w:hAnsiTheme="minorHAnsi" w:cstheme="minorHAnsi"/>
        </w:rPr>
      </w:pPr>
      <w:bookmarkStart w:id="160" w:name="_Toc361915625"/>
      <w:bookmarkStart w:id="161" w:name="_Toc361917250"/>
      <w:bookmarkStart w:id="162" w:name="_Toc364333977"/>
      <w:r w:rsidRPr="0062687F">
        <w:rPr>
          <w:rFonts w:asciiTheme="minorHAnsi" w:hAnsiTheme="minorHAnsi" w:cstheme="minorHAnsi"/>
        </w:rPr>
        <w:lastRenderedPageBreak/>
        <w:t xml:space="preserve">PI </w:t>
      </w:r>
      <w:r w:rsidR="00397044" w:rsidRPr="0062687F">
        <w:rPr>
          <w:rFonts w:asciiTheme="minorHAnsi" w:hAnsiTheme="minorHAnsi" w:cstheme="minorHAnsi"/>
        </w:rPr>
        <w:t>Time devoted to conducting the research</w:t>
      </w:r>
      <w:bookmarkEnd w:id="160"/>
      <w:bookmarkEnd w:id="161"/>
      <w:bookmarkEnd w:id="162"/>
    </w:p>
    <w:p w14:paraId="36AFB770" w14:textId="77777777" w:rsidR="0060225C" w:rsidRPr="0062687F" w:rsidRDefault="0060225C" w:rsidP="0060225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stheme="minorHAnsi"/>
          <w:sz w:val="22"/>
          <w:szCs w:val="22"/>
        </w:rPr>
      </w:pPr>
      <w:r w:rsidRPr="0062687F">
        <w:rPr>
          <w:rFonts w:asciiTheme="minorHAnsi" w:hAnsiTheme="minorHAnsi" w:cstheme="minorHAnsi"/>
          <w:sz w:val="22"/>
          <w:szCs w:val="22"/>
        </w:rPr>
        <w:t>Describe how the PI will ensure that a sufficient amount of time will be devoted to conducting and completing the research. Please consider outside responsibilities as well as other on-going research for which the PI is responsible.</w:t>
      </w:r>
    </w:p>
    <w:p w14:paraId="0E1D069A" w14:textId="77777777" w:rsidR="00ED261D" w:rsidRPr="0062687F" w:rsidRDefault="00ED261D" w:rsidP="0060225C">
      <w:pPr>
        <w:ind w:left="1440"/>
        <w:rPr>
          <w:rFonts w:asciiTheme="minorHAnsi" w:hAnsiTheme="minorHAnsi" w:cstheme="minorHAnsi"/>
          <w:sz w:val="22"/>
          <w:szCs w:val="22"/>
        </w:rPr>
      </w:pPr>
    </w:p>
    <w:p w14:paraId="1DCF9A15" w14:textId="14C0B994" w:rsidR="00DE00F0" w:rsidRPr="00A534AA" w:rsidRDefault="00DE00F0" w:rsidP="00DE00F0">
      <w:pPr>
        <w:pStyle w:val="RightPar1"/>
        <w:tabs>
          <w:tab w:val="clear" w:pos="720"/>
        </w:tabs>
        <w:ind w:left="1440"/>
        <w:rPr>
          <w:rFonts w:asciiTheme="minorHAnsi" w:hAnsiTheme="minorHAnsi" w:cs="Arial"/>
          <w:bCs/>
          <w:iCs/>
          <w:spacing w:val="-3"/>
          <w:sz w:val="22"/>
          <w:szCs w:val="22"/>
        </w:rPr>
      </w:pPr>
      <w:r w:rsidRPr="00A534AA">
        <w:rPr>
          <w:rFonts w:asciiTheme="minorHAnsi" w:hAnsiTheme="minorHAnsi" w:cs="Arial"/>
          <w:bCs/>
          <w:iCs/>
          <w:spacing w:val="-3"/>
          <w:sz w:val="22"/>
          <w:szCs w:val="22"/>
        </w:rPr>
        <w:t xml:space="preserve">The PI will devote 1 </w:t>
      </w:r>
      <w:r>
        <w:rPr>
          <w:rFonts w:asciiTheme="minorHAnsi" w:hAnsiTheme="minorHAnsi" w:cs="Arial"/>
          <w:bCs/>
          <w:iCs/>
          <w:spacing w:val="-3"/>
          <w:sz w:val="22"/>
          <w:szCs w:val="22"/>
        </w:rPr>
        <w:t xml:space="preserve">academic semester </w:t>
      </w:r>
      <w:r w:rsidRPr="00A534AA">
        <w:rPr>
          <w:rFonts w:asciiTheme="minorHAnsi" w:hAnsiTheme="minorHAnsi" w:cs="Arial"/>
          <w:bCs/>
          <w:iCs/>
          <w:spacing w:val="-3"/>
          <w:sz w:val="22"/>
          <w:szCs w:val="22"/>
        </w:rPr>
        <w:t xml:space="preserve">plus </w:t>
      </w:r>
      <w:r w:rsidR="007867E3">
        <w:rPr>
          <w:rFonts w:asciiTheme="minorHAnsi" w:hAnsiTheme="minorHAnsi" w:cs="Arial"/>
          <w:bCs/>
          <w:iCs/>
          <w:spacing w:val="-3"/>
          <w:sz w:val="22"/>
          <w:szCs w:val="22"/>
        </w:rPr>
        <w:t>several</w:t>
      </w:r>
      <w:r w:rsidRPr="00A534AA">
        <w:rPr>
          <w:rFonts w:asciiTheme="minorHAnsi" w:hAnsiTheme="minorHAnsi" w:cs="Arial"/>
          <w:bCs/>
          <w:iCs/>
          <w:spacing w:val="-3"/>
          <w:sz w:val="22"/>
          <w:szCs w:val="22"/>
        </w:rPr>
        <w:t xml:space="preserve"> additional academic year months</w:t>
      </w:r>
      <w:r>
        <w:rPr>
          <w:rFonts w:asciiTheme="minorHAnsi" w:hAnsiTheme="minorHAnsi" w:cs="Arial"/>
          <w:bCs/>
          <w:iCs/>
          <w:spacing w:val="-3"/>
          <w:sz w:val="22"/>
          <w:szCs w:val="22"/>
        </w:rPr>
        <w:t>.</w:t>
      </w:r>
    </w:p>
    <w:p w14:paraId="440BD454" w14:textId="13382884" w:rsidR="0060225C" w:rsidRPr="0062687F" w:rsidRDefault="0060225C" w:rsidP="00C55D05">
      <w:pPr>
        <w:ind w:left="1440"/>
        <w:rPr>
          <w:rFonts w:asciiTheme="minorHAnsi" w:hAnsiTheme="minorHAnsi" w:cstheme="minorHAnsi"/>
          <w:sz w:val="22"/>
          <w:szCs w:val="22"/>
        </w:rPr>
      </w:pPr>
    </w:p>
    <w:p w14:paraId="14DD6931" w14:textId="77777777" w:rsidR="00397044" w:rsidRPr="0062687F" w:rsidRDefault="00397044" w:rsidP="0065238D">
      <w:pPr>
        <w:pStyle w:val="Heading2"/>
        <w:numPr>
          <w:ilvl w:val="1"/>
          <w:numId w:val="5"/>
        </w:numPr>
        <w:rPr>
          <w:rFonts w:asciiTheme="minorHAnsi" w:hAnsiTheme="minorHAnsi" w:cstheme="minorHAnsi"/>
        </w:rPr>
      </w:pPr>
      <w:bookmarkStart w:id="163" w:name="_Toc361915626"/>
      <w:bookmarkStart w:id="164" w:name="_Toc361917251"/>
      <w:bookmarkStart w:id="165" w:name="_Toc364333978"/>
      <w:r w:rsidRPr="0062687F">
        <w:rPr>
          <w:rFonts w:asciiTheme="minorHAnsi" w:hAnsiTheme="minorHAnsi" w:cstheme="minorHAnsi"/>
        </w:rPr>
        <w:t>Availability of medical or psychological resources</w:t>
      </w:r>
      <w:bookmarkEnd w:id="163"/>
      <w:bookmarkEnd w:id="164"/>
      <w:bookmarkEnd w:id="165"/>
    </w:p>
    <w:p w14:paraId="0D194C01" w14:textId="65A42BEC" w:rsidR="003C77DC" w:rsidRPr="0062687F" w:rsidRDefault="0060225C" w:rsidP="0060225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cstheme="minorHAnsi"/>
          <w:sz w:val="22"/>
          <w:szCs w:val="22"/>
        </w:rPr>
      </w:pPr>
      <w:r w:rsidRPr="0062687F">
        <w:rPr>
          <w:rFonts w:asciiTheme="minorHAnsi" w:hAnsiTheme="minorHAnsi" w:cstheme="minorHAnsi"/>
          <w:sz w:val="22"/>
          <w:szCs w:val="22"/>
        </w:rPr>
        <w:t>Describe the availability of medical or psychological resources that subject</w:t>
      </w:r>
      <w:r w:rsidR="00DB7277">
        <w:rPr>
          <w:rFonts w:asciiTheme="minorHAnsi" w:hAnsiTheme="minorHAnsi" w:cstheme="minorHAnsi"/>
          <w:sz w:val="22"/>
          <w:szCs w:val="22"/>
        </w:rPr>
        <w:t>s</w:t>
      </w:r>
      <w:r w:rsidRPr="0062687F">
        <w:rPr>
          <w:rFonts w:asciiTheme="minorHAnsi" w:hAnsiTheme="minorHAnsi" w:cstheme="minorHAnsi"/>
          <w:sz w:val="22"/>
          <w:szCs w:val="22"/>
        </w:rPr>
        <w:t xml:space="preserve"> might need as a result of their participation in the study</w:t>
      </w:r>
      <w:r w:rsidR="00EC16CE" w:rsidRPr="0062687F">
        <w:rPr>
          <w:rFonts w:asciiTheme="minorHAnsi" w:hAnsiTheme="minorHAnsi" w:cstheme="minorHAnsi"/>
          <w:sz w:val="22"/>
          <w:szCs w:val="22"/>
        </w:rPr>
        <w:t>, if applicable</w:t>
      </w:r>
      <w:r w:rsidRPr="0062687F">
        <w:rPr>
          <w:rFonts w:asciiTheme="minorHAnsi" w:hAnsiTheme="minorHAnsi" w:cstheme="minorHAnsi"/>
          <w:sz w:val="22"/>
          <w:szCs w:val="22"/>
        </w:rPr>
        <w:t>.</w:t>
      </w:r>
    </w:p>
    <w:p w14:paraId="1E85759E" w14:textId="77777777" w:rsidR="00D70451" w:rsidRPr="0062687F" w:rsidRDefault="00D70451" w:rsidP="0060225C">
      <w:pPr>
        <w:ind w:left="1440"/>
        <w:rPr>
          <w:rFonts w:asciiTheme="minorHAnsi" w:hAnsiTheme="minorHAnsi" w:cstheme="minorHAnsi"/>
          <w:sz w:val="22"/>
          <w:szCs w:val="22"/>
        </w:rPr>
      </w:pPr>
    </w:p>
    <w:p w14:paraId="40B48C6A" w14:textId="77777777" w:rsidR="00DE00F0" w:rsidRPr="00D055E1" w:rsidRDefault="00DE00F0" w:rsidP="00DE00F0">
      <w:pPr>
        <w:pStyle w:val="RightPar1"/>
        <w:tabs>
          <w:tab w:val="clear" w:pos="720"/>
        </w:tabs>
        <w:ind w:left="1440"/>
        <w:rPr>
          <w:rFonts w:asciiTheme="minorHAnsi" w:hAnsiTheme="minorHAnsi" w:cs="Arial"/>
          <w:bCs/>
          <w:iCs/>
          <w:spacing w:val="-3"/>
          <w:sz w:val="22"/>
          <w:szCs w:val="22"/>
        </w:rPr>
      </w:pPr>
      <w:r>
        <w:rPr>
          <w:rFonts w:asciiTheme="minorHAnsi" w:hAnsiTheme="minorHAnsi" w:cs="Arial"/>
          <w:bCs/>
          <w:iCs/>
          <w:spacing w:val="-3"/>
          <w:sz w:val="22"/>
          <w:szCs w:val="22"/>
        </w:rPr>
        <w:t xml:space="preserve">Participants </w:t>
      </w:r>
      <w:r w:rsidRPr="00D055E1">
        <w:rPr>
          <w:rFonts w:asciiTheme="minorHAnsi" w:hAnsiTheme="minorHAnsi" w:cs="Arial"/>
          <w:bCs/>
          <w:iCs/>
          <w:spacing w:val="-3"/>
          <w:sz w:val="22"/>
          <w:szCs w:val="22"/>
        </w:rPr>
        <w:t xml:space="preserve">may contact the research protection advocate in </w:t>
      </w:r>
      <w:r w:rsidRPr="00A05E6F">
        <w:rPr>
          <w:rFonts w:asciiTheme="minorHAnsi" w:hAnsiTheme="minorHAnsi" w:cs="Arial"/>
          <w:sz w:val="22"/>
          <w:szCs w:val="22"/>
        </w:rPr>
        <w:t>the Office for Research Protections</w:t>
      </w:r>
      <w:r w:rsidRPr="00D055E1">
        <w:rPr>
          <w:rFonts w:asciiTheme="minorHAnsi" w:hAnsiTheme="minorHAnsi" w:cs="Arial"/>
          <w:bCs/>
          <w:iCs/>
          <w:spacing w:val="-3"/>
          <w:sz w:val="22"/>
          <w:szCs w:val="22"/>
        </w:rPr>
        <w:t xml:space="preserve"> at </w:t>
      </w:r>
      <w:r w:rsidRPr="00A05E6F">
        <w:rPr>
          <w:rFonts w:asciiTheme="minorHAnsi" w:hAnsiTheme="minorHAnsi" w:cs="Arial"/>
          <w:sz w:val="22"/>
          <w:szCs w:val="22"/>
        </w:rPr>
        <w:t>814-865-1775</w:t>
      </w:r>
      <w:r w:rsidDel="00A05E6F">
        <w:rPr>
          <w:rFonts w:asciiTheme="minorHAnsi" w:hAnsiTheme="minorHAnsi" w:cs="Arial"/>
          <w:bCs/>
          <w:iCs/>
          <w:spacing w:val="-3"/>
          <w:sz w:val="22"/>
          <w:szCs w:val="22"/>
        </w:rPr>
        <w:t xml:space="preserve"> </w:t>
      </w:r>
      <w:r w:rsidRPr="00D055E1">
        <w:rPr>
          <w:rFonts w:asciiTheme="minorHAnsi" w:hAnsiTheme="minorHAnsi" w:cs="Arial"/>
          <w:bCs/>
          <w:iCs/>
          <w:spacing w:val="-3"/>
          <w:sz w:val="22"/>
          <w:szCs w:val="22"/>
        </w:rPr>
        <w:t xml:space="preserve">if </w:t>
      </w:r>
      <w:r>
        <w:rPr>
          <w:rFonts w:asciiTheme="minorHAnsi" w:hAnsiTheme="minorHAnsi" w:cs="Arial"/>
          <w:bCs/>
          <w:iCs/>
          <w:spacing w:val="-3"/>
          <w:sz w:val="22"/>
          <w:szCs w:val="22"/>
        </w:rPr>
        <w:t>they</w:t>
      </w:r>
      <w:r w:rsidRPr="00D055E1">
        <w:rPr>
          <w:rFonts w:asciiTheme="minorHAnsi" w:hAnsiTheme="minorHAnsi" w:cs="Arial"/>
          <w:bCs/>
          <w:iCs/>
          <w:spacing w:val="-3"/>
          <w:sz w:val="22"/>
          <w:szCs w:val="22"/>
        </w:rPr>
        <w:t>:</w:t>
      </w:r>
    </w:p>
    <w:p w14:paraId="697BA6BB" w14:textId="77777777" w:rsidR="00DE00F0" w:rsidRPr="00D055E1" w:rsidRDefault="00DE00F0" w:rsidP="00DE00F0">
      <w:pPr>
        <w:pStyle w:val="RightPar1"/>
        <w:numPr>
          <w:ilvl w:val="0"/>
          <w:numId w:val="15"/>
        </w:numPr>
        <w:tabs>
          <w:tab w:val="clear" w:pos="720"/>
          <w:tab w:val="clear" w:pos="1140"/>
          <w:tab w:val="num" w:pos="2160"/>
        </w:tabs>
        <w:ind w:left="2160"/>
        <w:rPr>
          <w:rFonts w:asciiTheme="minorHAnsi" w:hAnsiTheme="minorHAnsi" w:cs="Arial"/>
          <w:spacing w:val="-3"/>
          <w:sz w:val="22"/>
          <w:szCs w:val="22"/>
        </w:rPr>
      </w:pPr>
      <w:r w:rsidRPr="00D055E1">
        <w:rPr>
          <w:rFonts w:asciiTheme="minorHAnsi" w:hAnsiTheme="minorHAnsi" w:cs="Arial"/>
          <w:spacing w:val="-3"/>
          <w:sz w:val="22"/>
          <w:szCs w:val="22"/>
        </w:rPr>
        <w:t>Have questions regarding your rights as a person in a research study.</w:t>
      </w:r>
    </w:p>
    <w:p w14:paraId="47B8472C" w14:textId="77777777" w:rsidR="00DE00F0" w:rsidRPr="00D055E1" w:rsidRDefault="00DE00F0" w:rsidP="00DE00F0">
      <w:pPr>
        <w:pStyle w:val="RightPar1"/>
        <w:numPr>
          <w:ilvl w:val="0"/>
          <w:numId w:val="15"/>
        </w:numPr>
        <w:tabs>
          <w:tab w:val="clear" w:pos="720"/>
          <w:tab w:val="clear" w:pos="1140"/>
          <w:tab w:val="num" w:pos="2160"/>
        </w:tabs>
        <w:ind w:left="2160"/>
        <w:rPr>
          <w:rFonts w:asciiTheme="minorHAnsi" w:hAnsiTheme="minorHAnsi" w:cs="Arial"/>
          <w:spacing w:val="-3"/>
          <w:sz w:val="22"/>
          <w:szCs w:val="22"/>
        </w:rPr>
      </w:pPr>
      <w:r w:rsidRPr="00D055E1">
        <w:rPr>
          <w:rFonts w:asciiTheme="minorHAnsi" w:hAnsiTheme="minorHAnsi" w:cs="Arial"/>
          <w:spacing w:val="-3"/>
          <w:sz w:val="22"/>
          <w:szCs w:val="22"/>
        </w:rPr>
        <w:t>Have concerns</w:t>
      </w:r>
      <w:r>
        <w:rPr>
          <w:rFonts w:asciiTheme="minorHAnsi" w:hAnsiTheme="minorHAnsi" w:cs="Arial"/>
          <w:spacing w:val="-3"/>
          <w:sz w:val="22"/>
          <w:szCs w:val="22"/>
        </w:rPr>
        <w:t>, complaints</w:t>
      </w:r>
      <w:r w:rsidRPr="00D055E1">
        <w:rPr>
          <w:rFonts w:asciiTheme="minorHAnsi" w:hAnsiTheme="minorHAnsi" w:cs="Arial"/>
          <w:spacing w:val="-3"/>
          <w:sz w:val="22"/>
          <w:szCs w:val="22"/>
        </w:rPr>
        <w:t xml:space="preserve"> or general questions about the research. </w:t>
      </w:r>
    </w:p>
    <w:p w14:paraId="038F4AC4" w14:textId="77777777" w:rsidR="00DE00F0" w:rsidRPr="00D055E1" w:rsidRDefault="00DE00F0" w:rsidP="00DE00F0">
      <w:pPr>
        <w:pStyle w:val="RightPar1"/>
        <w:numPr>
          <w:ilvl w:val="0"/>
          <w:numId w:val="15"/>
        </w:numPr>
        <w:tabs>
          <w:tab w:val="clear" w:pos="720"/>
          <w:tab w:val="clear" w:pos="1140"/>
          <w:tab w:val="num" w:pos="2160"/>
        </w:tabs>
        <w:ind w:left="2160"/>
        <w:rPr>
          <w:rFonts w:asciiTheme="minorHAnsi" w:hAnsiTheme="minorHAnsi" w:cs="Arial"/>
          <w:spacing w:val="-3"/>
          <w:sz w:val="22"/>
          <w:szCs w:val="22"/>
        </w:rPr>
      </w:pPr>
      <w:r w:rsidRPr="00D055E1">
        <w:rPr>
          <w:rFonts w:asciiTheme="minorHAnsi" w:hAnsiTheme="minorHAnsi" w:cs="Arial"/>
          <w:spacing w:val="-3"/>
          <w:sz w:val="22"/>
          <w:szCs w:val="22"/>
        </w:rPr>
        <w:t xml:space="preserve">Have questions about your privacy and the use of your personal health information. </w:t>
      </w:r>
    </w:p>
    <w:p w14:paraId="2B33E445" w14:textId="77777777" w:rsidR="00DE00F0" w:rsidRPr="00A05E6F" w:rsidRDefault="00DE00F0" w:rsidP="00DE00F0">
      <w:pPr>
        <w:pStyle w:val="RightPar1"/>
        <w:numPr>
          <w:ilvl w:val="0"/>
          <w:numId w:val="15"/>
        </w:numPr>
        <w:tabs>
          <w:tab w:val="clear" w:pos="720"/>
          <w:tab w:val="clear" w:pos="1140"/>
          <w:tab w:val="num" w:pos="2160"/>
        </w:tabs>
        <w:ind w:left="2160"/>
        <w:rPr>
          <w:rFonts w:asciiTheme="minorHAnsi" w:hAnsiTheme="minorHAnsi" w:cs="Arial"/>
          <w:spacing w:val="-3"/>
          <w:sz w:val="22"/>
          <w:szCs w:val="22"/>
        </w:rPr>
      </w:pPr>
      <w:r w:rsidRPr="00D055E1">
        <w:rPr>
          <w:rFonts w:asciiTheme="minorHAnsi" w:hAnsiTheme="minorHAnsi" w:cs="Arial"/>
          <w:spacing w:val="-3"/>
          <w:sz w:val="22"/>
          <w:szCs w:val="22"/>
        </w:rPr>
        <w:t xml:space="preserve">You may also call this number if you cannot reach the research team or wish to offer input or to talk to someone else about any concerns related to the research. </w:t>
      </w:r>
    </w:p>
    <w:p w14:paraId="28339003" w14:textId="4FEE2622" w:rsidR="0060225C" w:rsidRPr="0062687F" w:rsidRDefault="0060225C" w:rsidP="0060225C">
      <w:pPr>
        <w:ind w:left="1440"/>
        <w:rPr>
          <w:rFonts w:asciiTheme="minorHAnsi" w:hAnsiTheme="minorHAnsi" w:cstheme="minorHAnsi"/>
          <w:sz w:val="22"/>
          <w:szCs w:val="22"/>
        </w:rPr>
      </w:pPr>
    </w:p>
    <w:p w14:paraId="5D289031" w14:textId="77777777" w:rsidR="00DE43F9" w:rsidRPr="00E04798" w:rsidRDefault="00DE43F9" w:rsidP="0065238D">
      <w:pPr>
        <w:pStyle w:val="Heading2"/>
        <w:numPr>
          <w:ilvl w:val="1"/>
          <w:numId w:val="5"/>
        </w:numPr>
      </w:pPr>
      <w:bookmarkStart w:id="166" w:name="_Toc361915627"/>
      <w:bookmarkStart w:id="167" w:name="_Toc361917252"/>
      <w:bookmarkStart w:id="168" w:name="_Toc364333979"/>
      <w:r w:rsidRPr="0062687F">
        <w:rPr>
          <w:rFonts w:asciiTheme="minorHAnsi" w:hAnsiTheme="minorHAnsi" w:cstheme="minorHAnsi"/>
        </w:rPr>
        <w:t>Process for informing Study Team</w:t>
      </w:r>
      <w:bookmarkEnd w:id="166"/>
      <w:bookmarkEnd w:id="167"/>
      <w:bookmarkEnd w:id="168"/>
    </w:p>
    <w:p w14:paraId="7830899E" w14:textId="77777777" w:rsidR="00ED261D" w:rsidRPr="00880566" w:rsidRDefault="0060225C" w:rsidP="0060225C">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training plans to ensure members of the research team are informed about the protocol and their duties, if applicable.</w:t>
      </w:r>
    </w:p>
    <w:p w14:paraId="791C6470" w14:textId="77777777" w:rsidR="0060225C" w:rsidRPr="00880566" w:rsidRDefault="0060225C" w:rsidP="00C55D05">
      <w:pPr>
        <w:ind w:left="1440"/>
        <w:rPr>
          <w:rFonts w:asciiTheme="minorHAnsi" w:hAnsiTheme="minorHAnsi"/>
          <w:sz w:val="22"/>
          <w:szCs w:val="22"/>
        </w:rPr>
      </w:pPr>
    </w:p>
    <w:p w14:paraId="315097BD" w14:textId="77777777" w:rsidR="00DE00F0" w:rsidRDefault="00DE00F0" w:rsidP="00DE00F0">
      <w:pPr>
        <w:pStyle w:val="RightPar1"/>
        <w:tabs>
          <w:tab w:val="clear" w:pos="720"/>
        </w:tabs>
        <w:ind w:left="1440"/>
        <w:rPr>
          <w:rFonts w:asciiTheme="minorHAnsi" w:hAnsiTheme="minorHAnsi" w:cs="Arial"/>
          <w:spacing w:val="-3"/>
          <w:sz w:val="22"/>
          <w:szCs w:val="22"/>
        </w:rPr>
      </w:pPr>
      <w:r w:rsidRPr="00A534AA">
        <w:rPr>
          <w:rFonts w:asciiTheme="minorHAnsi" w:hAnsiTheme="minorHAnsi" w:cs="Arial"/>
          <w:spacing w:val="-3"/>
          <w:sz w:val="22"/>
          <w:szCs w:val="22"/>
        </w:rPr>
        <w:t>New team members undergo extensive training. First, all members must complete CITI ethics training and share their completion certificate with the PI</w:t>
      </w:r>
      <w:r>
        <w:rPr>
          <w:rFonts w:asciiTheme="minorHAnsi" w:hAnsiTheme="minorHAnsi" w:cs="Arial"/>
          <w:spacing w:val="-3"/>
          <w:sz w:val="22"/>
          <w:szCs w:val="22"/>
        </w:rPr>
        <w:t xml:space="preserve"> and co-PI</w:t>
      </w:r>
      <w:r w:rsidRPr="00A534AA">
        <w:rPr>
          <w:rFonts w:asciiTheme="minorHAnsi" w:hAnsiTheme="minorHAnsi" w:cs="Arial"/>
          <w:spacing w:val="-3"/>
          <w:sz w:val="22"/>
          <w:szCs w:val="22"/>
        </w:rPr>
        <w:t xml:space="preserve">. Second, all members </w:t>
      </w:r>
      <w:r>
        <w:rPr>
          <w:rFonts w:asciiTheme="minorHAnsi" w:hAnsiTheme="minorHAnsi" w:cs="Arial"/>
          <w:spacing w:val="-3"/>
          <w:sz w:val="22"/>
          <w:szCs w:val="22"/>
        </w:rPr>
        <w:t xml:space="preserve">must </w:t>
      </w:r>
      <w:r w:rsidRPr="00A534AA">
        <w:rPr>
          <w:rFonts w:asciiTheme="minorHAnsi" w:hAnsiTheme="minorHAnsi" w:cs="Arial"/>
          <w:spacing w:val="-3"/>
          <w:sz w:val="22"/>
          <w:szCs w:val="22"/>
        </w:rPr>
        <w:t xml:space="preserve">review this protocol. Next, all team members undergo hands-on training with the equipment under the supervision of a senior graduate student, lab staff member, </w:t>
      </w:r>
      <w:r>
        <w:rPr>
          <w:rFonts w:asciiTheme="minorHAnsi" w:hAnsiTheme="minorHAnsi" w:cs="Arial"/>
          <w:spacing w:val="-3"/>
          <w:sz w:val="22"/>
          <w:szCs w:val="22"/>
        </w:rPr>
        <w:t xml:space="preserve">co-PI, </w:t>
      </w:r>
      <w:r w:rsidRPr="00A534AA">
        <w:rPr>
          <w:rFonts w:asciiTheme="minorHAnsi" w:hAnsiTheme="minorHAnsi" w:cs="Arial"/>
          <w:spacing w:val="-3"/>
          <w:sz w:val="22"/>
          <w:szCs w:val="22"/>
        </w:rPr>
        <w:t xml:space="preserve">or the PI. Finally, lab staff observe and assist with data collection sessions under the supervision of a senior staff member. </w:t>
      </w:r>
    </w:p>
    <w:p w14:paraId="7BD9EDF2" w14:textId="77777777" w:rsidR="00DE00F0" w:rsidRPr="00A534AA" w:rsidRDefault="00DE00F0" w:rsidP="00DE00F0">
      <w:pPr>
        <w:pStyle w:val="RightPar1"/>
        <w:tabs>
          <w:tab w:val="clear" w:pos="720"/>
        </w:tabs>
        <w:ind w:left="1440"/>
        <w:rPr>
          <w:rFonts w:asciiTheme="minorHAnsi" w:hAnsiTheme="minorHAnsi" w:cs="Arial"/>
          <w:spacing w:val="-3"/>
          <w:sz w:val="22"/>
          <w:szCs w:val="22"/>
        </w:rPr>
      </w:pPr>
    </w:p>
    <w:p w14:paraId="728A5745" w14:textId="77777777" w:rsidR="00DE00F0" w:rsidRPr="00880566" w:rsidRDefault="00DE00F0" w:rsidP="00DE00F0">
      <w:pPr>
        <w:pStyle w:val="RightPar1"/>
        <w:tabs>
          <w:tab w:val="clear" w:pos="720"/>
        </w:tabs>
        <w:ind w:left="1440"/>
      </w:pPr>
      <w:r w:rsidRPr="00A534AA">
        <w:rPr>
          <w:rFonts w:asciiTheme="minorHAnsi" w:hAnsiTheme="minorHAnsi" w:cs="Arial"/>
          <w:spacing w:val="-3"/>
          <w:sz w:val="22"/>
          <w:szCs w:val="22"/>
        </w:rPr>
        <w:t>Lab staff review protocols and discuss data collection issues during weekly staff meetings.</w:t>
      </w:r>
    </w:p>
    <w:p w14:paraId="06B5CC46" w14:textId="77777777" w:rsidR="00AF1149" w:rsidRPr="00880566" w:rsidRDefault="00AF1149" w:rsidP="0060225C">
      <w:pPr>
        <w:ind w:left="1440"/>
        <w:rPr>
          <w:rFonts w:asciiTheme="minorHAnsi" w:hAnsiTheme="minorHAnsi"/>
          <w:sz w:val="22"/>
          <w:szCs w:val="22"/>
        </w:rPr>
      </w:pPr>
    </w:p>
    <w:p w14:paraId="076A45F1" w14:textId="7DF93414" w:rsidR="001824C7" w:rsidRPr="00880566" w:rsidRDefault="00C57272" w:rsidP="0065238D">
      <w:pPr>
        <w:pStyle w:val="Heading1"/>
        <w:numPr>
          <w:ilvl w:val="0"/>
          <w:numId w:val="5"/>
        </w:numPr>
        <w:rPr>
          <w:sz w:val="22"/>
          <w:szCs w:val="22"/>
        </w:rPr>
      </w:pPr>
      <w:bookmarkStart w:id="169" w:name="_Toc361915628"/>
      <w:bookmarkStart w:id="170" w:name="_Toc361917253"/>
      <w:bookmarkStart w:id="171" w:name="_Toc364333980"/>
      <w:bookmarkStart w:id="172" w:name="_Toc535504266"/>
      <w:r w:rsidRPr="00880566">
        <w:rPr>
          <w:sz w:val="22"/>
          <w:szCs w:val="22"/>
        </w:rPr>
        <w:t xml:space="preserve">Other </w:t>
      </w:r>
      <w:r w:rsidR="00397044" w:rsidRPr="00880566">
        <w:rPr>
          <w:sz w:val="22"/>
          <w:szCs w:val="22"/>
        </w:rPr>
        <w:t>Approvals</w:t>
      </w:r>
      <w:bookmarkEnd w:id="169"/>
      <w:bookmarkEnd w:id="170"/>
      <w:bookmarkEnd w:id="171"/>
      <w:bookmarkEnd w:id="172"/>
    </w:p>
    <w:p w14:paraId="1309DDFC" w14:textId="2BA65E66" w:rsidR="00083BB3" w:rsidRPr="00E04798" w:rsidRDefault="00083BB3" w:rsidP="0065238D">
      <w:pPr>
        <w:pStyle w:val="Heading2"/>
        <w:numPr>
          <w:ilvl w:val="1"/>
          <w:numId w:val="5"/>
        </w:numPr>
        <w:rPr>
          <w:rFonts w:asciiTheme="minorHAnsi" w:hAnsiTheme="minorHAnsi"/>
          <w:szCs w:val="22"/>
        </w:rPr>
      </w:pPr>
      <w:r w:rsidRPr="00E04798">
        <w:rPr>
          <w:rFonts w:asciiTheme="minorHAnsi" w:hAnsiTheme="minorHAnsi"/>
          <w:szCs w:val="22"/>
        </w:rPr>
        <w:t>Other Approvals from External Entities</w:t>
      </w:r>
    </w:p>
    <w:p w14:paraId="7C95BF32" w14:textId="5DBD2ACD" w:rsidR="00C55D05" w:rsidRPr="00880566" w:rsidRDefault="00C55D05" w:rsidP="00C55D0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Describe any approvals that will be obtained prior to commencing the research (e.g., from </w:t>
      </w:r>
      <w:r w:rsidR="00E571C9">
        <w:rPr>
          <w:rFonts w:asciiTheme="minorHAnsi" w:hAnsiTheme="minorHAnsi"/>
          <w:sz w:val="22"/>
          <w:szCs w:val="22"/>
        </w:rPr>
        <w:t xml:space="preserve">engaged </w:t>
      </w:r>
      <w:r w:rsidRPr="00880566">
        <w:rPr>
          <w:rFonts w:asciiTheme="minorHAnsi" w:hAnsiTheme="minorHAnsi"/>
          <w:sz w:val="22"/>
          <w:szCs w:val="22"/>
        </w:rPr>
        <w:t>cooperating institutions</w:t>
      </w:r>
      <w:r w:rsidR="00E571C9">
        <w:rPr>
          <w:rFonts w:asciiTheme="minorHAnsi" w:hAnsiTheme="minorHAnsi"/>
          <w:sz w:val="22"/>
          <w:szCs w:val="22"/>
        </w:rPr>
        <w:t xml:space="preserve"> </w:t>
      </w:r>
      <w:bookmarkStart w:id="173" w:name="_Hlk535079634"/>
      <w:r w:rsidR="00E571C9">
        <w:rPr>
          <w:rFonts w:asciiTheme="minorHAnsi" w:hAnsiTheme="minorHAnsi"/>
          <w:sz w:val="22"/>
          <w:szCs w:val="22"/>
        </w:rPr>
        <w:t xml:space="preserve">IRBs </w:t>
      </w:r>
      <w:r w:rsidR="00C25B0E">
        <w:rPr>
          <w:rFonts w:asciiTheme="minorHAnsi" w:hAnsiTheme="minorHAnsi"/>
          <w:sz w:val="22"/>
          <w:szCs w:val="22"/>
        </w:rPr>
        <w:t xml:space="preserve">who are also reviewing the research </w:t>
      </w:r>
      <w:r w:rsidR="00E571C9">
        <w:rPr>
          <w:rFonts w:asciiTheme="minorHAnsi" w:hAnsiTheme="minorHAnsi"/>
          <w:sz w:val="22"/>
          <w:szCs w:val="22"/>
        </w:rPr>
        <w:t>and other required review committees</w:t>
      </w:r>
      <w:r w:rsidRPr="00880566">
        <w:rPr>
          <w:rFonts w:asciiTheme="minorHAnsi" w:hAnsiTheme="minorHAnsi"/>
          <w:sz w:val="22"/>
          <w:szCs w:val="22"/>
        </w:rPr>
        <w:t xml:space="preserve">, community leaders, schools, </w:t>
      </w:r>
      <w:r w:rsidR="007A6C7E">
        <w:rPr>
          <w:rFonts w:asciiTheme="minorHAnsi" w:hAnsiTheme="minorHAnsi"/>
          <w:sz w:val="22"/>
          <w:szCs w:val="22"/>
        </w:rPr>
        <w:t>research locations</w:t>
      </w:r>
      <w:r w:rsidR="00D90FDF">
        <w:rPr>
          <w:rFonts w:asciiTheme="minorHAnsi" w:hAnsiTheme="minorHAnsi"/>
          <w:sz w:val="22"/>
          <w:szCs w:val="22"/>
        </w:rPr>
        <w:t xml:space="preserve"> where research is to be conducted by the Penn State investigator</w:t>
      </w:r>
      <w:r w:rsidRPr="00880566">
        <w:rPr>
          <w:rFonts w:asciiTheme="minorHAnsi" w:hAnsiTheme="minorHAnsi"/>
          <w:sz w:val="22"/>
          <w:szCs w:val="22"/>
        </w:rPr>
        <w:t>, funding agencies</w:t>
      </w:r>
      <w:r w:rsidR="00C12AB1">
        <w:rPr>
          <w:rFonts w:asciiTheme="minorHAnsi" w:hAnsiTheme="minorHAnsi"/>
          <w:sz w:val="22"/>
          <w:szCs w:val="22"/>
        </w:rPr>
        <w:t>, etc.</w:t>
      </w:r>
      <w:r w:rsidRPr="00880566">
        <w:rPr>
          <w:rFonts w:asciiTheme="minorHAnsi" w:hAnsiTheme="minorHAnsi"/>
          <w:sz w:val="22"/>
          <w:szCs w:val="22"/>
        </w:rPr>
        <w:t>).</w:t>
      </w:r>
      <w:bookmarkEnd w:id="173"/>
    </w:p>
    <w:p w14:paraId="17D4D947" w14:textId="77777777" w:rsidR="00C55D05" w:rsidRPr="00880566" w:rsidRDefault="00C55D05" w:rsidP="00C55D05">
      <w:pPr>
        <w:ind w:left="1440"/>
        <w:rPr>
          <w:rFonts w:asciiTheme="minorHAnsi" w:hAnsiTheme="minorHAnsi"/>
          <w:sz w:val="22"/>
          <w:szCs w:val="22"/>
        </w:rPr>
      </w:pPr>
    </w:p>
    <w:p w14:paraId="5BA032DC" w14:textId="41611F6D" w:rsidR="00C55D05" w:rsidRPr="00880566" w:rsidRDefault="007867E3" w:rsidP="00C55D05">
      <w:pPr>
        <w:ind w:left="1440"/>
        <w:rPr>
          <w:rFonts w:asciiTheme="minorHAnsi" w:hAnsiTheme="minorHAnsi"/>
          <w:sz w:val="22"/>
          <w:szCs w:val="22"/>
        </w:rPr>
      </w:pPr>
      <w:r>
        <w:rPr>
          <w:rFonts w:asciiTheme="minorHAnsi" w:hAnsiTheme="minorHAnsi"/>
          <w:sz w:val="22"/>
          <w:szCs w:val="22"/>
        </w:rPr>
        <w:t>N</w:t>
      </w:r>
      <w:r w:rsidR="00C60009">
        <w:rPr>
          <w:rFonts w:asciiTheme="minorHAnsi" w:hAnsiTheme="minorHAnsi"/>
          <w:sz w:val="22"/>
          <w:szCs w:val="22"/>
        </w:rPr>
        <w:t>ot applicable</w:t>
      </w:r>
      <w:r w:rsidR="00DE00F0">
        <w:rPr>
          <w:rFonts w:asciiTheme="minorHAnsi" w:hAnsiTheme="minorHAnsi"/>
          <w:sz w:val="22"/>
          <w:szCs w:val="22"/>
        </w:rPr>
        <w:t>.</w:t>
      </w:r>
    </w:p>
    <w:p w14:paraId="2BCC195C" w14:textId="2DFD9FA0" w:rsidR="00C55D05" w:rsidRDefault="00C55D05" w:rsidP="00C55D05">
      <w:pPr>
        <w:ind w:left="1440"/>
        <w:rPr>
          <w:rFonts w:asciiTheme="minorHAnsi" w:hAnsiTheme="minorHAnsi"/>
          <w:sz w:val="22"/>
          <w:szCs w:val="22"/>
        </w:rPr>
      </w:pPr>
    </w:p>
    <w:p w14:paraId="4FF5A66D" w14:textId="56D7E0E2" w:rsidR="00083BB3" w:rsidRPr="004B76C3" w:rsidRDefault="00083BB3" w:rsidP="0065238D">
      <w:pPr>
        <w:pStyle w:val="Heading2"/>
        <w:numPr>
          <w:ilvl w:val="1"/>
          <w:numId w:val="5"/>
        </w:numPr>
        <w:rPr>
          <w:rFonts w:asciiTheme="minorHAnsi" w:hAnsiTheme="minorHAnsi" w:cstheme="minorHAnsi"/>
        </w:rPr>
      </w:pPr>
      <w:r w:rsidRPr="004B76C3">
        <w:rPr>
          <w:rFonts w:asciiTheme="minorHAnsi" w:hAnsiTheme="minorHAnsi" w:cstheme="minorHAnsi"/>
        </w:rPr>
        <w:t>Internal PSU Committee Approvals</w:t>
      </w:r>
    </w:p>
    <w:p w14:paraId="1DFE92CB" w14:textId="77777777" w:rsidR="00953CE4" w:rsidRPr="00880566" w:rsidRDefault="00953CE4" w:rsidP="008A3D37">
      <w:pPr>
        <w:ind w:left="1440"/>
        <w:rPr>
          <w:rFonts w:asciiTheme="minorHAnsi" w:hAnsiTheme="minorHAnsi"/>
          <w:sz w:val="22"/>
          <w:szCs w:val="22"/>
        </w:rPr>
      </w:pPr>
    </w:p>
    <w:p w14:paraId="4A523E80" w14:textId="77777777" w:rsidR="00953CE4" w:rsidRPr="00880566" w:rsidRDefault="00953CE4" w:rsidP="008E49BE">
      <w:pPr>
        <w:ind w:left="1440"/>
        <w:rPr>
          <w:rFonts w:asciiTheme="minorHAnsi" w:hAnsiTheme="minorHAnsi"/>
          <w:b/>
          <w:sz w:val="22"/>
          <w:szCs w:val="22"/>
        </w:rPr>
      </w:pPr>
      <w:r w:rsidRPr="00880566">
        <w:rPr>
          <w:rFonts w:asciiTheme="minorHAnsi" w:hAnsiTheme="minorHAnsi"/>
          <w:b/>
          <w:sz w:val="22"/>
          <w:szCs w:val="22"/>
        </w:rPr>
        <w:t>Check all that apply:</w:t>
      </w:r>
    </w:p>
    <w:p w14:paraId="50349CA6" w14:textId="1A025363"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Anatomic Pathology – </w:t>
      </w:r>
      <w:r w:rsidR="009A7FB9" w:rsidRPr="00880566">
        <w:rPr>
          <w:rFonts w:asciiTheme="minorHAnsi" w:eastAsia="MS Gothic" w:hAnsiTheme="minorHAnsi"/>
          <w:b/>
          <w:color w:val="000000"/>
          <w:sz w:val="22"/>
          <w:szCs w:val="22"/>
        </w:rPr>
        <w:t>Penn State</w:t>
      </w:r>
      <w:r w:rsidR="009A7FB9" w:rsidRPr="0002203D">
        <w:rPr>
          <w:rFonts w:asciiTheme="minorHAnsi" w:eastAsia="MS Gothic" w:hAnsiTheme="minorHAnsi"/>
          <w:color w:val="000000"/>
          <w:sz w:val="22"/>
          <w:szCs w:val="22"/>
        </w:rPr>
        <w:t xml:space="preserve"> </w:t>
      </w:r>
      <w:r w:rsidR="00CB7338">
        <w:rPr>
          <w:rFonts w:asciiTheme="minorHAnsi" w:eastAsia="MS Gothic" w:hAnsiTheme="minorHAnsi"/>
          <w:color w:val="000000"/>
          <w:sz w:val="22"/>
          <w:szCs w:val="22"/>
        </w:rPr>
        <w:t>Health</w:t>
      </w:r>
      <w:r w:rsidRPr="00880566">
        <w:rPr>
          <w:rFonts w:asciiTheme="minorHAnsi" w:eastAsia="MS Gothic" w:hAnsiTheme="minorHAnsi"/>
          <w:b/>
          <w:color w:val="000000"/>
          <w:sz w:val="22"/>
          <w:szCs w:val="22"/>
        </w:rPr>
        <w:t xml:space="preserve"> only</w:t>
      </w:r>
      <w:r w:rsidRPr="00880566">
        <w:rPr>
          <w:rFonts w:asciiTheme="minorHAnsi" w:eastAsia="MS Gothic" w:hAnsiTheme="minorHAnsi"/>
          <w:color w:val="000000"/>
          <w:sz w:val="22"/>
          <w:szCs w:val="22"/>
        </w:rPr>
        <w:t xml:space="preserve"> – Research involves the collection of tissues or use of pathologic specimens. Upload a copy of </w:t>
      </w:r>
      <w:r w:rsidR="00231D02" w:rsidRPr="0002203D">
        <w:rPr>
          <w:rFonts w:asciiTheme="minorHAnsi" w:eastAsia="MS Gothic" w:hAnsiTheme="minorHAnsi"/>
          <w:color w:val="000000"/>
          <w:sz w:val="22"/>
          <w:szCs w:val="22"/>
        </w:rPr>
        <w:t>“</w:t>
      </w:r>
      <w:r w:rsidR="00453A65" w:rsidRPr="00880566">
        <w:rPr>
          <w:rFonts w:asciiTheme="minorHAnsi" w:eastAsia="MS Gothic" w:hAnsiTheme="minorHAnsi"/>
          <w:color w:val="000000"/>
          <w:sz w:val="22"/>
          <w:szCs w:val="22"/>
        </w:rPr>
        <w:t>HRP-</w:t>
      </w:r>
      <w:r w:rsidR="00E7696A" w:rsidRPr="00880566">
        <w:rPr>
          <w:rFonts w:asciiTheme="minorHAnsi" w:eastAsia="MS Gothic" w:hAnsiTheme="minorHAnsi"/>
          <w:color w:val="000000"/>
          <w:sz w:val="22"/>
          <w:szCs w:val="22"/>
        </w:rPr>
        <w:t xml:space="preserve">902 - </w:t>
      </w:r>
      <w:r w:rsidRPr="00880566">
        <w:rPr>
          <w:rFonts w:asciiTheme="minorHAnsi" w:eastAsia="MS Gothic" w:hAnsiTheme="minorHAnsi"/>
          <w:color w:val="000000"/>
          <w:sz w:val="22"/>
          <w:szCs w:val="22"/>
        </w:rPr>
        <w:t xml:space="preserve">Human Tissue </w:t>
      </w:r>
      <w:proofErr w:type="gramStart"/>
      <w:r w:rsidRPr="00880566">
        <w:rPr>
          <w:rFonts w:asciiTheme="minorHAnsi" w:eastAsia="MS Gothic" w:hAnsiTheme="minorHAnsi"/>
          <w:color w:val="000000"/>
          <w:sz w:val="22"/>
          <w:szCs w:val="22"/>
        </w:rPr>
        <w:t>For</w:t>
      </w:r>
      <w:proofErr w:type="gramEnd"/>
      <w:r w:rsidRPr="00880566">
        <w:rPr>
          <w:rFonts w:asciiTheme="minorHAnsi" w:eastAsia="MS Gothic" w:hAnsiTheme="minorHAnsi"/>
          <w:color w:val="000000"/>
          <w:sz w:val="22"/>
          <w:szCs w:val="22"/>
        </w:rPr>
        <w:t xml:space="preserve"> Research Form</w:t>
      </w:r>
      <w:r w:rsidR="00231D02" w:rsidRPr="0002203D">
        <w:rPr>
          <w:rFonts w:asciiTheme="minorHAnsi" w:eastAsia="MS Gothic" w:hAnsiTheme="minorHAnsi"/>
          <w:color w:val="000000"/>
          <w:sz w:val="22"/>
          <w:szCs w:val="22"/>
        </w:rPr>
        <w:t>”</w:t>
      </w:r>
      <w:r w:rsidRPr="00880566">
        <w:rPr>
          <w:rFonts w:asciiTheme="minorHAnsi" w:eastAsia="MS Gothic" w:hAnsiTheme="minorHAnsi"/>
          <w:color w:val="000000"/>
          <w:sz w:val="22"/>
          <w:szCs w:val="22"/>
        </w:rPr>
        <w:t xml:space="preserve"> in CATS IRB.</w:t>
      </w:r>
      <w:r w:rsidR="00453A65" w:rsidRPr="00880566">
        <w:rPr>
          <w:rFonts w:asciiTheme="minorHAnsi" w:hAnsiTheme="minorHAnsi"/>
          <w:sz w:val="22"/>
          <w:szCs w:val="22"/>
        </w:rPr>
        <w:t xml:space="preserve"> </w:t>
      </w:r>
    </w:p>
    <w:p w14:paraId="0D6A7894" w14:textId="77777777" w:rsidR="008E49BE" w:rsidRPr="00880566" w:rsidRDefault="008E49BE" w:rsidP="008E49BE">
      <w:pPr>
        <w:ind w:left="1800" w:hanging="360"/>
        <w:rPr>
          <w:rFonts w:asciiTheme="minorHAnsi" w:eastAsia="MS Gothic" w:hAnsiTheme="minorHAnsi"/>
          <w:color w:val="000000"/>
          <w:sz w:val="22"/>
          <w:szCs w:val="22"/>
        </w:rPr>
      </w:pPr>
    </w:p>
    <w:p w14:paraId="48A08B4D" w14:textId="77777777"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Animal Care and Use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Human research involves animals and humans or the use of human tissues in animals</w:t>
      </w:r>
    </w:p>
    <w:p w14:paraId="520CD207" w14:textId="77777777" w:rsidR="008E49BE" w:rsidRPr="00880566" w:rsidRDefault="008E49BE" w:rsidP="008E49BE">
      <w:pPr>
        <w:ind w:left="1800" w:hanging="360"/>
        <w:rPr>
          <w:rFonts w:asciiTheme="minorHAnsi" w:eastAsia="MS Gothic" w:hAnsiTheme="minorHAnsi"/>
          <w:color w:val="000000"/>
          <w:sz w:val="22"/>
          <w:szCs w:val="22"/>
        </w:rPr>
      </w:pPr>
    </w:p>
    <w:p w14:paraId="50E23434" w14:textId="77777777" w:rsidR="00453A65"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Biosafety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involves biohazardous materials (human biological specimens in a PSU research lab, biological toxins, carcinogens, infectious agents, recombinant viruses or DNA or gene therapy</w:t>
      </w:r>
      <w:r w:rsidR="00646CA6" w:rsidRPr="00880566">
        <w:rPr>
          <w:rFonts w:asciiTheme="minorHAnsi" w:eastAsia="MS Gothic" w:hAnsiTheme="minorHAnsi"/>
          <w:color w:val="000000"/>
          <w:sz w:val="22"/>
          <w:szCs w:val="22"/>
        </w:rPr>
        <w:t>)</w:t>
      </w:r>
      <w:r w:rsidRPr="00880566">
        <w:rPr>
          <w:rFonts w:asciiTheme="minorHAnsi" w:eastAsia="MS Gothic" w:hAnsiTheme="minorHAnsi"/>
          <w:color w:val="000000"/>
          <w:sz w:val="22"/>
          <w:szCs w:val="22"/>
        </w:rPr>
        <w:t>.</w:t>
      </w:r>
    </w:p>
    <w:p w14:paraId="10F98AAE" w14:textId="77777777" w:rsidR="00453A65" w:rsidRPr="00880566" w:rsidRDefault="00453A65" w:rsidP="008E49BE">
      <w:pPr>
        <w:ind w:left="1800" w:hanging="360"/>
        <w:rPr>
          <w:rFonts w:asciiTheme="minorHAnsi" w:eastAsia="MS Gothic" w:hAnsiTheme="minorHAnsi"/>
          <w:color w:val="000000"/>
          <w:sz w:val="22"/>
          <w:szCs w:val="22"/>
        </w:rPr>
      </w:pPr>
    </w:p>
    <w:p w14:paraId="5049FC3E" w14:textId="5EE09D94" w:rsidR="00953CE4" w:rsidRPr="00880566" w:rsidRDefault="00453A65"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w:t>
      </w:r>
      <w:r w:rsidRPr="0002203D">
        <w:rPr>
          <w:rFonts w:asciiTheme="minorHAnsi" w:eastAsia="MS Gothic" w:hAnsiTheme="minorHAnsi" w:cstheme="minorHAnsi"/>
          <w:color w:val="000000"/>
          <w:sz w:val="22"/>
          <w:szCs w:val="22"/>
        </w:rPr>
        <w:t xml:space="preserve">Clinical Laboratories – </w:t>
      </w:r>
      <w:r w:rsidR="009A7FB9" w:rsidRPr="00880566">
        <w:rPr>
          <w:rFonts w:asciiTheme="minorHAnsi" w:eastAsia="MS Gothic" w:hAnsiTheme="minorHAnsi" w:cstheme="minorHAnsi"/>
          <w:b/>
          <w:color w:val="000000"/>
          <w:sz w:val="22"/>
          <w:szCs w:val="22"/>
        </w:rPr>
        <w:t>Penn State</w:t>
      </w:r>
      <w:r w:rsidR="009A7FB9" w:rsidRPr="0002203D">
        <w:rPr>
          <w:rFonts w:asciiTheme="minorHAnsi" w:eastAsia="MS Gothic" w:hAnsiTheme="minorHAnsi" w:cstheme="minorHAnsi"/>
          <w:color w:val="000000"/>
          <w:sz w:val="22"/>
          <w:szCs w:val="22"/>
        </w:rPr>
        <w:t xml:space="preserve"> </w:t>
      </w:r>
      <w:r w:rsidR="00CB7338">
        <w:rPr>
          <w:rFonts w:asciiTheme="minorHAnsi" w:eastAsia="MS Gothic" w:hAnsiTheme="minorHAnsi" w:cstheme="minorHAnsi"/>
          <w:b/>
          <w:color w:val="000000"/>
          <w:sz w:val="22"/>
          <w:szCs w:val="22"/>
        </w:rPr>
        <w:t>Health</w:t>
      </w:r>
      <w:r w:rsidR="00CB7338" w:rsidRPr="00880566">
        <w:rPr>
          <w:rFonts w:asciiTheme="minorHAnsi" w:eastAsia="MS Gothic" w:hAnsiTheme="minorHAnsi" w:cstheme="minorHAnsi"/>
          <w:b/>
          <w:color w:val="000000"/>
          <w:sz w:val="22"/>
          <w:szCs w:val="22"/>
        </w:rPr>
        <w:t xml:space="preserve"> </w:t>
      </w:r>
      <w:r w:rsidRPr="00880566">
        <w:rPr>
          <w:rFonts w:asciiTheme="minorHAnsi" w:eastAsia="MS Gothic" w:hAnsiTheme="minorHAnsi" w:cstheme="minorHAnsi"/>
          <w:b/>
          <w:color w:val="000000"/>
          <w:sz w:val="22"/>
          <w:szCs w:val="22"/>
        </w:rPr>
        <w:t>only</w:t>
      </w:r>
      <w:r w:rsidRPr="0002203D">
        <w:rPr>
          <w:rFonts w:asciiTheme="minorHAnsi" w:eastAsia="MS Gothic" w:hAnsiTheme="minorHAnsi" w:cstheme="minorHAnsi"/>
          <w:color w:val="000000"/>
          <w:sz w:val="22"/>
          <w:szCs w:val="22"/>
        </w:rPr>
        <w:t xml:space="preserve"> – </w:t>
      </w:r>
      <w:r w:rsidRPr="0002203D">
        <w:rPr>
          <w:rFonts w:asciiTheme="minorHAnsi" w:hAnsiTheme="minorHAnsi" w:cstheme="minorHAnsi"/>
          <w:bCs/>
          <w:color w:val="000000"/>
          <w:sz w:val="22"/>
          <w:szCs w:val="22"/>
        </w:rPr>
        <w:t>Collection, processing and/or storage of extra tubes of body fluid specimens for research purposes by the Clinical Laboratories; and/or</w:t>
      </w:r>
      <w:r w:rsidRPr="00880566">
        <w:rPr>
          <w:rFonts w:asciiTheme="minorHAnsi" w:hAnsiTheme="minorHAnsi" w:cstheme="minorHAnsi"/>
          <w:bCs/>
          <w:color w:val="000000"/>
          <w:sz w:val="22"/>
          <w:szCs w:val="22"/>
        </w:rPr>
        <w:t xml:space="preserve"> </w:t>
      </w:r>
      <w:r w:rsidRPr="0002203D">
        <w:rPr>
          <w:rFonts w:asciiTheme="minorHAnsi" w:hAnsiTheme="minorHAnsi" w:cstheme="minorHAnsi"/>
          <w:bCs/>
          <w:color w:val="000000"/>
          <w:sz w:val="22"/>
          <w:szCs w:val="22"/>
        </w:rPr>
        <w:t xml:space="preserve">use of body fluids that had been collected for clinical </w:t>
      </w:r>
      <w:r w:rsidR="00B86C0E" w:rsidRPr="0002203D">
        <w:rPr>
          <w:rFonts w:asciiTheme="minorHAnsi" w:hAnsiTheme="minorHAnsi" w:cstheme="minorHAnsi"/>
          <w:bCs/>
          <w:color w:val="000000"/>
          <w:sz w:val="22"/>
          <w:szCs w:val="22"/>
        </w:rPr>
        <w:t>purposes but</w:t>
      </w:r>
      <w:r w:rsidRPr="0002203D">
        <w:rPr>
          <w:rFonts w:asciiTheme="minorHAnsi" w:hAnsiTheme="minorHAnsi" w:cstheme="minorHAnsi"/>
          <w:bCs/>
          <w:color w:val="000000"/>
          <w:sz w:val="22"/>
          <w:szCs w:val="22"/>
        </w:rPr>
        <w:t xml:space="preserve"> are no longer needed for clinical use. Upload a copy of </w:t>
      </w:r>
      <w:r w:rsidR="00231D02" w:rsidRPr="0002203D">
        <w:rPr>
          <w:rFonts w:asciiTheme="minorHAnsi" w:hAnsiTheme="minorHAnsi" w:cstheme="minorHAnsi"/>
          <w:bCs/>
          <w:color w:val="000000"/>
          <w:sz w:val="22"/>
          <w:szCs w:val="22"/>
        </w:rPr>
        <w:t>“</w:t>
      </w:r>
      <w:r w:rsidRPr="0002203D">
        <w:rPr>
          <w:rFonts w:asciiTheme="minorHAnsi" w:hAnsiTheme="minorHAnsi" w:cstheme="minorHAnsi"/>
          <w:bCs/>
          <w:color w:val="000000"/>
          <w:sz w:val="22"/>
          <w:szCs w:val="22"/>
        </w:rPr>
        <w:t>HRP-</w:t>
      </w:r>
      <w:r w:rsidR="00E7696A" w:rsidRPr="0002203D">
        <w:rPr>
          <w:rFonts w:asciiTheme="minorHAnsi" w:hAnsiTheme="minorHAnsi" w:cstheme="minorHAnsi"/>
          <w:bCs/>
          <w:color w:val="000000"/>
          <w:sz w:val="22"/>
          <w:szCs w:val="22"/>
        </w:rPr>
        <w:t xml:space="preserve">901 - </w:t>
      </w:r>
      <w:r w:rsidRPr="0002203D">
        <w:rPr>
          <w:rFonts w:asciiTheme="minorHAnsi" w:hAnsiTheme="minorHAnsi" w:cstheme="minorHAnsi"/>
          <w:bCs/>
          <w:color w:val="000000"/>
          <w:sz w:val="22"/>
          <w:szCs w:val="22"/>
        </w:rPr>
        <w:t>Human Body Fluids for Research Form</w:t>
      </w:r>
      <w:r w:rsidR="00231D02" w:rsidRPr="0002203D">
        <w:rPr>
          <w:rFonts w:asciiTheme="minorHAnsi" w:hAnsiTheme="minorHAnsi" w:cstheme="minorHAnsi"/>
          <w:bCs/>
          <w:color w:val="000000"/>
          <w:sz w:val="22"/>
          <w:szCs w:val="22"/>
        </w:rPr>
        <w:t>”</w:t>
      </w:r>
      <w:r w:rsidRPr="0002203D">
        <w:rPr>
          <w:rFonts w:asciiTheme="minorHAnsi" w:hAnsiTheme="minorHAnsi" w:cstheme="minorHAnsi"/>
          <w:bCs/>
          <w:color w:val="000000"/>
          <w:sz w:val="22"/>
          <w:szCs w:val="22"/>
        </w:rPr>
        <w:t xml:space="preserve"> in CATS IRB. </w:t>
      </w:r>
    </w:p>
    <w:p w14:paraId="415EB7DB" w14:textId="77777777" w:rsidR="00A9518E" w:rsidRPr="00880566" w:rsidRDefault="00A9518E" w:rsidP="008E49BE">
      <w:pPr>
        <w:ind w:left="1800" w:hanging="360"/>
        <w:rPr>
          <w:rFonts w:asciiTheme="minorHAnsi" w:eastAsia="MS Gothic" w:hAnsiTheme="minorHAnsi"/>
          <w:color w:val="000000"/>
          <w:sz w:val="22"/>
          <w:szCs w:val="22"/>
        </w:rPr>
      </w:pPr>
    </w:p>
    <w:p w14:paraId="69C02486" w14:textId="77777777" w:rsidR="00A9518E" w:rsidRPr="00880566" w:rsidRDefault="00A9518E"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Clinical Research Center (CRC) Advisory Committee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involves the use of CRC services in any way.</w:t>
      </w:r>
    </w:p>
    <w:p w14:paraId="0B460BF7" w14:textId="77777777" w:rsidR="008E49BE" w:rsidRPr="00880566" w:rsidRDefault="008E49BE" w:rsidP="008E49BE">
      <w:pPr>
        <w:ind w:left="1800" w:hanging="360"/>
        <w:rPr>
          <w:rFonts w:asciiTheme="minorHAnsi" w:eastAsia="MS Gothic" w:hAnsiTheme="minorHAnsi"/>
          <w:color w:val="000000"/>
          <w:sz w:val="22"/>
          <w:szCs w:val="22"/>
        </w:rPr>
      </w:pPr>
    </w:p>
    <w:p w14:paraId="1945A9B2" w14:textId="77777777" w:rsidR="0063721C" w:rsidRPr="00880566" w:rsidRDefault="00953CE4" w:rsidP="00A9518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Conflict of Interest Review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has one or more of study team members </w:t>
      </w:r>
      <w:r w:rsidR="006B15CF" w:rsidRPr="00880566">
        <w:rPr>
          <w:rFonts w:asciiTheme="minorHAnsi" w:eastAsia="MS Gothic" w:hAnsiTheme="minorHAnsi"/>
          <w:color w:val="000000"/>
          <w:sz w:val="22"/>
          <w:szCs w:val="22"/>
        </w:rPr>
        <w:t xml:space="preserve">indicated as having a financial </w:t>
      </w:r>
      <w:r w:rsidRPr="00880566">
        <w:rPr>
          <w:rFonts w:asciiTheme="minorHAnsi" w:eastAsia="MS Gothic" w:hAnsiTheme="minorHAnsi"/>
          <w:color w:val="000000"/>
          <w:sz w:val="22"/>
          <w:szCs w:val="22"/>
        </w:rPr>
        <w:t>interest.</w:t>
      </w:r>
    </w:p>
    <w:p w14:paraId="208BD687" w14:textId="77777777" w:rsidR="008E49BE" w:rsidRPr="00880566" w:rsidRDefault="008E49BE" w:rsidP="009516EA">
      <w:pPr>
        <w:rPr>
          <w:rFonts w:asciiTheme="minorHAnsi" w:eastAsia="MS Gothic" w:hAnsiTheme="minorHAnsi"/>
          <w:color w:val="000000"/>
          <w:sz w:val="22"/>
          <w:szCs w:val="22"/>
        </w:rPr>
      </w:pPr>
    </w:p>
    <w:p w14:paraId="2FB1A9BF" w14:textId="13767BEF"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Radiation Safety – </w:t>
      </w:r>
      <w:r w:rsidR="009A7FB9" w:rsidRPr="00880566">
        <w:rPr>
          <w:rFonts w:asciiTheme="minorHAnsi" w:eastAsia="MS Gothic" w:hAnsiTheme="minorHAnsi"/>
          <w:b/>
          <w:color w:val="000000"/>
          <w:sz w:val="22"/>
          <w:szCs w:val="22"/>
        </w:rPr>
        <w:t>Penn State</w:t>
      </w:r>
      <w:r w:rsidR="009A7FB9" w:rsidRPr="0002203D">
        <w:rPr>
          <w:rFonts w:asciiTheme="minorHAnsi" w:eastAsia="MS Gothic" w:hAnsiTheme="minorHAnsi"/>
          <w:color w:val="000000"/>
          <w:sz w:val="22"/>
          <w:szCs w:val="22"/>
        </w:rPr>
        <w:t xml:space="preserve"> </w:t>
      </w:r>
      <w:r w:rsidR="00B17BC2">
        <w:rPr>
          <w:rFonts w:asciiTheme="minorHAnsi" w:eastAsia="MS Gothic" w:hAnsiTheme="minorHAnsi"/>
          <w:b/>
          <w:color w:val="000000"/>
          <w:sz w:val="22"/>
          <w:szCs w:val="22"/>
        </w:rPr>
        <w:t>Health</w:t>
      </w:r>
      <w:r w:rsidR="00B17BC2" w:rsidRPr="00880566">
        <w:rPr>
          <w:rFonts w:asciiTheme="minorHAnsi" w:eastAsia="MS Gothic" w:hAnsiTheme="minorHAnsi"/>
          <w:b/>
          <w:color w:val="000000"/>
          <w:sz w:val="22"/>
          <w:szCs w:val="22"/>
        </w:rPr>
        <w:t xml:space="preserve"> </w:t>
      </w:r>
      <w:r w:rsidRPr="00880566">
        <w:rPr>
          <w:rFonts w:asciiTheme="minorHAnsi" w:eastAsia="MS Gothic" w:hAnsiTheme="minorHAnsi"/>
          <w:b/>
          <w:color w:val="000000"/>
          <w:sz w:val="22"/>
          <w:szCs w:val="22"/>
        </w:rPr>
        <w:t>only</w:t>
      </w:r>
      <w:r w:rsidRPr="00880566">
        <w:rPr>
          <w:rFonts w:asciiTheme="minorHAnsi" w:eastAsia="MS Gothic" w:hAnsiTheme="minorHAnsi"/>
          <w:color w:val="000000"/>
          <w:sz w:val="22"/>
          <w:szCs w:val="22"/>
        </w:rPr>
        <w:t xml:space="preserve"> – Research involves research-related radiation procedures. All research involving radiation procedures (standard of care and/or research-related) </w:t>
      </w:r>
      <w:r w:rsidR="00453A65" w:rsidRPr="0002203D">
        <w:rPr>
          <w:rFonts w:asciiTheme="minorHAnsi" w:hAnsiTheme="minorHAnsi" w:cstheme="minorHAnsi"/>
          <w:bCs/>
          <w:color w:val="000000"/>
          <w:sz w:val="22"/>
          <w:szCs w:val="22"/>
        </w:rPr>
        <w:t xml:space="preserve">must upload a copy of </w:t>
      </w:r>
      <w:r w:rsidR="00231D02" w:rsidRPr="0002203D">
        <w:rPr>
          <w:rFonts w:asciiTheme="minorHAnsi" w:hAnsiTheme="minorHAnsi" w:cstheme="minorHAnsi"/>
          <w:bCs/>
          <w:color w:val="000000"/>
          <w:sz w:val="22"/>
          <w:szCs w:val="22"/>
        </w:rPr>
        <w:t>“</w:t>
      </w:r>
      <w:r w:rsidR="00453A65" w:rsidRPr="0002203D">
        <w:rPr>
          <w:rFonts w:asciiTheme="minorHAnsi" w:hAnsiTheme="minorHAnsi" w:cstheme="minorHAnsi"/>
          <w:bCs/>
          <w:color w:val="000000"/>
          <w:sz w:val="22"/>
          <w:szCs w:val="22"/>
        </w:rPr>
        <w:t>HRP-</w:t>
      </w:r>
      <w:r w:rsidR="00E7696A" w:rsidRPr="0002203D">
        <w:rPr>
          <w:rFonts w:asciiTheme="minorHAnsi" w:hAnsiTheme="minorHAnsi" w:cstheme="minorHAnsi"/>
          <w:bCs/>
          <w:color w:val="000000"/>
          <w:sz w:val="22"/>
          <w:szCs w:val="22"/>
        </w:rPr>
        <w:t>903 -</w:t>
      </w:r>
      <w:r w:rsidR="00453A65" w:rsidRPr="0002203D">
        <w:rPr>
          <w:rFonts w:asciiTheme="minorHAnsi" w:hAnsiTheme="minorHAnsi" w:cstheme="minorHAnsi"/>
          <w:bCs/>
          <w:color w:val="000000"/>
          <w:sz w:val="22"/>
          <w:szCs w:val="22"/>
        </w:rPr>
        <w:t xml:space="preserve"> Radiation Review Form</w:t>
      </w:r>
      <w:r w:rsidR="00231D02" w:rsidRPr="0002203D">
        <w:rPr>
          <w:rFonts w:asciiTheme="minorHAnsi" w:hAnsiTheme="minorHAnsi" w:cstheme="minorHAnsi"/>
          <w:bCs/>
          <w:color w:val="000000"/>
          <w:sz w:val="22"/>
          <w:szCs w:val="22"/>
        </w:rPr>
        <w:t>”</w:t>
      </w:r>
      <w:r w:rsidR="00453A65" w:rsidRPr="0002203D">
        <w:rPr>
          <w:rFonts w:asciiTheme="minorHAnsi" w:hAnsiTheme="minorHAnsi" w:cstheme="minorHAnsi"/>
          <w:bCs/>
          <w:color w:val="000000"/>
          <w:sz w:val="22"/>
          <w:szCs w:val="22"/>
        </w:rPr>
        <w:t xml:space="preserve"> in CATS IRB. </w:t>
      </w:r>
    </w:p>
    <w:p w14:paraId="4DC9E0C6" w14:textId="77777777" w:rsidR="008E49BE" w:rsidRPr="00880566" w:rsidRDefault="008E49BE" w:rsidP="008E49BE">
      <w:pPr>
        <w:ind w:left="1800" w:hanging="360"/>
        <w:rPr>
          <w:rFonts w:asciiTheme="minorHAnsi" w:eastAsia="MS Gothic" w:hAnsiTheme="minorHAnsi"/>
          <w:color w:val="000000"/>
          <w:sz w:val="22"/>
          <w:szCs w:val="22"/>
        </w:rPr>
      </w:pPr>
    </w:p>
    <w:p w14:paraId="54C0E458" w14:textId="77777777"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IND/IDE Audit – </w:t>
      </w:r>
      <w:r w:rsidRPr="00880566">
        <w:rPr>
          <w:rFonts w:asciiTheme="minorHAnsi" w:eastAsia="MS Gothic" w:hAnsiTheme="minorHAnsi"/>
          <w:b/>
          <w:color w:val="000000"/>
          <w:sz w:val="22"/>
          <w:szCs w:val="22"/>
        </w:rPr>
        <w:t>All campuses</w:t>
      </w:r>
      <w:r w:rsidRPr="00880566">
        <w:rPr>
          <w:rFonts w:asciiTheme="minorHAnsi" w:eastAsia="MS Gothic" w:hAnsiTheme="minorHAnsi"/>
          <w:color w:val="000000"/>
          <w:sz w:val="22"/>
          <w:szCs w:val="22"/>
        </w:rPr>
        <w:t xml:space="preserve"> – Research in which the </w:t>
      </w:r>
      <w:r w:rsidR="006B15CF" w:rsidRPr="00880566">
        <w:rPr>
          <w:rFonts w:asciiTheme="minorHAnsi" w:eastAsia="MS Gothic" w:hAnsiTheme="minorHAnsi"/>
          <w:color w:val="000000"/>
          <w:sz w:val="22"/>
          <w:szCs w:val="22"/>
        </w:rPr>
        <w:t>PSU</w:t>
      </w:r>
      <w:r w:rsidRPr="00880566">
        <w:rPr>
          <w:rFonts w:asciiTheme="minorHAnsi" w:eastAsia="MS Gothic" w:hAnsiTheme="minorHAnsi"/>
          <w:color w:val="000000"/>
          <w:sz w:val="22"/>
          <w:szCs w:val="22"/>
        </w:rPr>
        <w:t xml:space="preserve"> researcher holds the IND or IDE or intends to hold the IND or IDE.</w:t>
      </w:r>
    </w:p>
    <w:p w14:paraId="0704EAB3" w14:textId="77777777" w:rsidR="008E49BE" w:rsidRPr="00880566" w:rsidRDefault="008E49BE" w:rsidP="008E49BE">
      <w:pPr>
        <w:ind w:left="1800" w:hanging="360"/>
        <w:rPr>
          <w:rFonts w:asciiTheme="minorHAnsi" w:eastAsia="MS Gothic" w:hAnsiTheme="minorHAnsi"/>
          <w:color w:val="000000"/>
          <w:sz w:val="22"/>
          <w:szCs w:val="22"/>
        </w:rPr>
      </w:pPr>
    </w:p>
    <w:p w14:paraId="62AC89A0" w14:textId="2266F727" w:rsidR="00953CE4" w:rsidRPr="00880566" w:rsidRDefault="00953CE4" w:rsidP="008E49BE">
      <w:pPr>
        <w:ind w:left="1800" w:hanging="360"/>
        <w:rPr>
          <w:rFonts w:asciiTheme="minorHAnsi" w:eastAsia="MS Gothic" w:hAnsiTheme="minorHAnsi"/>
          <w:color w:val="000000"/>
          <w:sz w:val="22"/>
          <w:szCs w:val="22"/>
        </w:rPr>
      </w:pPr>
      <w:r w:rsidRPr="00880566">
        <w:rPr>
          <w:rFonts w:asciiTheme="minorHAnsi" w:eastAsia="MS Gothic" w:hAnsiTheme="minorHAnsi"/>
          <w:color w:val="000000"/>
          <w:sz w:val="22"/>
          <w:szCs w:val="22"/>
        </w:rPr>
        <w:fldChar w:fldCharType="begin">
          <w:ffData>
            <w:name w:val="Check1"/>
            <w:enabled/>
            <w:calcOnExit w:val="0"/>
            <w:checkBox>
              <w:sizeAuto/>
              <w:default w:val="0"/>
            </w:checkBox>
          </w:ffData>
        </w:fldChar>
      </w:r>
      <w:r w:rsidRPr="00880566">
        <w:rPr>
          <w:rFonts w:asciiTheme="minorHAnsi" w:eastAsia="MS Gothic" w:hAnsiTheme="minorHAnsi"/>
          <w:color w:val="000000"/>
          <w:sz w:val="22"/>
          <w:szCs w:val="22"/>
        </w:rPr>
        <w:instrText xml:space="preserve"> FORMCHECKBOX </w:instrText>
      </w:r>
      <w:r w:rsidR="005768DD">
        <w:rPr>
          <w:rFonts w:asciiTheme="minorHAnsi" w:eastAsia="MS Gothic" w:hAnsiTheme="minorHAnsi"/>
          <w:color w:val="000000"/>
          <w:sz w:val="22"/>
          <w:szCs w:val="22"/>
        </w:rPr>
      </w:r>
      <w:r w:rsidR="005768DD">
        <w:rPr>
          <w:rFonts w:asciiTheme="minorHAnsi" w:eastAsia="MS Gothic" w:hAnsiTheme="minorHAnsi"/>
          <w:color w:val="000000"/>
          <w:sz w:val="22"/>
          <w:szCs w:val="22"/>
        </w:rPr>
        <w:fldChar w:fldCharType="separate"/>
      </w:r>
      <w:r w:rsidRPr="00880566">
        <w:rPr>
          <w:rFonts w:asciiTheme="minorHAnsi" w:eastAsia="MS Gothic" w:hAnsiTheme="minorHAnsi"/>
          <w:color w:val="000000"/>
          <w:sz w:val="22"/>
          <w:szCs w:val="22"/>
        </w:rPr>
        <w:fldChar w:fldCharType="end"/>
      </w:r>
      <w:r w:rsidRPr="00880566">
        <w:rPr>
          <w:rFonts w:asciiTheme="minorHAnsi" w:eastAsia="MS Gothic" w:hAnsiTheme="minorHAnsi"/>
          <w:color w:val="000000"/>
          <w:sz w:val="22"/>
          <w:szCs w:val="22"/>
        </w:rPr>
        <w:t xml:space="preserve">  Scientific Review – </w:t>
      </w:r>
      <w:r w:rsidR="009A7FB9" w:rsidRPr="0002203D">
        <w:rPr>
          <w:rFonts w:asciiTheme="minorHAnsi" w:eastAsia="MS Gothic" w:hAnsiTheme="minorHAnsi"/>
          <w:b/>
          <w:color w:val="000000"/>
          <w:sz w:val="22"/>
          <w:szCs w:val="22"/>
        </w:rPr>
        <w:t xml:space="preserve">Penn State </w:t>
      </w:r>
      <w:r w:rsidR="00BF21B3">
        <w:rPr>
          <w:rFonts w:asciiTheme="minorHAnsi" w:eastAsia="MS Gothic" w:hAnsiTheme="minorHAnsi"/>
          <w:b/>
          <w:color w:val="000000"/>
          <w:sz w:val="22"/>
          <w:szCs w:val="22"/>
        </w:rPr>
        <w:t>Health</w:t>
      </w:r>
      <w:r w:rsidR="00BF21B3" w:rsidRPr="00880566">
        <w:rPr>
          <w:rFonts w:asciiTheme="minorHAnsi" w:eastAsia="MS Gothic" w:hAnsiTheme="minorHAnsi"/>
          <w:b/>
          <w:color w:val="000000"/>
          <w:sz w:val="22"/>
          <w:szCs w:val="22"/>
        </w:rPr>
        <w:t xml:space="preserve"> </w:t>
      </w:r>
      <w:r w:rsidRPr="00880566">
        <w:rPr>
          <w:rFonts w:asciiTheme="minorHAnsi" w:eastAsia="MS Gothic" w:hAnsiTheme="minorHAnsi"/>
          <w:b/>
          <w:color w:val="000000"/>
          <w:sz w:val="22"/>
          <w:szCs w:val="22"/>
        </w:rPr>
        <w:t>only</w:t>
      </w:r>
      <w:r w:rsidRPr="00880566">
        <w:rPr>
          <w:rFonts w:asciiTheme="minorHAnsi" w:eastAsia="MS Gothic" w:hAnsiTheme="minorHAnsi"/>
          <w:color w:val="000000"/>
          <w:sz w:val="22"/>
          <w:szCs w:val="22"/>
        </w:rPr>
        <w:t xml:space="preserve"> – All investigator-written research studies requiring review by the convened IRB must provide documentation of scientific review with the IRB submission. The scientific review requirement may be fulfilled by one of the following: (1) external peer-review process; (2) department/institute scientific review committee; or (3) scientific review by the Clinical Research Center Advisory committee.  N</w:t>
      </w:r>
      <w:r w:rsidR="005F3490" w:rsidRPr="00880566">
        <w:rPr>
          <w:rFonts w:asciiTheme="minorHAnsi" w:eastAsia="MS Gothic" w:hAnsiTheme="minorHAnsi"/>
          <w:color w:val="000000"/>
          <w:sz w:val="22"/>
          <w:szCs w:val="22"/>
        </w:rPr>
        <w:t>OTE</w:t>
      </w:r>
      <w:r w:rsidRPr="00880566">
        <w:rPr>
          <w:rFonts w:asciiTheme="minorHAnsi" w:eastAsia="MS Gothic" w:hAnsiTheme="minorHAnsi"/>
          <w:color w:val="000000"/>
          <w:sz w:val="22"/>
          <w:szCs w:val="22"/>
        </w:rPr>
        <w:t xml:space="preserve">: Review by the Penn State </w:t>
      </w:r>
      <w:r w:rsidR="00BF21B3">
        <w:rPr>
          <w:rFonts w:asciiTheme="minorHAnsi" w:eastAsia="MS Gothic" w:hAnsiTheme="minorHAnsi"/>
          <w:color w:val="000000"/>
          <w:sz w:val="22"/>
          <w:szCs w:val="22"/>
        </w:rPr>
        <w:t>Health</w:t>
      </w:r>
      <w:r w:rsidR="00BF21B3" w:rsidRPr="00880566">
        <w:rPr>
          <w:rFonts w:asciiTheme="minorHAnsi" w:eastAsia="MS Gothic" w:hAnsiTheme="minorHAnsi"/>
          <w:color w:val="000000"/>
          <w:sz w:val="22"/>
          <w:szCs w:val="22"/>
        </w:rPr>
        <w:t xml:space="preserve"> </w:t>
      </w:r>
      <w:r w:rsidRPr="00880566">
        <w:rPr>
          <w:rFonts w:asciiTheme="minorHAnsi" w:eastAsia="MS Gothic" w:hAnsiTheme="minorHAnsi"/>
          <w:color w:val="000000"/>
          <w:sz w:val="22"/>
          <w:szCs w:val="22"/>
        </w:rPr>
        <w:t>Cancer Institute</w:t>
      </w:r>
      <w:r w:rsidR="00107114">
        <w:rPr>
          <w:rFonts w:asciiTheme="minorHAnsi" w:eastAsia="MS Gothic" w:hAnsiTheme="minorHAnsi"/>
          <w:color w:val="000000"/>
          <w:sz w:val="22"/>
          <w:szCs w:val="22"/>
        </w:rPr>
        <w:t xml:space="preserve"> (PSCI) Protocol </w:t>
      </w:r>
      <w:r w:rsidRPr="00880566">
        <w:rPr>
          <w:rFonts w:asciiTheme="minorHAnsi" w:eastAsia="MS Gothic" w:hAnsiTheme="minorHAnsi"/>
          <w:color w:val="000000"/>
          <w:sz w:val="22"/>
          <w:szCs w:val="22"/>
        </w:rPr>
        <w:t xml:space="preserve">Review Committee </w:t>
      </w:r>
      <w:r w:rsidR="00107114">
        <w:rPr>
          <w:rFonts w:asciiTheme="minorHAnsi" w:eastAsia="MS Gothic" w:hAnsiTheme="minorHAnsi"/>
          <w:color w:val="000000"/>
          <w:sz w:val="22"/>
          <w:szCs w:val="22"/>
        </w:rPr>
        <w:t xml:space="preserve">or the PSCI Disease Team </w:t>
      </w:r>
      <w:r w:rsidRPr="00880566">
        <w:rPr>
          <w:rFonts w:asciiTheme="minorHAnsi" w:eastAsia="MS Gothic" w:hAnsiTheme="minorHAnsi"/>
          <w:color w:val="000000"/>
          <w:sz w:val="22"/>
          <w:szCs w:val="22"/>
        </w:rPr>
        <w:t>is required if the study involves cancer prevention studies or cancer patients, records and/or tissues. For more information about this requirement see the IRB website</w:t>
      </w:r>
      <w:r w:rsidR="0028731E">
        <w:rPr>
          <w:rFonts w:asciiTheme="minorHAnsi" w:eastAsia="MS Gothic" w:hAnsiTheme="minorHAnsi"/>
          <w:color w:val="000000"/>
          <w:sz w:val="22"/>
          <w:szCs w:val="22"/>
        </w:rPr>
        <w:t>.</w:t>
      </w:r>
    </w:p>
    <w:p w14:paraId="1028AC99" w14:textId="77777777" w:rsidR="00AF1149" w:rsidRPr="00880566" w:rsidRDefault="00AF1149" w:rsidP="008E49BE">
      <w:pPr>
        <w:ind w:left="1800" w:hanging="360"/>
        <w:rPr>
          <w:rFonts w:asciiTheme="minorHAnsi" w:hAnsiTheme="minorHAnsi"/>
          <w:b/>
          <w:sz w:val="22"/>
          <w:szCs w:val="22"/>
        </w:rPr>
      </w:pPr>
    </w:p>
    <w:p w14:paraId="03722B86" w14:textId="4AAB379D" w:rsidR="008709CB" w:rsidRPr="00880566" w:rsidRDefault="00397044" w:rsidP="0065238D">
      <w:pPr>
        <w:pStyle w:val="Heading1"/>
        <w:numPr>
          <w:ilvl w:val="0"/>
          <w:numId w:val="5"/>
        </w:numPr>
        <w:rPr>
          <w:sz w:val="22"/>
          <w:szCs w:val="22"/>
        </w:rPr>
      </w:pPr>
      <w:bookmarkStart w:id="174" w:name="_Toc361915630"/>
      <w:bookmarkStart w:id="175" w:name="_Toc361917255"/>
      <w:bookmarkStart w:id="176" w:name="_Toc364333982"/>
      <w:bookmarkStart w:id="177" w:name="_Toc535504267"/>
      <w:r w:rsidRPr="00880566">
        <w:rPr>
          <w:sz w:val="22"/>
          <w:szCs w:val="22"/>
        </w:rPr>
        <w:t xml:space="preserve">Multi-Site </w:t>
      </w:r>
      <w:r w:rsidR="00E2601E">
        <w:rPr>
          <w:sz w:val="22"/>
          <w:szCs w:val="22"/>
        </w:rPr>
        <w:t>Study</w:t>
      </w:r>
      <w:bookmarkEnd w:id="174"/>
      <w:bookmarkEnd w:id="175"/>
      <w:bookmarkEnd w:id="176"/>
      <w:bookmarkEnd w:id="177"/>
    </w:p>
    <w:p w14:paraId="4DFC6129" w14:textId="435DD79D" w:rsidR="00397044" w:rsidRPr="00880566" w:rsidRDefault="004026EB" w:rsidP="004026E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Theme="minorHAnsi" w:hAnsiTheme="minorHAnsi"/>
          <w:b w:val="0"/>
          <w:szCs w:val="22"/>
        </w:rPr>
      </w:pPr>
      <w:r w:rsidRPr="00880566">
        <w:rPr>
          <w:rFonts w:asciiTheme="minorHAnsi" w:hAnsiTheme="minorHAnsi"/>
          <w:b w:val="0"/>
          <w:szCs w:val="22"/>
        </w:rPr>
        <w:t>If this is a multi-site study (i.e.</w:t>
      </w:r>
      <w:r w:rsidR="00C86458" w:rsidRPr="00880566">
        <w:rPr>
          <w:rFonts w:asciiTheme="minorHAnsi" w:hAnsiTheme="minorHAnsi"/>
          <w:b w:val="0"/>
          <w:szCs w:val="22"/>
        </w:rPr>
        <w:t>,</w:t>
      </w:r>
      <w:r w:rsidR="006B15CF" w:rsidRPr="00880566">
        <w:rPr>
          <w:rFonts w:asciiTheme="minorHAnsi" w:hAnsiTheme="minorHAnsi"/>
          <w:b w:val="0"/>
          <w:szCs w:val="22"/>
        </w:rPr>
        <w:t xml:space="preserve"> </w:t>
      </w:r>
      <w:r w:rsidR="00E2601E">
        <w:rPr>
          <w:rFonts w:asciiTheme="minorHAnsi" w:hAnsiTheme="minorHAnsi"/>
          <w:b w:val="0"/>
          <w:szCs w:val="22"/>
        </w:rPr>
        <w:t>a</w:t>
      </w:r>
      <w:r w:rsidR="00E2601E" w:rsidRPr="00E2601E">
        <w:rPr>
          <w:rFonts w:asciiTheme="minorHAnsi" w:hAnsiTheme="minorHAnsi"/>
          <w:b w:val="0"/>
          <w:szCs w:val="22"/>
        </w:rPr>
        <w:t xml:space="preserve"> study in which two or more institutions coordinate, with each institution completing all research activities outlined in a specific protocol</w:t>
      </w:r>
      <w:r w:rsidRPr="00880566">
        <w:rPr>
          <w:rFonts w:asciiTheme="minorHAnsi" w:hAnsiTheme="minorHAnsi"/>
          <w:b w:val="0"/>
          <w:szCs w:val="22"/>
        </w:rPr>
        <w:t xml:space="preserve">) and </w:t>
      </w:r>
      <w:r w:rsidR="001424BD">
        <w:rPr>
          <w:rFonts w:asciiTheme="minorHAnsi" w:hAnsiTheme="minorHAnsi"/>
          <w:b w:val="0"/>
          <w:szCs w:val="22"/>
        </w:rPr>
        <w:t>the Penn State PI is</w:t>
      </w:r>
      <w:r w:rsidRPr="00880566">
        <w:rPr>
          <w:rFonts w:asciiTheme="minorHAnsi" w:hAnsiTheme="minorHAnsi"/>
          <w:b w:val="0"/>
          <w:szCs w:val="22"/>
        </w:rPr>
        <w:t xml:space="preserve"> the lead investigator, describe the processes to ensure communication among sites in the sections below</w:t>
      </w:r>
      <w:r w:rsidR="00A35284" w:rsidRPr="00880566">
        <w:rPr>
          <w:rFonts w:asciiTheme="minorHAnsi" w:hAnsiTheme="minorHAnsi"/>
          <w:b w:val="0"/>
          <w:szCs w:val="22"/>
        </w:rPr>
        <w:t>.</w:t>
      </w:r>
    </w:p>
    <w:p w14:paraId="6628458C" w14:textId="634D7BD7" w:rsidR="004026EB" w:rsidRDefault="00985EA4" w:rsidP="008A3D37">
      <w:pPr>
        <w:ind w:left="720"/>
        <w:rPr>
          <w:rFonts w:asciiTheme="minorHAnsi" w:hAnsiTheme="minorHAnsi"/>
          <w:sz w:val="22"/>
          <w:szCs w:val="22"/>
        </w:rPr>
      </w:pPr>
      <w:r w:rsidRPr="00985EA4">
        <w:rPr>
          <w:rFonts w:asciiTheme="minorHAnsi" w:hAnsiTheme="minorHAnsi"/>
          <w:sz w:val="22"/>
          <w:szCs w:val="22"/>
        </w:rPr>
        <w:t>[Do not type here]</w:t>
      </w:r>
    </w:p>
    <w:p w14:paraId="2E94D540" w14:textId="77777777" w:rsidR="00985EA4" w:rsidRPr="00880566" w:rsidRDefault="00985EA4" w:rsidP="008A3D37">
      <w:pPr>
        <w:ind w:left="720"/>
        <w:rPr>
          <w:rFonts w:asciiTheme="minorHAnsi" w:hAnsiTheme="minorHAnsi"/>
          <w:sz w:val="22"/>
          <w:szCs w:val="22"/>
        </w:rPr>
      </w:pPr>
    </w:p>
    <w:p w14:paraId="6D763BB6" w14:textId="66EB5926" w:rsidR="00421ACF" w:rsidRDefault="00421ACF" w:rsidP="0065238D">
      <w:pPr>
        <w:pStyle w:val="Heading2"/>
        <w:numPr>
          <w:ilvl w:val="1"/>
          <w:numId w:val="5"/>
        </w:numPr>
        <w:spacing w:before="0" w:after="0"/>
        <w:rPr>
          <w:rFonts w:asciiTheme="minorHAnsi" w:hAnsiTheme="minorHAnsi"/>
          <w:szCs w:val="22"/>
        </w:rPr>
      </w:pPr>
      <w:r>
        <w:rPr>
          <w:rFonts w:asciiTheme="minorHAnsi" w:hAnsiTheme="minorHAnsi"/>
          <w:szCs w:val="22"/>
        </w:rPr>
        <w:t xml:space="preserve">Other sites </w:t>
      </w:r>
    </w:p>
    <w:p w14:paraId="209B25DE" w14:textId="70D4077C" w:rsidR="00421ACF" w:rsidRPr="00880566" w:rsidRDefault="00421ACF" w:rsidP="00421AC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Pr>
          <w:rFonts w:asciiTheme="minorHAnsi" w:hAnsiTheme="minorHAnsi"/>
          <w:sz w:val="22"/>
          <w:szCs w:val="22"/>
        </w:rPr>
        <w:t>List the name and location of all other participating sites. Provide the name</w:t>
      </w:r>
      <w:r w:rsidR="00EE42DB">
        <w:rPr>
          <w:rFonts w:asciiTheme="minorHAnsi" w:hAnsiTheme="minorHAnsi"/>
          <w:sz w:val="22"/>
          <w:szCs w:val="22"/>
        </w:rPr>
        <w:t>, qualifications and contact information for</w:t>
      </w:r>
      <w:r>
        <w:rPr>
          <w:rFonts w:asciiTheme="minorHAnsi" w:hAnsiTheme="minorHAnsi"/>
          <w:sz w:val="22"/>
          <w:szCs w:val="22"/>
        </w:rPr>
        <w:t xml:space="preserve"> the principal investigator at each site and </w:t>
      </w:r>
      <w:r w:rsidR="00EE42DB">
        <w:rPr>
          <w:rFonts w:asciiTheme="minorHAnsi" w:hAnsiTheme="minorHAnsi"/>
          <w:sz w:val="22"/>
          <w:szCs w:val="22"/>
        </w:rPr>
        <w:t>indicate which IRB will be reviewing the study at each site.</w:t>
      </w:r>
    </w:p>
    <w:p w14:paraId="6BDDB6D1" w14:textId="299EE197" w:rsidR="00421ACF" w:rsidRDefault="008F0DA5" w:rsidP="001824C7">
      <w:pPr>
        <w:pStyle w:val="Heading2"/>
        <w:spacing w:before="0" w:after="0"/>
        <w:ind w:left="720"/>
        <w:rPr>
          <w:rFonts w:asciiTheme="minorHAnsi" w:hAnsiTheme="minorHAnsi"/>
          <w:szCs w:val="22"/>
        </w:rPr>
      </w:pPr>
      <w:r>
        <w:rPr>
          <w:rFonts w:asciiTheme="minorHAnsi" w:hAnsiTheme="minorHAnsi"/>
          <w:szCs w:val="22"/>
        </w:rPr>
        <w:tab/>
      </w:r>
    </w:p>
    <w:p w14:paraId="4F413599" w14:textId="342A89F0" w:rsidR="008F0DA5" w:rsidRPr="00E04798" w:rsidRDefault="008F0DA5" w:rsidP="00E04798">
      <w:r>
        <w:tab/>
      </w:r>
      <w:r>
        <w:tab/>
      </w:r>
      <w:r w:rsidR="00DE00F0">
        <w:rPr>
          <w:rFonts w:asciiTheme="minorHAnsi" w:hAnsiTheme="minorHAnsi"/>
          <w:sz w:val="22"/>
          <w:szCs w:val="22"/>
        </w:rPr>
        <w:t>Not applicable.</w:t>
      </w:r>
    </w:p>
    <w:p w14:paraId="7B667DA7" w14:textId="77777777" w:rsidR="008F0DA5" w:rsidRPr="00E04798" w:rsidRDefault="008F0DA5" w:rsidP="00E04798"/>
    <w:p w14:paraId="3200FC07" w14:textId="63AFF9BC"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lastRenderedPageBreak/>
        <w:t>Communication Plans</w:t>
      </w:r>
    </w:p>
    <w:p w14:paraId="6AD16F28"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 and closure of the study.</w:t>
      </w:r>
    </w:p>
    <w:p w14:paraId="7FA250D5" w14:textId="77777777" w:rsidR="00143598" w:rsidRPr="00880566" w:rsidRDefault="00143598" w:rsidP="00872EDD">
      <w:pPr>
        <w:ind w:left="1440"/>
        <w:rPr>
          <w:rFonts w:asciiTheme="minorHAnsi" w:hAnsiTheme="minorHAnsi"/>
          <w:sz w:val="22"/>
          <w:szCs w:val="22"/>
        </w:rPr>
      </w:pPr>
    </w:p>
    <w:p w14:paraId="5E986EBD" w14:textId="4B6E1E37" w:rsidR="00872EDD" w:rsidRDefault="00DE00F0" w:rsidP="00872EDD">
      <w:pPr>
        <w:ind w:left="1440"/>
        <w:rPr>
          <w:rFonts w:asciiTheme="minorHAnsi" w:hAnsiTheme="minorHAnsi"/>
          <w:sz w:val="22"/>
          <w:szCs w:val="22"/>
        </w:rPr>
      </w:pPr>
      <w:r>
        <w:rPr>
          <w:rFonts w:asciiTheme="minorHAnsi" w:hAnsiTheme="minorHAnsi"/>
          <w:sz w:val="22"/>
          <w:szCs w:val="22"/>
        </w:rPr>
        <w:t>Not applicable.</w:t>
      </w:r>
    </w:p>
    <w:p w14:paraId="5A89F474" w14:textId="77777777" w:rsidR="00DE00F0" w:rsidRPr="00880566" w:rsidRDefault="00DE00F0" w:rsidP="00872EDD">
      <w:pPr>
        <w:ind w:left="1440"/>
        <w:rPr>
          <w:rFonts w:asciiTheme="minorHAnsi" w:hAnsiTheme="minorHAnsi"/>
          <w:sz w:val="22"/>
          <w:szCs w:val="22"/>
        </w:rPr>
      </w:pPr>
    </w:p>
    <w:p w14:paraId="18DD3B9A" w14:textId="79C630DB"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Data Submission and Security Plan</w:t>
      </w:r>
    </w:p>
    <w:p w14:paraId="7A444ED8"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880566" w:rsidRDefault="00872EDD" w:rsidP="00872EDD">
      <w:pPr>
        <w:ind w:left="1440"/>
        <w:rPr>
          <w:rFonts w:asciiTheme="minorHAnsi" w:hAnsiTheme="minorHAnsi"/>
          <w:sz w:val="22"/>
          <w:szCs w:val="22"/>
        </w:rPr>
      </w:pPr>
    </w:p>
    <w:p w14:paraId="2238CDD0" w14:textId="26D2DC18" w:rsidR="00872EDD" w:rsidRDefault="00DE00F0" w:rsidP="00872EDD">
      <w:pPr>
        <w:ind w:left="1440"/>
        <w:rPr>
          <w:rFonts w:asciiTheme="minorHAnsi" w:hAnsiTheme="minorHAnsi"/>
          <w:sz w:val="22"/>
          <w:szCs w:val="22"/>
        </w:rPr>
      </w:pPr>
      <w:r>
        <w:rPr>
          <w:rFonts w:asciiTheme="minorHAnsi" w:hAnsiTheme="minorHAnsi"/>
          <w:sz w:val="22"/>
          <w:szCs w:val="22"/>
        </w:rPr>
        <w:t>Not applicable.</w:t>
      </w:r>
    </w:p>
    <w:p w14:paraId="02525CFD" w14:textId="77777777" w:rsidR="00DE00F0" w:rsidRPr="00880566" w:rsidRDefault="00DE00F0" w:rsidP="00872EDD">
      <w:pPr>
        <w:ind w:left="1440"/>
        <w:rPr>
          <w:rFonts w:asciiTheme="minorHAnsi" w:hAnsiTheme="minorHAnsi"/>
          <w:sz w:val="22"/>
          <w:szCs w:val="22"/>
        </w:rPr>
      </w:pPr>
    </w:p>
    <w:p w14:paraId="783C7329" w14:textId="07056F34"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Subject Enrollment</w:t>
      </w:r>
    </w:p>
    <w:p w14:paraId="421ADA7D"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procedures for coordination of subject enrollment and randomization for the overall project.</w:t>
      </w:r>
    </w:p>
    <w:p w14:paraId="1B3CCB26" w14:textId="77777777" w:rsidR="00872EDD" w:rsidRPr="00880566" w:rsidRDefault="00872EDD" w:rsidP="00872EDD">
      <w:pPr>
        <w:ind w:left="1440"/>
        <w:rPr>
          <w:rFonts w:asciiTheme="minorHAnsi" w:hAnsiTheme="minorHAnsi"/>
          <w:sz w:val="22"/>
          <w:szCs w:val="22"/>
        </w:rPr>
      </w:pPr>
    </w:p>
    <w:p w14:paraId="66B4C070" w14:textId="233FD7FE" w:rsidR="00872EDD" w:rsidRDefault="00DE00F0" w:rsidP="00872EDD">
      <w:pPr>
        <w:ind w:left="1440"/>
        <w:rPr>
          <w:rFonts w:asciiTheme="minorHAnsi" w:hAnsiTheme="minorHAnsi"/>
          <w:sz w:val="22"/>
          <w:szCs w:val="22"/>
        </w:rPr>
      </w:pPr>
      <w:r>
        <w:rPr>
          <w:rFonts w:asciiTheme="minorHAnsi" w:hAnsiTheme="minorHAnsi"/>
          <w:sz w:val="22"/>
          <w:szCs w:val="22"/>
        </w:rPr>
        <w:t>Not applicable.</w:t>
      </w:r>
    </w:p>
    <w:p w14:paraId="634E02CA" w14:textId="77777777" w:rsidR="00DE00F0" w:rsidRPr="00880566" w:rsidRDefault="00DE00F0" w:rsidP="00872EDD">
      <w:pPr>
        <w:ind w:left="1440"/>
        <w:rPr>
          <w:rFonts w:asciiTheme="minorHAnsi" w:hAnsiTheme="minorHAnsi"/>
          <w:sz w:val="22"/>
          <w:szCs w:val="22"/>
        </w:rPr>
      </w:pPr>
    </w:p>
    <w:p w14:paraId="3F476A65" w14:textId="54A71E89"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Reporting of Adverse Events and New Information</w:t>
      </w:r>
    </w:p>
    <w:p w14:paraId="31C97923" w14:textId="77777777" w:rsidR="00143598" w:rsidRPr="00880566" w:rsidRDefault="00872EDD" w:rsidP="00872EDD">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how adverse events and other information will be reported from the clinical sites to the overall study director. Provide the timeframe for this reporting.</w:t>
      </w:r>
    </w:p>
    <w:p w14:paraId="19390264" w14:textId="77777777" w:rsidR="00872EDD" w:rsidRPr="00880566" w:rsidRDefault="00872EDD" w:rsidP="00872EDD">
      <w:pPr>
        <w:ind w:left="1440"/>
        <w:rPr>
          <w:rFonts w:asciiTheme="minorHAnsi" w:hAnsiTheme="minorHAnsi"/>
          <w:sz w:val="22"/>
          <w:szCs w:val="22"/>
        </w:rPr>
      </w:pPr>
    </w:p>
    <w:p w14:paraId="769865A7" w14:textId="33BB1203" w:rsidR="00872EDD" w:rsidRDefault="00DE00F0" w:rsidP="00872EDD">
      <w:pPr>
        <w:ind w:left="1440"/>
        <w:rPr>
          <w:rFonts w:asciiTheme="minorHAnsi" w:hAnsiTheme="minorHAnsi"/>
          <w:sz w:val="22"/>
          <w:szCs w:val="22"/>
        </w:rPr>
      </w:pPr>
      <w:r>
        <w:rPr>
          <w:rFonts w:asciiTheme="minorHAnsi" w:hAnsiTheme="minorHAnsi"/>
          <w:sz w:val="22"/>
          <w:szCs w:val="22"/>
        </w:rPr>
        <w:t>Not applicable.</w:t>
      </w:r>
    </w:p>
    <w:p w14:paraId="2AAEC2A0" w14:textId="77777777" w:rsidR="00DE00F0" w:rsidRPr="00880566" w:rsidRDefault="00DE00F0" w:rsidP="00872EDD">
      <w:pPr>
        <w:ind w:left="1440"/>
        <w:rPr>
          <w:rFonts w:asciiTheme="minorHAnsi" w:hAnsiTheme="minorHAnsi"/>
          <w:sz w:val="22"/>
          <w:szCs w:val="22"/>
        </w:rPr>
      </w:pPr>
    </w:p>
    <w:p w14:paraId="4F80C129" w14:textId="7E4A4314"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Audit and Monitoring Plans</w:t>
      </w:r>
    </w:p>
    <w:p w14:paraId="197F27BA" w14:textId="77777777" w:rsidR="00397044" w:rsidRPr="00880566" w:rsidRDefault="00DB4315" w:rsidP="00DB4315">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Describe the process to ensure all local site investigators conduct the study appropriately. Describe any on-site auditing and monitoring plans for the study.</w:t>
      </w:r>
    </w:p>
    <w:p w14:paraId="3E23B847" w14:textId="77777777" w:rsidR="00D47781" w:rsidRPr="00880566" w:rsidRDefault="00D47781" w:rsidP="00DB4315">
      <w:pPr>
        <w:ind w:left="1440"/>
        <w:rPr>
          <w:rFonts w:asciiTheme="minorHAnsi" w:hAnsiTheme="minorHAnsi"/>
          <w:sz w:val="22"/>
          <w:szCs w:val="22"/>
        </w:rPr>
      </w:pPr>
    </w:p>
    <w:p w14:paraId="5EF9C6B7" w14:textId="149D9737" w:rsidR="00AF1149" w:rsidRPr="00880566" w:rsidRDefault="00DE00F0" w:rsidP="00DE00F0">
      <w:pPr>
        <w:ind w:left="720"/>
        <w:rPr>
          <w:rFonts w:asciiTheme="minorHAnsi" w:hAnsiTheme="minorHAnsi"/>
          <w:sz w:val="22"/>
          <w:szCs w:val="22"/>
        </w:rPr>
      </w:pPr>
      <w:r>
        <w:rPr>
          <w:rFonts w:asciiTheme="minorHAnsi" w:hAnsiTheme="minorHAnsi"/>
          <w:sz w:val="22"/>
          <w:szCs w:val="22"/>
        </w:rPr>
        <w:t xml:space="preserve">             Not applicable.</w:t>
      </w:r>
    </w:p>
    <w:p w14:paraId="2F493239" w14:textId="178CDAFB" w:rsidR="00143598" w:rsidRPr="00880566" w:rsidRDefault="00143598" w:rsidP="0065238D">
      <w:pPr>
        <w:pStyle w:val="Heading1"/>
        <w:numPr>
          <w:ilvl w:val="0"/>
          <w:numId w:val="5"/>
        </w:numPr>
        <w:rPr>
          <w:sz w:val="22"/>
          <w:szCs w:val="22"/>
        </w:rPr>
      </w:pPr>
      <w:bookmarkStart w:id="178" w:name="_Toc535504268"/>
      <w:bookmarkStart w:id="179" w:name="_Toc361915641"/>
      <w:bookmarkStart w:id="180" w:name="_Toc361917266"/>
      <w:bookmarkStart w:id="181" w:name="_Toc364333993"/>
      <w:r w:rsidRPr="00880566">
        <w:rPr>
          <w:sz w:val="22"/>
          <w:szCs w:val="22"/>
        </w:rPr>
        <w:t>Adverse Event Reporting</w:t>
      </w:r>
      <w:bookmarkEnd w:id="178"/>
    </w:p>
    <w:p w14:paraId="15699652" w14:textId="011097EA" w:rsidR="00143598" w:rsidRPr="004B76C3" w:rsidRDefault="00143598" w:rsidP="0065238D">
      <w:pPr>
        <w:pStyle w:val="Heading2"/>
        <w:numPr>
          <w:ilvl w:val="1"/>
          <w:numId w:val="5"/>
        </w:numPr>
        <w:rPr>
          <w:rFonts w:asciiTheme="minorHAnsi" w:hAnsiTheme="minorHAnsi" w:cstheme="minorHAnsi"/>
        </w:rPr>
      </w:pPr>
      <w:r w:rsidRPr="004B76C3">
        <w:rPr>
          <w:rFonts w:asciiTheme="minorHAnsi" w:hAnsiTheme="minorHAnsi" w:cstheme="minorHAnsi"/>
        </w:rPr>
        <w:t>Reporting Adverse Reactions and Unanticipated Problems to the Responsible IRB</w:t>
      </w:r>
    </w:p>
    <w:p w14:paraId="0EB88B87" w14:textId="77777777" w:rsidR="006867C9" w:rsidRPr="00880566" w:rsidRDefault="006867C9" w:rsidP="0095674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By submitting this study for review, you agree to the following statement – DO NOT ALTER OR DELETE: </w:t>
      </w:r>
    </w:p>
    <w:p w14:paraId="58CD754F" w14:textId="77777777" w:rsidR="008C51CF" w:rsidRPr="00880566" w:rsidRDefault="008C51CF" w:rsidP="004026EB">
      <w:pPr>
        <w:pStyle w:val="Heading2"/>
        <w:spacing w:before="0" w:after="0"/>
        <w:ind w:left="1440"/>
        <w:rPr>
          <w:rFonts w:asciiTheme="minorHAnsi" w:hAnsiTheme="minorHAnsi"/>
          <w:b w:val="0"/>
          <w:szCs w:val="22"/>
        </w:rPr>
      </w:pPr>
    </w:p>
    <w:p w14:paraId="5D1A4B89" w14:textId="77777777" w:rsidR="00B300FE" w:rsidRPr="00095951" w:rsidRDefault="00B300FE" w:rsidP="004026EB">
      <w:pPr>
        <w:ind w:left="1440"/>
        <w:rPr>
          <w:rFonts w:asciiTheme="minorHAnsi" w:hAnsiTheme="minorHAnsi"/>
          <w:i/>
          <w:color w:val="000000" w:themeColor="text1"/>
          <w:sz w:val="22"/>
          <w:szCs w:val="22"/>
        </w:rPr>
      </w:pPr>
      <w:r w:rsidRPr="00095951">
        <w:rPr>
          <w:rFonts w:asciiTheme="minorHAnsi" w:hAnsiTheme="minorHAns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880566" w:rsidRDefault="00AF1149" w:rsidP="004026EB">
      <w:pPr>
        <w:ind w:left="1440"/>
        <w:rPr>
          <w:rFonts w:asciiTheme="minorHAnsi" w:hAnsiTheme="minorHAnsi"/>
          <w:color w:val="000000" w:themeColor="text1"/>
          <w:sz w:val="22"/>
          <w:szCs w:val="22"/>
        </w:rPr>
      </w:pPr>
    </w:p>
    <w:p w14:paraId="675FDC49" w14:textId="0EDED747" w:rsidR="00143598" w:rsidRPr="00880566" w:rsidRDefault="00143598" w:rsidP="0065238D">
      <w:pPr>
        <w:pStyle w:val="Heading1"/>
        <w:numPr>
          <w:ilvl w:val="0"/>
          <w:numId w:val="5"/>
        </w:numPr>
        <w:rPr>
          <w:sz w:val="22"/>
          <w:szCs w:val="22"/>
        </w:rPr>
      </w:pPr>
      <w:bookmarkStart w:id="182" w:name="_Toc535504269"/>
      <w:r w:rsidRPr="00880566">
        <w:rPr>
          <w:sz w:val="22"/>
          <w:szCs w:val="22"/>
        </w:rPr>
        <w:lastRenderedPageBreak/>
        <w:t>Study Monitoring, Auditing and Inspecting</w:t>
      </w:r>
      <w:bookmarkEnd w:id="182"/>
    </w:p>
    <w:p w14:paraId="6392B9A7" w14:textId="77777777" w:rsidR="000F0CDD" w:rsidRPr="00880566" w:rsidRDefault="000F0CDD" w:rsidP="008A3D37">
      <w:pPr>
        <w:pStyle w:val="Heading2"/>
        <w:spacing w:before="0" w:after="0"/>
        <w:ind w:left="720"/>
        <w:rPr>
          <w:rFonts w:asciiTheme="minorHAnsi" w:hAnsiTheme="minorHAnsi"/>
          <w:b w:val="0"/>
          <w:szCs w:val="22"/>
        </w:rPr>
      </w:pPr>
    </w:p>
    <w:p w14:paraId="0EE93368" w14:textId="785E6AB7" w:rsidR="00143598" w:rsidRPr="00880566" w:rsidRDefault="00143598" w:rsidP="0065238D">
      <w:pPr>
        <w:pStyle w:val="Heading2"/>
        <w:numPr>
          <w:ilvl w:val="1"/>
          <w:numId w:val="5"/>
        </w:numPr>
        <w:spacing w:before="0" w:after="0"/>
        <w:rPr>
          <w:rFonts w:asciiTheme="minorHAnsi" w:hAnsiTheme="minorHAnsi"/>
          <w:szCs w:val="22"/>
        </w:rPr>
      </w:pPr>
      <w:r w:rsidRPr="00880566">
        <w:rPr>
          <w:rFonts w:asciiTheme="minorHAnsi" w:hAnsiTheme="minorHAnsi"/>
          <w:szCs w:val="22"/>
        </w:rPr>
        <w:t>Auditing and Inspecting</w:t>
      </w:r>
    </w:p>
    <w:p w14:paraId="2365DA4D" w14:textId="77777777" w:rsidR="006867C9" w:rsidRPr="00880566" w:rsidRDefault="006867C9" w:rsidP="00956745">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 xml:space="preserve">By submitting this study for review, you agree to the following statement – DO NOT ALTER OR DELETE: </w:t>
      </w:r>
    </w:p>
    <w:p w14:paraId="15747452" w14:textId="77777777" w:rsidR="008C51CF" w:rsidRPr="00880566" w:rsidRDefault="008C51CF" w:rsidP="004026EB">
      <w:pPr>
        <w:ind w:left="1440"/>
        <w:rPr>
          <w:rFonts w:asciiTheme="minorHAnsi" w:hAnsiTheme="minorHAnsi"/>
          <w:sz w:val="22"/>
          <w:szCs w:val="22"/>
        </w:rPr>
      </w:pPr>
    </w:p>
    <w:p w14:paraId="2F9F380B" w14:textId="0C680F71" w:rsidR="009266E0" w:rsidRPr="00095951" w:rsidRDefault="009266E0" w:rsidP="004026EB">
      <w:pPr>
        <w:ind w:left="1440"/>
        <w:rPr>
          <w:rFonts w:asciiTheme="minorHAnsi" w:hAnsiTheme="minorHAnsi"/>
          <w:i/>
          <w:color w:val="000000" w:themeColor="text1"/>
          <w:sz w:val="22"/>
          <w:szCs w:val="22"/>
        </w:rPr>
      </w:pPr>
      <w:r w:rsidRPr="00095951">
        <w:rPr>
          <w:rFonts w:asciiTheme="minorHAnsi" w:hAnsiTheme="minorHAns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38934864" w:rsidR="00ED1C0F" w:rsidRDefault="00ED1C0F" w:rsidP="004026EB">
      <w:pPr>
        <w:ind w:left="1440"/>
        <w:rPr>
          <w:rFonts w:asciiTheme="minorHAnsi" w:hAnsiTheme="minorHAnsi"/>
          <w:color w:val="000000" w:themeColor="text1"/>
          <w:sz w:val="22"/>
          <w:szCs w:val="22"/>
        </w:rPr>
      </w:pPr>
    </w:p>
    <w:p w14:paraId="4EAE9E07" w14:textId="3448DF26" w:rsidR="00172A2F" w:rsidRPr="007D7095" w:rsidRDefault="00172A2F" w:rsidP="0065238D">
      <w:pPr>
        <w:pStyle w:val="Heading1"/>
        <w:numPr>
          <w:ilvl w:val="0"/>
          <w:numId w:val="5"/>
        </w:numPr>
        <w:rPr>
          <w:sz w:val="22"/>
          <w:szCs w:val="22"/>
        </w:rPr>
      </w:pPr>
      <w:bookmarkStart w:id="183" w:name="_Toc361915587"/>
      <w:bookmarkStart w:id="184" w:name="_Toc361917211"/>
      <w:bookmarkStart w:id="185" w:name="_Toc364333938"/>
      <w:bookmarkStart w:id="186" w:name="_Toc535504270"/>
      <w:bookmarkStart w:id="187" w:name="_Toc390974739"/>
      <w:r w:rsidRPr="007D7095">
        <w:rPr>
          <w:sz w:val="22"/>
          <w:szCs w:val="22"/>
        </w:rPr>
        <w:t>Future Undetermined Research: Data and Specimen Banking</w:t>
      </w:r>
      <w:bookmarkEnd w:id="183"/>
      <w:bookmarkEnd w:id="184"/>
      <w:bookmarkEnd w:id="185"/>
      <w:bookmarkEnd w:id="186"/>
    </w:p>
    <w:p w14:paraId="1BF13F92" w14:textId="554A6616" w:rsidR="00172A2F" w:rsidRPr="00880566" w:rsidRDefault="00172A2F" w:rsidP="00956745">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 xml:space="preserve">If this study is collecting </w:t>
      </w:r>
      <w:r w:rsidR="00983FE7" w:rsidRPr="00880566">
        <w:rPr>
          <w:rFonts w:asciiTheme="minorHAnsi" w:hAnsiTheme="minorHAnsi"/>
          <w:b/>
          <w:sz w:val="22"/>
          <w:szCs w:val="22"/>
        </w:rPr>
        <w:t xml:space="preserve">identifiable </w:t>
      </w:r>
      <w:r w:rsidRPr="00880566">
        <w:rPr>
          <w:rFonts w:asciiTheme="minorHAnsi" w:hAnsiTheme="minorHAnsi"/>
          <w:sz w:val="22"/>
          <w:szCs w:val="22"/>
        </w:rPr>
        <w:t xml:space="preserve">data and/or specimens that will be banked for future </w:t>
      </w:r>
      <w:r w:rsidRPr="00880566">
        <w:rPr>
          <w:rFonts w:asciiTheme="minorHAnsi" w:hAnsiTheme="minorHAnsi"/>
          <w:b/>
          <w:sz w:val="22"/>
          <w:szCs w:val="22"/>
        </w:rPr>
        <w:t>undetermined</w:t>
      </w:r>
      <w:r w:rsidRPr="00880566">
        <w:rPr>
          <w:rFonts w:asciiTheme="minorHAnsi" w:hAnsiTheme="minorHAnsi"/>
          <w:sz w:val="22"/>
          <w:szCs w:val="22"/>
        </w:rPr>
        <w:t xml:space="preserve"> </w:t>
      </w:r>
      <w:r w:rsidRPr="001B6783">
        <w:rPr>
          <w:rFonts w:asciiTheme="minorHAnsi" w:hAnsiTheme="minorHAnsi"/>
          <w:b/>
          <w:sz w:val="22"/>
          <w:szCs w:val="22"/>
        </w:rPr>
        <w:t>research</w:t>
      </w:r>
      <w:r w:rsidRPr="00880566">
        <w:rPr>
          <w:rFonts w:asciiTheme="minorHAnsi" w:hAnsiTheme="minorHAnsi"/>
          <w:sz w:val="22"/>
          <w:szCs w:val="22"/>
        </w:rPr>
        <w:t xml:space="preserve">, </w:t>
      </w:r>
      <w:r w:rsidR="003A1597" w:rsidRPr="00880566">
        <w:rPr>
          <w:rFonts w:asciiTheme="minorHAnsi" w:hAnsiTheme="minorHAnsi"/>
          <w:sz w:val="22"/>
          <w:szCs w:val="22"/>
        </w:rPr>
        <w:t xml:space="preserve">please describe this process in the sections below.  </w:t>
      </w:r>
      <w:r w:rsidR="00983FE7" w:rsidRPr="00880566">
        <w:rPr>
          <w:rFonts w:asciiTheme="minorHAnsi" w:hAnsiTheme="minorHAnsi"/>
          <w:sz w:val="22"/>
          <w:szCs w:val="22"/>
        </w:rPr>
        <w:t xml:space="preserve">This information should not conflict with information provided in section </w:t>
      </w:r>
      <w:r w:rsidR="002D4DFC" w:rsidRPr="00DB7277">
        <w:rPr>
          <w:rFonts w:asciiTheme="minorHAnsi" w:hAnsiTheme="minorHAnsi"/>
          <w:sz w:val="22"/>
          <w:szCs w:val="22"/>
        </w:rPr>
        <w:t>22</w:t>
      </w:r>
      <w:r w:rsidR="00983FE7" w:rsidRPr="009A424C">
        <w:rPr>
          <w:rFonts w:asciiTheme="minorHAnsi" w:hAnsiTheme="minorHAnsi"/>
          <w:sz w:val="22"/>
          <w:szCs w:val="22"/>
        </w:rPr>
        <w:t xml:space="preserve"> </w:t>
      </w:r>
      <w:r w:rsidR="00983FE7" w:rsidRPr="00880566">
        <w:rPr>
          <w:rFonts w:asciiTheme="minorHAnsi" w:hAnsiTheme="minorHAnsi"/>
          <w:sz w:val="22"/>
          <w:szCs w:val="22"/>
        </w:rPr>
        <w:t>regarding whether or not data and/or specimens will be associated with identifiers (directly or indirectly).</w:t>
      </w:r>
      <w:r w:rsidR="00282C7B" w:rsidRPr="00880566">
        <w:rPr>
          <w:rFonts w:asciiTheme="minorHAnsi" w:hAnsiTheme="minorHAnsi"/>
          <w:sz w:val="22"/>
          <w:szCs w:val="22"/>
        </w:rPr>
        <w:t xml:space="preserve">  If </w:t>
      </w:r>
      <w:r w:rsidR="00282C7B" w:rsidRPr="00880566">
        <w:rPr>
          <w:rFonts w:asciiTheme="minorHAnsi" w:hAnsiTheme="minorHAnsi"/>
          <w:b/>
          <w:sz w:val="22"/>
          <w:szCs w:val="22"/>
        </w:rPr>
        <w:t>NOT applicable</w:t>
      </w:r>
      <w:r w:rsidR="00282C7B" w:rsidRPr="00880566">
        <w:rPr>
          <w:rFonts w:asciiTheme="minorHAnsi" w:hAnsiTheme="minorHAnsi"/>
          <w:sz w:val="22"/>
          <w:szCs w:val="22"/>
        </w:rPr>
        <w:t>, indicate as such below in all sections.</w:t>
      </w:r>
    </w:p>
    <w:p w14:paraId="11209364" w14:textId="6732F2AD" w:rsidR="00172A2F" w:rsidRDefault="00985EA4" w:rsidP="008A3D37">
      <w:pPr>
        <w:ind w:left="720"/>
        <w:rPr>
          <w:rFonts w:asciiTheme="minorHAnsi" w:hAnsiTheme="minorHAnsi"/>
          <w:sz w:val="22"/>
          <w:szCs w:val="22"/>
        </w:rPr>
      </w:pPr>
      <w:r w:rsidRPr="00985EA4">
        <w:rPr>
          <w:rFonts w:asciiTheme="minorHAnsi" w:hAnsiTheme="minorHAnsi"/>
          <w:sz w:val="22"/>
          <w:szCs w:val="22"/>
        </w:rPr>
        <w:t>[Do not type here]</w:t>
      </w:r>
    </w:p>
    <w:p w14:paraId="2894B2B6" w14:textId="2BEAF0C4" w:rsidR="00ED1C0F" w:rsidRDefault="00ED1C0F" w:rsidP="008A3D37">
      <w:pPr>
        <w:ind w:left="720"/>
        <w:rPr>
          <w:rFonts w:asciiTheme="minorHAnsi" w:hAnsiTheme="minorHAnsi"/>
          <w:sz w:val="22"/>
          <w:szCs w:val="22"/>
        </w:rPr>
      </w:pPr>
    </w:p>
    <w:p w14:paraId="29C32484" w14:textId="2B8FE360" w:rsidR="00172A2F" w:rsidRPr="004B76C3" w:rsidRDefault="00172A2F" w:rsidP="0065238D">
      <w:pPr>
        <w:pStyle w:val="Heading2"/>
        <w:numPr>
          <w:ilvl w:val="1"/>
          <w:numId w:val="5"/>
        </w:numPr>
        <w:rPr>
          <w:rFonts w:asciiTheme="minorHAnsi" w:hAnsiTheme="minorHAnsi" w:cstheme="minorHAnsi"/>
        </w:rPr>
      </w:pPr>
      <w:bookmarkStart w:id="188" w:name="_Toc361915588"/>
      <w:bookmarkStart w:id="189" w:name="_Toc361917212"/>
      <w:bookmarkStart w:id="190" w:name="_Toc364333939"/>
      <w:r w:rsidRPr="004B76C3">
        <w:rPr>
          <w:rFonts w:asciiTheme="minorHAnsi" w:hAnsiTheme="minorHAnsi" w:cstheme="minorHAnsi"/>
        </w:rPr>
        <w:t>Data and/or specimens being stored</w:t>
      </w:r>
      <w:bookmarkEnd w:id="188"/>
      <w:bookmarkEnd w:id="189"/>
      <w:bookmarkEnd w:id="190"/>
    </w:p>
    <w:p w14:paraId="3E5CB6D7" w14:textId="77777777" w:rsidR="00172A2F" w:rsidRPr="00880566" w:rsidRDefault="00172A2F" w:rsidP="00172A2F">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Theme="minorHAnsi" w:hAnsiTheme="minorHAnsi"/>
          <w:b w:val="0"/>
          <w:szCs w:val="22"/>
        </w:rPr>
      </w:pPr>
      <w:bookmarkStart w:id="191" w:name="_Toc361915589"/>
      <w:bookmarkStart w:id="192" w:name="_Toc361917213"/>
      <w:bookmarkStart w:id="193" w:name="_Toc364333940"/>
      <w:r w:rsidRPr="00880566">
        <w:rPr>
          <w:rFonts w:asciiTheme="minorHAnsi" w:hAnsiTheme="minorHAnsi"/>
          <w:b w:val="0"/>
          <w:szCs w:val="22"/>
        </w:rPr>
        <w:t>Identify what data and/or specimens will be stored and the data associated with each specimen.</w:t>
      </w:r>
    </w:p>
    <w:p w14:paraId="05DF3C9C" w14:textId="77777777" w:rsidR="00172A2F" w:rsidRPr="00880566" w:rsidRDefault="00172A2F" w:rsidP="00172A2F">
      <w:pPr>
        <w:ind w:left="1440"/>
        <w:rPr>
          <w:rFonts w:asciiTheme="minorHAnsi" w:hAnsiTheme="minorHAnsi"/>
          <w:sz w:val="22"/>
          <w:szCs w:val="22"/>
        </w:rPr>
      </w:pPr>
    </w:p>
    <w:p w14:paraId="6C7E34A5" w14:textId="3327E592" w:rsidR="00DE00F0" w:rsidRPr="00DA4194" w:rsidRDefault="00DE00F0" w:rsidP="00DE00F0">
      <w:pPr>
        <w:tabs>
          <w:tab w:val="left" w:pos="720"/>
        </w:tabs>
        <w:ind w:left="1440"/>
        <w:rPr>
          <w:rFonts w:asciiTheme="minorHAnsi" w:hAnsiTheme="minorHAnsi"/>
          <w:sz w:val="22"/>
          <w:szCs w:val="22"/>
        </w:rPr>
      </w:pPr>
      <w:del w:id="194" w:author="Qian, Yiming" w:date="2019-10-08T10:44:00Z">
        <w:r w:rsidRPr="00DA4194" w:rsidDel="008C1B1E">
          <w:rPr>
            <w:rFonts w:asciiTheme="minorHAnsi" w:hAnsiTheme="minorHAnsi"/>
            <w:sz w:val="22"/>
            <w:szCs w:val="22"/>
          </w:rPr>
          <w:delText xml:space="preserve">This study intends to store de-identified </w:delText>
        </w:r>
        <w:r w:rsidDel="008C1B1E">
          <w:rPr>
            <w:rFonts w:asciiTheme="minorHAnsi" w:hAnsiTheme="minorHAnsi"/>
            <w:sz w:val="22"/>
            <w:szCs w:val="22"/>
          </w:rPr>
          <w:delText>surveys and behavioral data</w:delText>
        </w:r>
        <w:r w:rsidRPr="00DA4194" w:rsidDel="008C1B1E">
          <w:rPr>
            <w:rFonts w:asciiTheme="minorHAnsi" w:hAnsiTheme="minorHAnsi"/>
            <w:sz w:val="22"/>
            <w:szCs w:val="22"/>
          </w:rPr>
          <w:delText>.</w:delText>
        </w:r>
      </w:del>
      <w:ins w:id="195" w:author="Qian, Yiming" w:date="2019-10-08T10:44:00Z">
        <w:r w:rsidR="008C1B1E">
          <w:rPr>
            <w:rFonts w:asciiTheme="minorHAnsi" w:hAnsiTheme="minorHAnsi"/>
            <w:sz w:val="22"/>
            <w:szCs w:val="22"/>
          </w:rPr>
          <w:t>Not applicable.</w:t>
        </w:r>
      </w:ins>
    </w:p>
    <w:p w14:paraId="0480C368" w14:textId="77777777" w:rsidR="00172A2F" w:rsidRPr="00880566" w:rsidRDefault="00172A2F" w:rsidP="00172A2F">
      <w:pPr>
        <w:ind w:left="1440"/>
        <w:rPr>
          <w:rFonts w:asciiTheme="minorHAnsi" w:hAnsiTheme="minorHAnsi"/>
          <w:sz w:val="22"/>
          <w:szCs w:val="22"/>
        </w:rPr>
      </w:pPr>
    </w:p>
    <w:p w14:paraId="5AD52D98" w14:textId="2EE7CFFE" w:rsidR="00172A2F" w:rsidRPr="00880566" w:rsidRDefault="00172A2F"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Location of storage</w:t>
      </w:r>
      <w:bookmarkEnd w:id="191"/>
      <w:bookmarkEnd w:id="192"/>
      <w:bookmarkEnd w:id="193"/>
    </w:p>
    <w:p w14:paraId="3F42FEA1"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Theme="minorHAnsi" w:hAnsiTheme="minorHAnsi"/>
          <w:sz w:val="22"/>
          <w:szCs w:val="22"/>
        </w:rPr>
      </w:pPr>
      <w:r w:rsidRPr="00880566">
        <w:rPr>
          <w:rFonts w:asciiTheme="minorHAnsi" w:hAnsiTheme="minorHAnsi"/>
          <w:sz w:val="22"/>
          <w:szCs w:val="22"/>
        </w:rPr>
        <w:t>Identify the location where the data and/or specimens will be stored.</w:t>
      </w:r>
    </w:p>
    <w:p w14:paraId="082F3B3C" w14:textId="77777777" w:rsidR="00172A2F" w:rsidRPr="00880566" w:rsidRDefault="00172A2F" w:rsidP="00172A2F">
      <w:pPr>
        <w:tabs>
          <w:tab w:val="left" w:pos="720"/>
        </w:tabs>
        <w:ind w:left="1440"/>
        <w:rPr>
          <w:rFonts w:asciiTheme="minorHAnsi" w:hAnsiTheme="minorHAnsi"/>
          <w:sz w:val="22"/>
          <w:szCs w:val="22"/>
        </w:rPr>
      </w:pPr>
    </w:p>
    <w:p w14:paraId="4182C2CA" w14:textId="77777777" w:rsidR="008C1B1E" w:rsidRPr="00DA4194" w:rsidRDefault="008C1B1E" w:rsidP="008C1B1E">
      <w:pPr>
        <w:tabs>
          <w:tab w:val="left" w:pos="720"/>
        </w:tabs>
        <w:ind w:left="1440"/>
        <w:rPr>
          <w:ins w:id="196" w:author="Qian, Yiming" w:date="2019-10-08T10:44:00Z"/>
          <w:rFonts w:asciiTheme="minorHAnsi" w:hAnsiTheme="minorHAnsi"/>
          <w:sz w:val="22"/>
          <w:szCs w:val="22"/>
        </w:rPr>
      </w:pPr>
      <w:ins w:id="197" w:author="Qian, Yiming" w:date="2019-10-08T10:44:00Z">
        <w:r>
          <w:rPr>
            <w:rFonts w:asciiTheme="minorHAnsi" w:hAnsiTheme="minorHAnsi"/>
            <w:sz w:val="22"/>
            <w:szCs w:val="22"/>
          </w:rPr>
          <w:t>Not applicable.</w:t>
        </w:r>
      </w:ins>
    </w:p>
    <w:p w14:paraId="4A6351FD" w14:textId="6A2FA967" w:rsidR="00DE00F0" w:rsidRPr="00A534AA" w:rsidDel="008C1B1E" w:rsidRDefault="00DE00F0" w:rsidP="00DE00F0">
      <w:pPr>
        <w:pStyle w:val="Heading2"/>
        <w:spacing w:before="0" w:after="0"/>
        <w:ind w:left="1440"/>
        <w:rPr>
          <w:del w:id="198" w:author="Qian, Yiming" w:date="2019-10-08T10:44:00Z"/>
          <w:rFonts w:asciiTheme="minorHAnsi" w:hAnsiTheme="minorHAnsi"/>
          <w:b w:val="0"/>
          <w:szCs w:val="22"/>
        </w:rPr>
      </w:pPr>
      <w:del w:id="199" w:author="Qian, Yiming" w:date="2019-10-08T10:44:00Z">
        <w:r w:rsidRPr="00A534AA" w:rsidDel="008C1B1E">
          <w:rPr>
            <w:rFonts w:asciiTheme="minorHAnsi" w:hAnsiTheme="minorHAnsi"/>
            <w:b w:val="0"/>
            <w:szCs w:val="22"/>
          </w:rPr>
          <w:delText>Data will be stored in a Box folder</w:delText>
        </w:r>
        <w:r w:rsidDel="008C1B1E">
          <w:rPr>
            <w:rFonts w:asciiTheme="minorHAnsi" w:hAnsiTheme="minorHAnsi"/>
            <w:b w:val="0"/>
            <w:szCs w:val="22"/>
          </w:rPr>
          <w:delText xml:space="preserve"> that is password protection with access limited to the PI and IRB-approved collaborators and research staff.</w:delText>
        </w:r>
      </w:del>
    </w:p>
    <w:p w14:paraId="7D63F242" w14:textId="77777777" w:rsidR="00172A2F" w:rsidRPr="00880566" w:rsidRDefault="00172A2F" w:rsidP="00172A2F">
      <w:pPr>
        <w:tabs>
          <w:tab w:val="left" w:pos="720"/>
        </w:tabs>
        <w:ind w:left="1440"/>
        <w:rPr>
          <w:rFonts w:asciiTheme="minorHAnsi" w:hAnsiTheme="minorHAnsi"/>
          <w:sz w:val="22"/>
          <w:szCs w:val="22"/>
        </w:rPr>
      </w:pPr>
    </w:p>
    <w:p w14:paraId="7E51CF73" w14:textId="17F5BA73" w:rsidR="00172A2F" w:rsidRPr="00880566" w:rsidRDefault="00172A2F" w:rsidP="0065238D">
      <w:pPr>
        <w:pStyle w:val="Heading2"/>
        <w:numPr>
          <w:ilvl w:val="1"/>
          <w:numId w:val="5"/>
        </w:numPr>
        <w:spacing w:before="0" w:after="0"/>
        <w:rPr>
          <w:rFonts w:asciiTheme="minorHAnsi" w:hAnsiTheme="minorHAnsi"/>
          <w:color w:val="000000"/>
          <w:szCs w:val="22"/>
        </w:rPr>
      </w:pPr>
      <w:bookmarkStart w:id="200" w:name="_Toc361915590"/>
      <w:bookmarkStart w:id="201" w:name="_Toc361917214"/>
      <w:bookmarkStart w:id="202" w:name="_Toc364333941"/>
      <w:r w:rsidRPr="00880566">
        <w:rPr>
          <w:rFonts w:asciiTheme="minorHAnsi" w:hAnsiTheme="minorHAnsi"/>
          <w:color w:val="000000"/>
          <w:szCs w:val="22"/>
        </w:rPr>
        <w:t>Duration of storage</w:t>
      </w:r>
      <w:bookmarkEnd w:id="200"/>
      <w:bookmarkEnd w:id="201"/>
      <w:bookmarkEnd w:id="202"/>
    </w:p>
    <w:p w14:paraId="23906A30" w14:textId="0A3C681C"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Identify how long the data and/or specimens will be stored.</w:t>
      </w:r>
      <w:r w:rsidR="00F854AD">
        <w:rPr>
          <w:rFonts w:asciiTheme="minorHAnsi" w:hAnsiTheme="minorHAnsi"/>
          <w:sz w:val="22"/>
          <w:szCs w:val="22"/>
        </w:rPr>
        <w:t xml:space="preserve"> If data and/or specimens will be stored indefinitely, indicate as such. </w:t>
      </w:r>
    </w:p>
    <w:p w14:paraId="76466D34" w14:textId="77777777" w:rsidR="00172A2F" w:rsidRPr="00880566" w:rsidRDefault="00172A2F" w:rsidP="00172A2F">
      <w:pPr>
        <w:ind w:left="1440"/>
        <w:rPr>
          <w:rFonts w:asciiTheme="minorHAnsi" w:hAnsiTheme="minorHAnsi"/>
          <w:sz w:val="22"/>
          <w:szCs w:val="22"/>
        </w:rPr>
      </w:pPr>
    </w:p>
    <w:p w14:paraId="346306E2" w14:textId="77777777" w:rsidR="008C1B1E" w:rsidRPr="00DA4194" w:rsidRDefault="008C1B1E" w:rsidP="008C1B1E">
      <w:pPr>
        <w:tabs>
          <w:tab w:val="left" w:pos="720"/>
        </w:tabs>
        <w:ind w:left="1440"/>
        <w:rPr>
          <w:ins w:id="203" w:author="Qian, Yiming" w:date="2019-10-08T10:44:00Z"/>
          <w:rFonts w:asciiTheme="minorHAnsi" w:hAnsiTheme="minorHAnsi"/>
          <w:sz w:val="22"/>
          <w:szCs w:val="22"/>
        </w:rPr>
      </w:pPr>
      <w:ins w:id="204" w:author="Qian, Yiming" w:date="2019-10-08T10:44:00Z">
        <w:r>
          <w:rPr>
            <w:rFonts w:asciiTheme="minorHAnsi" w:hAnsiTheme="minorHAnsi"/>
            <w:sz w:val="22"/>
            <w:szCs w:val="22"/>
          </w:rPr>
          <w:t>Not applicable.</w:t>
        </w:r>
      </w:ins>
    </w:p>
    <w:p w14:paraId="2C59170F" w14:textId="1823E709" w:rsidR="00DE00F0" w:rsidRPr="00DA4194" w:rsidDel="008C1B1E" w:rsidRDefault="00DE00F0" w:rsidP="00DE00F0">
      <w:pPr>
        <w:pStyle w:val="Heading2"/>
        <w:spacing w:before="0" w:after="0"/>
        <w:ind w:left="1440"/>
        <w:rPr>
          <w:del w:id="205" w:author="Qian, Yiming" w:date="2019-10-08T10:44:00Z"/>
          <w:rFonts w:asciiTheme="minorHAnsi" w:hAnsiTheme="minorHAnsi"/>
          <w:b w:val="0"/>
          <w:szCs w:val="22"/>
        </w:rPr>
      </w:pPr>
      <w:del w:id="206" w:author="Qian, Yiming" w:date="2019-10-08T10:44:00Z">
        <w:r w:rsidRPr="00DA4194" w:rsidDel="008C1B1E">
          <w:rPr>
            <w:rFonts w:asciiTheme="minorHAnsi" w:hAnsiTheme="minorHAnsi"/>
            <w:b w:val="0"/>
            <w:szCs w:val="22"/>
          </w:rPr>
          <w:delText>Data will be stored indefinitely.</w:delText>
        </w:r>
      </w:del>
    </w:p>
    <w:p w14:paraId="36C6DB91" w14:textId="77777777" w:rsidR="00172A2F" w:rsidRPr="00880566" w:rsidRDefault="00172A2F" w:rsidP="00172A2F">
      <w:pPr>
        <w:ind w:left="1440"/>
        <w:rPr>
          <w:rFonts w:asciiTheme="minorHAnsi" w:hAnsiTheme="minorHAnsi"/>
          <w:sz w:val="22"/>
          <w:szCs w:val="22"/>
        </w:rPr>
      </w:pPr>
    </w:p>
    <w:p w14:paraId="05E21EF3" w14:textId="2A3144B5" w:rsidR="00172A2F" w:rsidRPr="00880566" w:rsidRDefault="00172A2F" w:rsidP="0065238D">
      <w:pPr>
        <w:pStyle w:val="Heading2"/>
        <w:numPr>
          <w:ilvl w:val="1"/>
          <w:numId w:val="5"/>
        </w:numPr>
        <w:spacing w:before="0" w:after="0"/>
        <w:rPr>
          <w:rFonts w:asciiTheme="minorHAnsi" w:hAnsiTheme="minorHAnsi"/>
          <w:color w:val="000000"/>
          <w:szCs w:val="22"/>
        </w:rPr>
      </w:pPr>
      <w:bookmarkStart w:id="207" w:name="_Toc361915591"/>
      <w:bookmarkStart w:id="208" w:name="_Toc361917215"/>
      <w:bookmarkStart w:id="209" w:name="_Toc364333942"/>
      <w:r w:rsidRPr="00880566">
        <w:rPr>
          <w:rFonts w:asciiTheme="minorHAnsi" w:hAnsiTheme="minorHAnsi"/>
          <w:color w:val="000000"/>
          <w:szCs w:val="22"/>
        </w:rPr>
        <w:t>Access to data and/or specimens</w:t>
      </w:r>
      <w:bookmarkEnd w:id="207"/>
      <w:bookmarkEnd w:id="208"/>
      <w:bookmarkEnd w:id="209"/>
    </w:p>
    <w:p w14:paraId="4EC9F883"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Theme="minorHAnsi" w:hAnsiTheme="minorHAnsi"/>
          <w:sz w:val="22"/>
          <w:szCs w:val="22"/>
        </w:rPr>
      </w:pPr>
      <w:r w:rsidRPr="00880566">
        <w:rPr>
          <w:rFonts w:asciiTheme="minorHAnsi" w:hAnsiTheme="minorHAnsi"/>
          <w:sz w:val="22"/>
          <w:szCs w:val="22"/>
        </w:rPr>
        <w:t>Identify who will have access to the data and/or specimens.</w:t>
      </w:r>
    </w:p>
    <w:p w14:paraId="354FA82F" w14:textId="77777777" w:rsidR="00335F11" w:rsidRPr="00880566" w:rsidRDefault="00335F11" w:rsidP="00172A2F">
      <w:pPr>
        <w:pStyle w:val="Heading2"/>
        <w:spacing w:before="0" w:after="0"/>
        <w:ind w:left="1440"/>
        <w:rPr>
          <w:rFonts w:asciiTheme="minorHAnsi" w:hAnsiTheme="minorHAnsi"/>
          <w:b w:val="0"/>
          <w:szCs w:val="22"/>
        </w:rPr>
      </w:pPr>
      <w:bookmarkStart w:id="210" w:name="_Toc361915592"/>
      <w:bookmarkStart w:id="211" w:name="_Toc361917216"/>
      <w:bookmarkStart w:id="212" w:name="_Toc364333943"/>
    </w:p>
    <w:p w14:paraId="0E6E6002" w14:textId="77777777" w:rsidR="008C1B1E" w:rsidRPr="00DA4194" w:rsidRDefault="008C1B1E" w:rsidP="008C1B1E">
      <w:pPr>
        <w:tabs>
          <w:tab w:val="left" w:pos="720"/>
        </w:tabs>
        <w:ind w:left="1440"/>
        <w:rPr>
          <w:ins w:id="213" w:author="Qian, Yiming" w:date="2019-10-08T10:44:00Z"/>
          <w:rFonts w:asciiTheme="minorHAnsi" w:hAnsiTheme="minorHAnsi"/>
          <w:sz w:val="22"/>
          <w:szCs w:val="22"/>
        </w:rPr>
      </w:pPr>
      <w:ins w:id="214" w:author="Qian, Yiming" w:date="2019-10-08T10:44:00Z">
        <w:r>
          <w:rPr>
            <w:rFonts w:asciiTheme="minorHAnsi" w:hAnsiTheme="minorHAnsi"/>
            <w:sz w:val="22"/>
            <w:szCs w:val="22"/>
          </w:rPr>
          <w:t>Not applicable.</w:t>
        </w:r>
      </w:ins>
    </w:p>
    <w:p w14:paraId="3C31BFD2" w14:textId="31185B2B" w:rsidR="00DE00F0" w:rsidRPr="00DA4194" w:rsidDel="008C1B1E" w:rsidRDefault="00DE00F0" w:rsidP="00DE00F0">
      <w:pPr>
        <w:tabs>
          <w:tab w:val="left" w:pos="630"/>
        </w:tabs>
        <w:ind w:left="1440"/>
        <w:rPr>
          <w:del w:id="215" w:author="Qian, Yiming" w:date="2019-10-08T10:44:00Z"/>
          <w:rFonts w:asciiTheme="minorHAnsi" w:hAnsiTheme="minorHAnsi"/>
          <w:sz w:val="22"/>
          <w:szCs w:val="22"/>
        </w:rPr>
      </w:pPr>
      <w:del w:id="216" w:author="Qian, Yiming" w:date="2019-10-08T10:44:00Z">
        <w:r w:rsidDel="008C1B1E">
          <w:rPr>
            <w:rFonts w:asciiTheme="minorHAnsi" w:hAnsiTheme="minorHAnsi"/>
            <w:sz w:val="22"/>
            <w:szCs w:val="22"/>
          </w:rPr>
          <w:delText>Only the PIs and trained laboratory staff will have access to the data until the study is complete.</w:delText>
        </w:r>
        <w:r w:rsidRPr="00DA4194" w:rsidDel="008C1B1E">
          <w:rPr>
            <w:rFonts w:asciiTheme="minorHAnsi" w:hAnsiTheme="minorHAnsi"/>
            <w:sz w:val="22"/>
            <w:szCs w:val="22"/>
          </w:rPr>
          <w:delText xml:space="preserve"> </w:delText>
        </w:r>
      </w:del>
    </w:p>
    <w:p w14:paraId="686A17F4" w14:textId="77777777" w:rsidR="00172A2F" w:rsidRPr="00880566" w:rsidRDefault="00172A2F" w:rsidP="00172A2F">
      <w:pPr>
        <w:ind w:left="1440"/>
        <w:rPr>
          <w:rFonts w:asciiTheme="minorHAnsi" w:hAnsiTheme="minorHAnsi"/>
          <w:sz w:val="22"/>
          <w:szCs w:val="22"/>
        </w:rPr>
      </w:pPr>
    </w:p>
    <w:p w14:paraId="4925D4EA" w14:textId="5C33AC70" w:rsidR="00172A2F" w:rsidRPr="00880566" w:rsidRDefault="00172A2F" w:rsidP="0065238D">
      <w:pPr>
        <w:pStyle w:val="Heading2"/>
        <w:numPr>
          <w:ilvl w:val="1"/>
          <w:numId w:val="5"/>
        </w:numPr>
        <w:spacing w:before="0" w:after="0"/>
        <w:rPr>
          <w:rFonts w:asciiTheme="minorHAnsi" w:hAnsiTheme="minorHAnsi"/>
          <w:color w:val="000000"/>
          <w:szCs w:val="22"/>
        </w:rPr>
      </w:pPr>
      <w:r w:rsidRPr="00880566">
        <w:rPr>
          <w:rFonts w:asciiTheme="minorHAnsi" w:hAnsiTheme="minorHAnsi"/>
          <w:color w:val="000000"/>
          <w:szCs w:val="22"/>
        </w:rPr>
        <w:t>Procedures to release data or specimens</w:t>
      </w:r>
      <w:bookmarkEnd w:id="210"/>
      <w:bookmarkEnd w:id="211"/>
      <w:bookmarkEnd w:id="212"/>
    </w:p>
    <w:p w14:paraId="4B65F6B7"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Theme="minorHAnsi" w:hAnsiTheme="minorHAnsi"/>
          <w:sz w:val="22"/>
          <w:szCs w:val="22"/>
        </w:rPr>
      </w:pPr>
      <w:r w:rsidRPr="00880566">
        <w:rPr>
          <w:rFonts w:asciiTheme="minorHAnsi" w:hAnsiTheme="minorHAns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880566" w:rsidRDefault="00172A2F" w:rsidP="00172A2F">
      <w:pPr>
        <w:tabs>
          <w:tab w:val="left" w:pos="630"/>
        </w:tabs>
        <w:ind w:left="1440"/>
        <w:rPr>
          <w:rFonts w:asciiTheme="minorHAnsi" w:hAnsiTheme="minorHAnsi"/>
          <w:sz w:val="22"/>
          <w:szCs w:val="22"/>
        </w:rPr>
      </w:pPr>
    </w:p>
    <w:p w14:paraId="60525EE8" w14:textId="77777777" w:rsidR="008C1B1E" w:rsidRPr="00DA4194" w:rsidRDefault="008C1B1E" w:rsidP="008C1B1E">
      <w:pPr>
        <w:tabs>
          <w:tab w:val="left" w:pos="720"/>
        </w:tabs>
        <w:ind w:left="1440"/>
        <w:rPr>
          <w:ins w:id="217" w:author="Qian, Yiming" w:date="2019-10-08T10:44:00Z"/>
          <w:rFonts w:asciiTheme="minorHAnsi" w:hAnsiTheme="minorHAnsi"/>
          <w:sz w:val="22"/>
          <w:szCs w:val="22"/>
        </w:rPr>
      </w:pPr>
      <w:ins w:id="218" w:author="Qian, Yiming" w:date="2019-10-08T10:44:00Z">
        <w:r>
          <w:rPr>
            <w:rFonts w:asciiTheme="minorHAnsi" w:hAnsiTheme="minorHAnsi"/>
            <w:sz w:val="22"/>
            <w:szCs w:val="22"/>
          </w:rPr>
          <w:t>Not applicable.</w:t>
        </w:r>
      </w:ins>
    </w:p>
    <w:p w14:paraId="54EC5321" w14:textId="4FA74D6E" w:rsidR="00172A2F" w:rsidDel="008C1B1E" w:rsidRDefault="00DE00F0" w:rsidP="00172A2F">
      <w:pPr>
        <w:tabs>
          <w:tab w:val="left" w:pos="630"/>
        </w:tabs>
        <w:ind w:left="1440"/>
        <w:rPr>
          <w:del w:id="219" w:author="Qian, Yiming" w:date="2019-10-08T10:44:00Z"/>
          <w:rFonts w:asciiTheme="minorHAnsi" w:hAnsiTheme="minorHAnsi"/>
          <w:sz w:val="22"/>
          <w:szCs w:val="22"/>
        </w:rPr>
      </w:pPr>
      <w:del w:id="220" w:author="Qian, Yiming" w:date="2019-10-08T10:44:00Z">
        <w:r w:rsidDel="008C1B1E">
          <w:rPr>
            <w:rFonts w:asciiTheme="minorHAnsi" w:hAnsiTheme="minorHAnsi"/>
            <w:sz w:val="22"/>
            <w:szCs w:val="22"/>
          </w:rPr>
          <w:delText>We are not seeking permission to share or release individual-level data from this study at the present time.</w:delText>
        </w:r>
      </w:del>
    </w:p>
    <w:p w14:paraId="7B8FD773" w14:textId="77777777" w:rsidR="00DE00F0" w:rsidRPr="00880566" w:rsidRDefault="00DE00F0" w:rsidP="00172A2F">
      <w:pPr>
        <w:tabs>
          <w:tab w:val="left" w:pos="630"/>
        </w:tabs>
        <w:ind w:left="1440"/>
        <w:rPr>
          <w:rFonts w:asciiTheme="minorHAnsi" w:hAnsiTheme="minorHAnsi"/>
          <w:sz w:val="22"/>
          <w:szCs w:val="22"/>
        </w:rPr>
      </w:pPr>
    </w:p>
    <w:p w14:paraId="093DF2AE" w14:textId="2DC62BD5" w:rsidR="00172A2F" w:rsidRPr="00880566" w:rsidRDefault="00172A2F" w:rsidP="0065238D">
      <w:pPr>
        <w:pStyle w:val="Heading2"/>
        <w:numPr>
          <w:ilvl w:val="1"/>
          <w:numId w:val="5"/>
        </w:numPr>
        <w:spacing w:before="0" w:after="0"/>
        <w:rPr>
          <w:rFonts w:asciiTheme="minorHAnsi" w:hAnsiTheme="minorHAnsi"/>
          <w:color w:val="000000"/>
          <w:szCs w:val="22"/>
        </w:rPr>
      </w:pPr>
      <w:bookmarkStart w:id="221" w:name="_Toc361915593"/>
      <w:bookmarkStart w:id="222" w:name="_Toc361917217"/>
      <w:bookmarkStart w:id="223" w:name="_Toc364333944"/>
      <w:r w:rsidRPr="00880566">
        <w:rPr>
          <w:rFonts w:asciiTheme="minorHAnsi" w:hAnsiTheme="minorHAnsi"/>
          <w:color w:val="000000"/>
          <w:szCs w:val="22"/>
        </w:rPr>
        <w:lastRenderedPageBreak/>
        <w:t>Process for returning results</w:t>
      </w:r>
      <w:bookmarkEnd w:id="221"/>
      <w:bookmarkEnd w:id="222"/>
      <w:bookmarkEnd w:id="223"/>
    </w:p>
    <w:p w14:paraId="2893C0F3" w14:textId="77777777" w:rsidR="00172A2F" w:rsidRPr="00880566" w:rsidRDefault="00172A2F" w:rsidP="00172A2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Theme="minorHAnsi" w:hAnsiTheme="minorHAnsi"/>
          <w:sz w:val="22"/>
          <w:szCs w:val="22"/>
        </w:rPr>
      </w:pPr>
      <w:r w:rsidRPr="00880566">
        <w:rPr>
          <w:rFonts w:asciiTheme="minorHAnsi" w:hAnsiTheme="minorHAnsi"/>
          <w:sz w:val="22"/>
          <w:szCs w:val="22"/>
        </w:rPr>
        <w:t>Describe the process for returning results about the use of the data and/or specimens.</w:t>
      </w:r>
    </w:p>
    <w:p w14:paraId="475DE58C" w14:textId="77777777" w:rsidR="00172A2F" w:rsidRPr="00880566" w:rsidRDefault="00172A2F" w:rsidP="00172A2F">
      <w:pPr>
        <w:tabs>
          <w:tab w:val="left" w:pos="180"/>
        </w:tabs>
        <w:ind w:left="1440"/>
        <w:rPr>
          <w:rFonts w:asciiTheme="minorHAnsi" w:hAnsiTheme="minorHAnsi"/>
          <w:sz w:val="22"/>
          <w:szCs w:val="22"/>
        </w:rPr>
      </w:pPr>
    </w:p>
    <w:p w14:paraId="2F0BF697" w14:textId="77777777" w:rsidR="00DE00F0" w:rsidRPr="004E46F1" w:rsidRDefault="00DE00F0" w:rsidP="00DE00F0">
      <w:pPr>
        <w:tabs>
          <w:tab w:val="left" w:pos="630"/>
        </w:tabs>
        <w:ind w:left="1440"/>
        <w:rPr>
          <w:rFonts w:asciiTheme="minorHAnsi" w:hAnsiTheme="minorHAnsi"/>
          <w:sz w:val="22"/>
          <w:szCs w:val="22"/>
        </w:rPr>
      </w:pPr>
      <w:r w:rsidRPr="005A014F">
        <w:rPr>
          <w:rFonts w:asciiTheme="minorHAnsi" w:hAnsiTheme="minorHAnsi"/>
          <w:sz w:val="22"/>
          <w:szCs w:val="22"/>
        </w:rPr>
        <w:t xml:space="preserve">The PI will not have information about who accesses shared data unless the data are </w:t>
      </w:r>
      <w:proofErr w:type="gramStart"/>
      <w:r w:rsidRPr="005A014F">
        <w:rPr>
          <w:rFonts w:asciiTheme="minorHAnsi" w:hAnsiTheme="minorHAnsi"/>
          <w:sz w:val="22"/>
          <w:szCs w:val="22"/>
        </w:rPr>
        <w:t>cited, and</w:t>
      </w:r>
      <w:proofErr w:type="gramEnd"/>
      <w:r w:rsidRPr="005A014F">
        <w:rPr>
          <w:rFonts w:asciiTheme="minorHAnsi" w:hAnsiTheme="minorHAnsi"/>
          <w:sz w:val="22"/>
          <w:szCs w:val="22"/>
        </w:rPr>
        <w:t xml:space="preserve"> will not otherwise monitor data use or re-use or inform participants.</w:t>
      </w:r>
      <w:r w:rsidRPr="004E46F1">
        <w:rPr>
          <w:rFonts w:asciiTheme="minorHAnsi" w:hAnsiTheme="minorHAnsi"/>
          <w:sz w:val="22"/>
          <w:szCs w:val="22"/>
        </w:rPr>
        <w:t xml:space="preserve"> </w:t>
      </w:r>
    </w:p>
    <w:p w14:paraId="2FD92B0A" w14:textId="77777777" w:rsidR="00AF1149" w:rsidRPr="00880566" w:rsidRDefault="00AF1149" w:rsidP="00172A2F">
      <w:pPr>
        <w:tabs>
          <w:tab w:val="left" w:pos="180"/>
        </w:tabs>
        <w:ind w:left="1440"/>
        <w:rPr>
          <w:rFonts w:asciiTheme="minorHAnsi" w:hAnsiTheme="minorHAnsi"/>
          <w:sz w:val="22"/>
          <w:szCs w:val="22"/>
        </w:rPr>
      </w:pPr>
    </w:p>
    <w:p w14:paraId="3954ED88" w14:textId="3BBB7F4B" w:rsidR="00397044" w:rsidRPr="00880566" w:rsidRDefault="00397044" w:rsidP="0065238D">
      <w:pPr>
        <w:pStyle w:val="Heading1"/>
        <w:numPr>
          <w:ilvl w:val="0"/>
          <w:numId w:val="5"/>
        </w:numPr>
        <w:rPr>
          <w:sz w:val="22"/>
          <w:szCs w:val="22"/>
        </w:rPr>
      </w:pPr>
      <w:bookmarkStart w:id="224" w:name="_Toc535504271"/>
      <w:r w:rsidRPr="00880566">
        <w:rPr>
          <w:sz w:val="22"/>
          <w:szCs w:val="22"/>
        </w:rPr>
        <w:t>References</w:t>
      </w:r>
      <w:bookmarkEnd w:id="179"/>
      <w:bookmarkEnd w:id="180"/>
      <w:bookmarkEnd w:id="181"/>
      <w:bookmarkEnd w:id="187"/>
      <w:bookmarkEnd w:id="224"/>
    </w:p>
    <w:p w14:paraId="0A295E84" w14:textId="77777777" w:rsidR="009266E0" w:rsidRPr="00880566" w:rsidRDefault="009266E0" w:rsidP="004026EB">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Theme="minorHAnsi" w:hAnsiTheme="minorHAnsi"/>
          <w:sz w:val="22"/>
          <w:szCs w:val="22"/>
        </w:rPr>
      </w:pPr>
      <w:r w:rsidRPr="00880566">
        <w:rPr>
          <w:rFonts w:asciiTheme="minorHAnsi" w:hAnsiTheme="minorHAnsi"/>
          <w:sz w:val="22"/>
          <w:szCs w:val="22"/>
        </w:rPr>
        <w:t>List relevant references in the literature which highlight methods, controversies, and study outcomes.</w:t>
      </w:r>
    </w:p>
    <w:p w14:paraId="701B94D7" w14:textId="77777777" w:rsidR="00996223" w:rsidRPr="00880566" w:rsidRDefault="00996223" w:rsidP="004026EB">
      <w:pPr>
        <w:ind w:left="720"/>
        <w:rPr>
          <w:rFonts w:asciiTheme="minorHAnsi" w:hAnsiTheme="minorHAnsi"/>
          <w:color w:val="000000"/>
          <w:sz w:val="22"/>
          <w:szCs w:val="22"/>
        </w:rPr>
      </w:pPr>
    </w:p>
    <w:p w14:paraId="3EBB8B6A" w14:textId="77777777" w:rsidR="00DE00F0" w:rsidRDefault="00DE00F0" w:rsidP="00DE00F0">
      <w:pPr>
        <w:ind w:left="1440"/>
        <w:rPr>
          <w:rFonts w:asciiTheme="minorHAnsi" w:hAnsiTheme="minorHAnsi" w:cstheme="minorHAnsi"/>
          <w:color w:val="222222"/>
          <w:sz w:val="22"/>
          <w:szCs w:val="22"/>
          <w:shd w:val="clear" w:color="auto" w:fill="FFFFFF"/>
        </w:rPr>
      </w:pPr>
      <w:r w:rsidRPr="002B0298">
        <w:rPr>
          <w:rFonts w:asciiTheme="minorHAnsi" w:hAnsiTheme="minorHAnsi" w:cstheme="minorHAnsi"/>
          <w:color w:val="222222"/>
          <w:sz w:val="22"/>
          <w:szCs w:val="22"/>
          <w:shd w:val="clear" w:color="auto" w:fill="FFFFFF"/>
        </w:rPr>
        <w:t xml:space="preserve">Abramov, I., Gordon, J., Feldman, O., &amp; </w:t>
      </w:r>
      <w:proofErr w:type="spellStart"/>
      <w:r w:rsidRPr="002B0298">
        <w:rPr>
          <w:rFonts w:asciiTheme="minorHAnsi" w:hAnsiTheme="minorHAnsi" w:cstheme="minorHAnsi"/>
          <w:color w:val="222222"/>
          <w:sz w:val="22"/>
          <w:szCs w:val="22"/>
          <w:shd w:val="clear" w:color="auto" w:fill="FFFFFF"/>
        </w:rPr>
        <w:t>Chavarga</w:t>
      </w:r>
      <w:proofErr w:type="spellEnd"/>
      <w:r w:rsidRPr="002B0298">
        <w:rPr>
          <w:rFonts w:asciiTheme="minorHAnsi" w:hAnsiTheme="minorHAnsi" w:cstheme="minorHAnsi"/>
          <w:color w:val="222222"/>
          <w:sz w:val="22"/>
          <w:szCs w:val="22"/>
          <w:shd w:val="clear" w:color="auto" w:fill="FFFFFF"/>
        </w:rPr>
        <w:t xml:space="preserve">, A. (2012). Sex &amp; vision I: </w:t>
      </w:r>
      <w:proofErr w:type="spellStart"/>
      <w:r w:rsidRPr="002B0298">
        <w:rPr>
          <w:rFonts w:asciiTheme="minorHAnsi" w:hAnsiTheme="minorHAnsi" w:cstheme="minorHAnsi"/>
          <w:color w:val="222222"/>
          <w:sz w:val="22"/>
          <w:szCs w:val="22"/>
          <w:shd w:val="clear" w:color="auto" w:fill="FFFFFF"/>
        </w:rPr>
        <w:t>Spatio</w:t>
      </w:r>
      <w:proofErr w:type="spellEnd"/>
      <w:r w:rsidRPr="002B0298">
        <w:rPr>
          <w:rFonts w:asciiTheme="minorHAnsi" w:hAnsiTheme="minorHAnsi" w:cstheme="minorHAnsi"/>
          <w:color w:val="222222"/>
          <w:sz w:val="22"/>
          <w:szCs w:val="22"/>
          <w:shd w:val="clear" w:color="auto" w:fill="FFFFFF"/>
        </w:rPr>
        <w:t>-temporal resolution. </w:t>
      </w:r>
      <w:r w:rsidRPr="002B0298">
        <w:rPr>
          <w:rFonts w:asciiTheme="minorHAnsi" w:hAnsiTheme="minorHAnsi" w:cstheme="minorHAnsi"/>
          <w:i/>
          <w:iCs/>
          <w:color w:val="222222"/>
          <w:sz w:val="22"/>
          <w:szCs w:val="22"/>
          <w:shd w:val="clear" w:color="auto" w:fill="FFFFFF"/>
        </w:rPr>
        <w:t>Biology of Sex Differences</w:t>
      </w:r>
      <w:r w:rsidRPr="002B0298">
        <w:rPr>
          <w:rFonts w:asciiTheme="minorHAnsi" w:hAnsiTheme="minorHAnsi" w:cstheme="minorHAnsi"/>
          <w:color w:val="222222"/>
          <w:sz w:val="22"/>
          <w:szCs w:val="22"/>
          <w:shd w:val="clear" w:color="auto" w:fill="FFFFFF"/>
        </w:rPr>
        <w:t>, </w:t>
      </w:r>
      <w:r w:rsidRPr="002B0298">
        <w:rPr>
          <w:rFonts w:asciiTheme="minorHAnsi" w:hAnsiTheme="minorHAnsi" w:cstheme="minorHAnsi"/>
          <w:i/>
          <w:iCs/>
          <w:color w:val="222222"/>
          <w:sz w:val="22"/>
          <w:szCs w:val="22"/>
          <w:shd w:val="clear" w:color="auto" w:fill="FFFFFF"/>
        </w:rPr>
        <w:t>3</w:t>
      </w:r>
      <w:r w:rsidRPr="002B0298">
        <w:rPr>
          <w:rFonts w:asciiTheme="minorHAnsi" w:hAnsiTheme="minorHAnsi" w:cstheme="minorHAnsi"/>
          <w:color w:val="222222"/>
          <w:sz w:val="22"/>
          <w:szCs w:val="22"/>
          <w:shd w:val="clear" w:color="auto" w:fill="FFFFFF"/>
        </w:rPr>
        <w:t>(1), 20.</w:t>
      </w:r>
    </w:p>
    <w:p w14:paraId="3BE047B6" w14:textId="77777777" w:rsidR="00DE00F0" w:rsidRDefault="00DE00F0" w:rsidP="00DE00F0">
      <w:pPr>
        <w:ind w:left="1440"/>
        <w:rPr>
          <w:rFonts w:asciiTheme="minorHAnsi" w:hAnsiTheme="minorHAnsi" w:cstheme="minorHAnsi"/>
          <w:color w:val="222222"/>
          <w:sz w:val="22"/>
          <w:szCs w:val="22"/>
          <w:shd w:val="clear" w:color="auto" w:fill="FFFFFF"/>
        </w:rPr>
      </w:pPr>
    </w:p>
    <w:p w14:paraId="262BE1AB" w14:textId="77777777" w:rsidR="00DE00F0" w:rsidRPr="002B0298" w:rsidRDefault="00DE00F0" w:rsidP="00DE00F0">
      <w:pPr>
        <w:ind w:left="1440"/>
        <w:rPr>
          <w:rFonts w:asciiTheme="minorHAnsi" w:hAnsiTheme="minorHAnsi"/>
          <w:sz w:val="22"/>
          <w:szCs w:val="22"/>
          <w:shd w:val="clear" w:color="auto" w:fill="FFFFFF"/>
        </w:rPr>
      </w:pPr>
      <w:proofErr w:type="spellStart"/>
      <w:r w:rsidRPr="002B0298">
        <w:rPr>
          <w:rFonts w:asciiTheme="minorHAnsi" w:hAnsiTheme="minorHAnsi"/>
          <w:sz w:val="22"/>
          <w:szCs w:val="22"/>
          <w:shd w:val="clear" w:color="auto" w:fill="FFFFFF"/>
        </w:rPr>
        <w:t>Ekstrom</w:t>
      </w:r>
      <w:proofErr w:type="spellEnd"/>
      <w:r w:rsidRPr="002B0298">
        <w:rPr>
          <w:rFonts w:asciiTheme="minorHAnsi" w:hAnsiTheme="minorHAnsi"/>
          <w:sz w:val="22"/>
          <w:szCs w:val="22"/>
          <w:shd w:val="clear" w:color="auto" w:fill="FFFFFF"/>
        </w:rPr>
        <w:t xml:space="preserve">, R.B., French, J.W., Harman, H.H., (1976). Kit of Factor-referenced </w:t>
      </w:r>
      <w:r w:rsidRPr="00B549B5">
        <w:rPr>
          <w:rFonts w:asciiTheme="minorHAnsi" w:hAnsiTheme="minorHAnsi"/>
          <w:sz w:val="22"/>
          <w:szCs w:val="22"/>
          <w:shd w:val="clear" w:color="auto" w:fill="FFFFFF"/>
        </w:rPr>
        <w:t>Cognitive Tests</w:t>
      </w:r>
      <w:r w:rsidRPr="002B0298">
        <w:rPr>
          <w:rFonts w:asciiTheme="minorHAnsi" w:hAnsiTheme="minorHAnsi"/>
          <w:sz w:val="22"/>
          <w:szCs w:val="22"/>
          <w:shd w:val="clear" w:color="auto" w:fill="FFFFFF"/>
        </w:rPr>
        <w:t xml:space="preserve">. </w:t>
      </w:r>
      <w:r w:rsidRPr="002B0298">
        <w:rPr>
          <w:rFonts w:asciiTheme="minorHAnsi" w:hAnsiTheme="minorHAnsi"/>
          <w:i/>
          <w:sz w:val="22"/>
          <w:szCs w:val="22"/>
          <w:shd w:val="clear" w:color="auto" w:fill="FFFFFF"/>
        </w:rPr>
        <w:t>Educational Testing Service</w:t>
      </w:r>
      <w:r w:rsidRPr="002B0298">
        <w:rPr>
          <w:rFonts w:asciiTheme="minorHAnsi" w:hAnsiTheme="minorHAnsi"/>
          <w:sz w:val="22"/>
          <w:szCs w:val="22"/>
          <w:shd w:val="clear" w:color="auto" w:fill="FFFFFF"/>
        </w:rPr>
        <w:t>, Princeton, NJ.</w:t>
      </w:r>
    </w:p>
    <w:p w14:paraId="7C7D1AB5" w14:textId="77777777" w:rsidR="00DE00F0" w:rsidRPr="00026665" w:rsidRDefault="00DE00F0" w:rsidP="00DE00F0">
      <w:pPr>
        <w:ind w:left="1440"/>
        <w:rPr>
          <w:rFonts w:asciiTheme="minorHAnsi" w:hAnsiTheme="minorHAnsi" w:cstheme="minorHAnsi"/>
          <w:color w:val="222222"/>
          <w:sz w:val="22"/>
          <w:szCs w:val="22"/>
          <w:shd w:val="clear" w:color="auto" w:fill="FFFFFF"/>
        </w:rPr>
      </w:pPr>
    </w:p>
    <w:p w14:paraId="66769DCB" w14:textId="77777777" w:rsidR="00DE00F0" w:rsidRPr="002B0298" w:rsidRDefault="00DE00F0" w:rsidP="00DE00F0">
      <w:pPr>
        <w:ind w:left="1440"/>
        <w:rPr>
          <w:rFonts w:asciiTheme="minorHAnsi" w:hAnsiTheme="minorHAnsi"/>
          <w:sz w:val="22"/>
          <w:szCs w:val="22"/>
        </w:rPr>
      </w:pPr>
      <w:proofErr w:type="spellStart"/>
      <w:r w:rsidRPr="002B0298">
        <w:rPr>
          <w:rFonts w:asciiTheme="minorHAnsi" w:hAnsiTheme="minorHAnsi"/>
          <w:sz w:val="22"/>
          <w:szCs w:val="22"/>
          <w:shd w:val="clear" w:color="auto" w:fill="FFFFFF"/>
        </w:rPr>
        <w:t>Lippa</w:t>
      </w:r>
      <w:proofErr w:type="spellEnd"/>
      <w:r w:rsidRPr="002B0298">
        <w:rPr>
          <w:rFonts w:asciiTheme="minorHAnsi" w:hAnsiTheme="minorHAnsi"/>
          <w:sz w:val="22"/>
          <w:szCs w:val="22"/>
          <w:shd w:val="clear" w:color="auto" w:fill="FFFFFF"/>
        </w:rPr>
        <w:t xml:space="preserve">, R. (1991). Some psychometric characteristics of gender </w:t>
      </w:r>
      <w:proofErr w:type="spellStart"/>
      <w:r w:rsidRPr="002B0298">
        <w:rPr>
          <w:rFonts w:asciiTheme="minorHAnsi" w:hAnsiTheme="minorHAnsi"/>
          <w:sz w:val="22"/>
          <w:szCs w:val="22"/>
          <w:shd w:val="clear" w:color="auto" w:fill="FFFFFF"/>
        </w:rPr>
        <w:t>diagnosticity</w:t>
      </w:r>
      <w:proofErr w:type="spellEnd"/>
      <w:r w:rsidRPr="002B0298">
        <w:rPr>
          <w:rFonts w:asciiTheme="minorHAnsi" w:hAnsiTheme="minorHAnsi"/>
          <w:sz w:val="22"/>
          <w:szCs w:val="22"/>
          <w:shd w:val="clear" w:color="auto" w:fill="FFFFFF"/>
        </w:rPr>
        <w:t xml:space="preserve"> measures: Reliability, validity, consistency across domains, and relationship to the big five.</w:t>
      </w:r>
      <w:r>
        <w:rPr>
          <w:rFonts w:asciiTheme="minorHAnsi" w:hAnsiTheme="minorHAnsi"/>
          <w:sz w:val="22"/>
          <w:szCs w:val="22"/>
          <w:shd w:val="clear" w:color="auto" w:fill="FFFFFF"/>
        </w:rPr>
        <w:t xml:space="preserve"> </w:t>
      </w:r>
      <w:r w:rsidRPr="002B0298">
        <w:rPr>
          <w:rFonts w:asciiTheme="minorHAnsi" w:hAnsiTheme="minorHAnsi"/>
          <w:i/>
          <w:sz w:val="22"/>
          <w:szCs w:val="22"/>
          <w:shd w:val="clear" w:color="auto" w:fill="FFFFFF"/>
        </w:rPr>
        <w:t>Journal of Personality and Social Psychology</w:t>
      </w:r>
      <w:r w:rsidRPr="002B0298">
        <w:rPr>
          <w:rFonts w:asciiTheme="minorHAnsi" w:hAnsiTheme="minorHAnsi"/>
          <w:sz w:val="22"/>
          <w:szCs w:val="22"/>
          <w:shd w:val="clear" w:color="auto" w:fill="FFFFFF"/>
        </w:rPr>
        <w:t>,61(6), 1000-1011.</w:t>
      </w:r>
    </w:p>
    <w:p w14:paraId="6F906151" w14:textId="77777777" w:rsidR="00DE00F0" w:rsidRPr="002B0298" w:rsidRDefault="00DE00F0" w:rsidP="00DE00F0">
      <w:pPr>
        <w:ind w:left="1440"/>
        <w:rPr>
          <w:rFonts w:asciiTheme="minorHAnsi" w:hAnsiTheme="minorHAnsi" w:cstheme="minorHAnsi"/>
          <w:sz w:val="22"/>
          <w:szCs w:val="22"/>
        </w:rPr>
      </w:pPr>
    </w:p>
    <w:p w14:paraId="10F241D6" w14:textId="77777777" w:rsidR="00DE00F0" w:rsidRPr="00026665" w:rsidRDefault="00DE00F0" w:rsidP="00DE00F0">
      <w:pPr>
        <w:ind w:left="1440"/>
        <w:rPr>
          <w:rFonts w:asciiTheme="minorHAnsi" w:hAnsiTheme="minorHAnsi" w:cstheme="minorHAnsi"/>
          <w:color w:val="222222"/>
          <w:sz w:val="22"/>
          <w:szCs w:val="22"/>
          <w:shd w:val="clear" w:color="auto" w:fill="FFFFFF"/>
        </w:rPr>
      </w:pPr>
      <w:r w:rsidRPr="002B0298">
        <w:rPr>
          <w:rFonts w:asciiTheme="minorHAnsi" w:hAnsiTheme="minorHAnsi" w:cstheme="minorHAnsi"/>
          <w:color w:val="222222"/>
          <w:sz w:val="22"/>
          <w:szCs w:val="22"/>
          <w:shd w:val="clear" w:color="auto" w:fill="FFFFFF"/>
        </w:rPr>
        <w:t xml:space="preserve">Murray, S. O., </w:t>
      </w:r>
      <w:proofErr w:type="spellStart"/>
      <w:r w:rsidRPr="002B0298">
        <w:rPr>
          <w:rFonts w:asciiTheme="minorHAnsi" w:hAnsiTheme="minorHAnsi" w:cstheme="minorHAnsi"/>
          <w:color w:val="222222"/>
          <w:sz w:val="22"/>
          <w:szCs w:val="22"/>
          <w:shd w:val="clear" w:color="auto" w:fill="FFFFFF"/>
        </w:rPr>
        <w:t>Schallmo</w:t>
      </w:r>
      <w:proofErr w:type="spellEnd"/>
      <w:r w:rsidRPr="002B0298">
        <w:rPr>
          <w:rFonts w:asciiTheme="minorHAnsi" w:hAnsiTheme="minorHAnsi" w:cstheme="minorHAnsi"/>
          <w:color w:val="222222"/>
          <w:sz w:val="22"/>
          <w:szCs w:val="22"/>
          <w:shd w:val="clear" w:color="auto" w:fill="FFFFFF"/>
        </w:rPr>
        <w:t xml:space="preserve">, M. P., </w:t>
      </w:r>
      <w:proofErr w:type="spellStart"/>
      <w:r w:rsidRPr="002B0298">
        <w:rPr>
          <w:rFonts w:asciiTheme="minorHAnsi" w:hAnsiTheme="minorHAnsi" w:cstheme="minorHAnsi"/>
          <w:color w:val="222222"/>
          <w:sz w:val="22"/>
          <w:szCs w:val="22"/>
          <w:shd w:val="clear" w:color="auto" w:fill="FFFFFF"/>
        </w:rPr>
        <w:t>Kolodny</w:t>
      </w:r>
      <w:proofErr w:type="spellEnd"/>
      <w:r w:rsidRPr="002B0298">
        <w:rPr>
          <w:rFonts w:asciiTheme="minorHAnsi" w:hAnsiTheme="minorHAnsi" w:cstheme="minorHAnsi"/>
          <w:color w:val="222222"/>
          <w:sz w:val="22"/>
          <w:szCs w:val="22"/>
          <w:shd w:val="clear" w:color="auto" w:fill="FFFFFF"/>
        </w:rPr>
        <w:t xml:space="preserve">, T., </w:t>
      </w:r>
      <w:proofErr w:type="spellStart"/>
      <w:r w:rsidRPr="002B0298">
        <w:rPr>
          <w:rFonts w:asciiTheme="minorHAnsi" w:hAnsiTheme="minorHAnsi" w:cstheme="minorHAnsi"/>
          <w:color w:val="222222"/>
          <w:sz w:val="22"/>
          <w:szCs w:val="22"/>
          <w:shd w:val="clear" w:color="auto" w:fill="FFFFFF"/>
        </w:rPr>
        <w:t>Millin</w:t>
      </w:r>
      <w:proofErr w:type="spellEnd"/>
      <w:r w:rsidRPr="002B0298">
        <w:rPr>
          <w:rFonts w:asciiTheme="minorHAnsi" w:hAnsiTheme="minorHAnsi" w:cstheme="minorHAnsi"/>
          <w:color w:val="222222"/>
          <w:sz w:val="22"/>
          <w:szCs w:val="22"/>
          <w:shd w:val="clear" w:color="auto" w:fill="FFFFFF"/>
        </w:rPr>
        <w:t xml:space="preserve">, R., Kale, A., Thomas, P., ... &amp; </w:t>
      </w:r>
      <w:proofErr w:type="spellStart"/>
      <w:r w:rsidRPr="002B0298">
        <w:rPr>
          <w:rFonts w:asciiTheme="minorHAnsi" w:hAnsiTheme="minorHAnsi" w:cstheme="minorHAnsi"/>
          <w:color w:val="222222"/>
          <w:sz w:val="22"/>
          <w:szCs w:val="22"/>
          <w:shd w:val="clear" w:color="auto" w:fill="FFFFFF"/>
        </w:rPr>
        <w:t>Tadin</w:t>
      </w:r>
      <w:proofErr w:type="spellEnd"/>
      <w:r w:rsidRPr="002B0298">
        <w:rPr>
          <w:rFonts w:asciiTheme="minorHAnsi" w:hAnsiTheme="minorHAnsi" w:cstheme="minorHAnsi"/>
          <w:color w:val="222222"/>
          <w:sz w:val="22"/>
          <w:szCs w:val="22"/>
          <w:shd w:val="clear" w:color="auto" w:fill="FFFFFF"/>
        </w:rPr>
        <w:t>, D. (2018). Sex differences in visual motion processing. </w:t>
      </w:r>
      <w:r w:rsidRPr="002B0298">
        <w:rPr>
          <w:rFonts w:asciiTheme="minorHAnsi" w:hAnsiTheme="minorHAnsi" w:cstheme="minorHAnsi"/>
          <w:i/>
          <w:iCs/>
          <w:color w:val="222222"/>
          <w:sz w:val="22"/>
          <w:szCs w:val="22"/>
          <w:shd w:val="clear" w:color="auto" w:fill="FFFFFF"/>
        </w:rPr>
        <w:t>Current biology</w:t>
      </w:r>
      <w:r w:rsidRPr="002B0298">
        <w:rPr>
          <w:rFonts w:asciiTheme="minorHAnsi" w:hAnsiTheme="minorHAnsi" w:cstheme="minorHAnsi"/>
          <w:color w:val="222222"/>
          <w:sz w:val="22"/>
          <w:szCs w:val="22"/>
          <w:shd w:val="clear" w:color="auto" w:fill="FFFFFF"/>
        </w:rPr>
        <w:t>, </w:t>
      </w:r>
      <w:r w:rsidRPr="002B0298">
        <w:rPr>
          <w:rFonts w:asciiTheme="minorHAnsi" w:hAnsiTheme="minorHAnsi" w:cstheme="minorHAnsi"/>
          <w:i/>
          <w:iCs/>
          <w:color w:val="222222"/>
          <w:sz w:val="22"/>
          <w:szCs w:val="22"/>
          <w:shd w:val="clear" w:color="auto" w:fill="FFFFFF"/>
        </w:rPr>
        <w:t>28</w:t>
      </w:r>
      <w:r w:rsidRPr="002B0298">
        <w:rPr>
          <w:rFonts w:asciiTheme="minorHAnsi" w:hAnsiTheme="minorHAnsi" w:cstheme="minorHAnsi"/>
          <w:color w:val="222222"/>
          <w:sz w:val="22"/>
          <w:szCs w:val="22"/>
          <w:shd w:val="clear" w:color="auto" w:fill="FFFFFF"/>
        </w:rPr>
        <w:t>(17), 2794-2799.</w:t>
      </w:r>
    </w:p>
    <w:p w14:paraId="38D46750" w14:textId="77777777" w:rsidR="00DE00F0" w:rsidRPr="00026665" w:rsidRDefault="00DE00F0" w:rsidP="00DE00F0">
      <w:pPr>
        <w:ind w:left="1440"/>
        <w:rPr>
          <w:rFonts w:asciiTheme="minorHAnsi" w:hAnsiTheme="minorHAnsi" w:cstheme="minorHAnsi"/>
          <w:color w:val="222222"/>
          <w:sz w:val="22"/>
          <w:szCs w:val="22"/>
          <w:shd w:val="clear" w:color="auto" w:fill="FFFFFF"/>
        </w:rPr>
      </w:pPr>
    </w:p>
    <w:p w14:paraId="478C4739" w14:textId="77777777" w:rsidR="00DE00F0" w:rsidRPr="002B0298" w:rsidRDefault="00DE00F0" w:rsidP="00DE00F0">
      <w:pPr>
        <w:ind w:left="1440"/>
        <w:rPr>
          <w:rFonts w:asciiTheme="minorHAnsi" w:hAnsiTheme="minorHAnsi"/>
          <w:sz w:val="22"/>
          <w:szCs w:val="22"/>
        </w:rPr>
      </w:pPr>
      <w:r w:rsidRPr="002B0298">
        <w:rPr>
          <w:rFonts w:asciiTheme="minorHAnsi" w:hAnsiTheme="minorHAnsi"/>
          <w:sz w:val="22"/>
          <w:szCs w:val="22"/>
          <w:shd w:val="clear" w:color="auto" w:fill="FFFFFF"/>
        </w:rPr>
        <w:t xml:space="preserve">Vandenberg, S. G., &amp; </w:t>
      </w:r>
      <w:proofErr w:type="spellStart"/>
      <w:r w:rsidRPr="002B0298">
        <w:rPr>
          <w:rFonts w:asciiTheme="minorHAnsi" w:hAnsiTheme="minorHAnsi"/>
          <w:sz w:val="22"/>
          <w:szCs w:val="22"/>
          <w:shd w:val="clear" w:color="auto" w:fill="FFFFFF"/>
        </w:rPr>
        <w:t>Kuse</w:t>
      </w:r>
      <w:proofErr w:type="spellEnd"/>
      <w:r w:rsidRPr="002B0298">
        <w:rPr>
          <w:rFonts w:asciiTheme="minorHAnsi" w:hAnsiTheme="minorHAnsi"/>
          <w:sz w:val="22"/>
          <w:szCs w:val="22"/>
          <w:shd w:val="clear" w:color="auto" w:fill="FFFFFF"/>
        </w:rPr>
        <w:t xml:space="preserve">, A. R. (1978). Mental rotations, a group test of three-dimensional spatial visualization. </w:t>
      </w:r>
      <w:r w:rsidRPr="002B0298">
        <w:rPr>
          <w:rFonts w:asciiTheme="minorHAnsi" w:hAnsiTheme="minorHAnsi"/>
          <w:i/>
          <w:sz w:val="22"/>
          <w:szCs w:val="22"/>
          <w:shd w:val="clear" w:color="auto" w:fill="FFFFFF"/>
        </w:rPr>
        <w:t>Perceptual and Motor Skills</w:t>
      </w:r>
      <w:r w:rsidRPr="002B0298">
        <w:rPr>
          <w:rFonts w:asciiTheme="minorHAnsi" w:hAnsiTheme="minorHAnsi"/>
          <w:sz w:val="22"/>
          <w:szCs w:val="22"/>
          <w:shd w:val="clear" w:color="auto" w:fill="FFFFFF"/>
        </w:rPr>
        <w:t xml:space="preserve">, 47, 599-604. </w:t>
      </w:r>
    </w:p>
    <w:p w14:paraId="6D29E05B" w14:textId="5392B877" w:rsidR="00D70451" w:rsidRDefault="00D70451" w:rsidP="004026EB">
      <w:pPr>
        <w:ind w:left="720"/>
        <w:rPr>
          <w:rFonts w:asciiTheme="minorHAnsi" w:hAnsiTheme="minorHAnsi"/>
          <w:sz w:val="22"/>
          <w:szCs w:val="22"/>
        </w:rPr>
      </w:pPr>
    </w:p>
    <w:p w14:paraId="5414DE05" w14:textId="41E37C68" w:rsidR="00785510" w:rsidRDefault="00785510" w:rsidP="004026EB">
      <w:pPr>
        <w:ind w:left="720"/>
        <w:rPr>
          <w:rFonts w:asciiTheme="minorHAnsi" w:hAnsiTheme="minorHAnsi"/>
          <w:color w:val="000000"/>
          <w:sz w:val="22"/>
          <w:szCs w:val="22"/>
        </w:rPr>
      </w:pPr>
    </w:p>
    <w:p w14:paraId="00B3DB13" w14:textId="4A41AC98" w:rsidR="004C105B" w:rsidRPr="00880566" w:rsidRDefault="004C105B" w:rsidP="0065238D">
      <w:pPr>
        <w:pStyle w:val="Heading1"/>
        <w:numPr>
          <w:ilvl w:val="0"/>
          <w:numId w:val="5"/>
        </w:numPr>
        <w:rPr>
          <w:sz w:val="22"/>
          <w:szCs w:val="22"/>
        </w:rPr>
      </w:pPr>
      <w:bookmarkStart w:id="225" w:name="_Toc535504272"/>
      <w:r w:rsidRPr="00880566">
        <w:rPr>
          <w:sz w:val="22"/>
          <w:szCs w:val="22"/>
        </w:rPr>
        <w:t>Confidentiality, Privacy and Data Management</w:t>
      </w:r>
      <w:bookmarkEnd w:id="225"/>
      <w:r w:rsidRPr="00880566">
        <w:rPr>
          <w:sz w:val="22"/>
          <w:szCs w:val="22"/>
        </w:rPr>
        <w:t xml:space="preserve"> </w:t>
      </w:r>
    </w:p>
    <w:p w14:paraId="282DE01B" w14:textId="53E8165F" w:rsidR="00A9237C" w:rsidRDefault="00784D97" w:rsidP="00676C92">
      <w:pPr>
        <w:ind w:left="720"/>
        <w:rPr>
          <w:rFonts w:asciiTheme="minorHAnsi" w:hAnsiTheme="minorHAnsi" w:cstheme="minorHAnsi"/>
          <w:b/>
          <w:sz w:val="22"/>
          <w:szCs w:val="22"/>
        </w:rPr>
      </w:pPr>
      <w:r w:rsidRPr="003226C0">
        <w:rPr>
          <w:rFonts w:asciiTheme="minorHAnsi" w:hAnsiTheme="minorHAnsi" w:cstheme="minorHAnsi"/>
          <w:b/>
          <w:sz w:val="22"/>
          <w:szCs w:val="22"/>
        </w:rPr>
        <w:t xml:space="preserve">IMPORTANT: </w:t>
      </w:r>
      <w:r w:rsidR="00A9237C" w:rsidRPr="003226C0">
        <w:rPr>
          <w:rFonts w:asciiTheme="minorHAnsi" w:hAnsiTheme="minorHAnsi" w:cstheme="minorHAnsi"/>
          <w:b/>
          <w:sz w:val="22"/>
          <w:szCs w:val="22"/>
        </w:rPr>
        <w:t xml:space="preserve">The following section is required </w:t>
      </w:r>
      <w:r w:rsidR="00A01F3F" w:rsidRPr="003226C0">
        <w:rPr>
          <w:rFonts w:asciiTheme="minorHAnsi" w:hAnsiTheme="minorHAnsi" w:cstheme="minorHAnsi"/>
          <w:b/>
          <w:sz w:val="22"/>
          <w:szCs w:val="22"/>
        </w:rPr>
        <w:t xml:space="preserve">for all locations EXCEPT Penn State Health and the College of Medicine.  Penn State Health and College of Medicine should skip this section and complete </w:t>
      </w:r>
      <w:r w:rsidR="00DB7277">
        <w:rPr>
          <w:rFonts w:asciiTheme="minorHAnsi" w:hAnsiTheme="minorHAnsi" w:cstheme="minorHAnsi"/>
          <w:b/>
          <w:sz w:val="22"/>
          <w:szCs w:val="22"/>
        </w:rPr>
        <w:t>“</w:t>
      </w:r>
      <w:r w:rsidR="00A01F3F" w:rsidRPr="003226C0">
        <w:rPr>
          <w:rFonts w:asciiTheme="minorHAnsi" w:hAnsiTheme="minorHAnsi" w:cstheme="minorHAnsi"/>
          <w:b/>
          <w:sz w:val="22"/>
          <w:szCs w:val="22"/>
        </w:rPr>
        <w:t xml:space="preserve">HRP-598 </w:t>
      </w:r>
      <w:r w:rsidR="00492154" w:rsidRPr="003226C0">
        <w:rPr>
          <w:rFonts w:asciiTheme="minorHAnsi" w:hAnsiTheme="minorHAnsi" w:cstheme="minorHAnsi"/>
          <w:b/>
          <w:sz w:val="22"/>
          <w:szCs w:val="22"/>
        </w:rPr>
        <w:t>Research Data Plan Review Form.”</w:t>
      </w:r>
      <w:r w:rsidR="00A9237C" w:rsidRPr="003226C0">
        <w:rPr>
          <w:rFonts w:asciiTheme="minorHAnsi" w:hAnsiTheme="minorHAnsi" w:cstheme="minorHAnsi"/>
          <w:b/>
          <w:sz w:val="22"/>
          <w:szCs w:val="22"/>
        </w:rPr>
        <w:t xml:space="preserve"> </w:t>
      </w:r>
      <w:r w:rsidR="0026784F" w:rsidRPr="003226C0">
        <w:rPr>
          <w:rFonts w:asciiTheme="minorHAnsi" w:hAnsiTheme="minorHAnsi" w:cstheme="minorHAnsi"/>
          <w:b/>
          <w:sz w:val="22"/>
          <w:szCs w:val="22"/>
        </w:rPr>
        <w:t xml:space="preserve">In order to avoid redundancy, for this section state “See the Research Data Plan Review Form” if you are conducting Penn State Health research. Delete all other sub-sections of section </w:t>
      </w:r>
      <w:r w:rsidR="00670D76" w:rsidRPr="00DB7277">
        <w:rPr>
          <w:rFonts w:asciiTheme="minorHAnsi" w:hAnsiTheme="minorHAnsi" w:cstheme="minorHAnsi"/>
          <w:b/>
          <w:sz w:val="22"/>
          <w:szCs w:val="22"/>
        </w:rPr>
        <w:t>2</w:t>
      </w:r>
      <w:r w:rsidR="00525F96" w:rsidRPr="00DB7277">
        <w:rPr>
          <w:rFonts w:asciiTheme="minorHAnsi" w:hAnsiTheme="minorHAnsi" w:cstheme="minorHAnsi"/>
          <w:b/>
          <w:sz w:val="22"/>
          <w:szCs w:val="22"/>
        </w:rPr>
        <w:t>2</w:t>
      </w:r>
      <w:r w:rsidR="0026784F" w:rsidRPr="003226C0">
        <w:rPr>
          <w:rFonts w:asciiTheme="minorHAnsi" w:hAnsiTheme="minorHAnsi" w:cstheme="minorHAnsi"/>
          <w:b/>
          <w:sz w:val="22"/>
          <w:szCs w:val="22"/>
        </w:rPr>
        <w:t>.</w:t>
      </w:r>
    </w:p>
    <w:p w14:paraId="5D3237AF" w14:textId="77777777" w:rsidR="00676C92" w:rsidRPr="003226C0" w:rsidRDefault="00676C92" w:rsidP="00676C92">
      <w:pPr>
        <w:ind w:left="720"/>
        <w:rPr>
          <w:rFonts w:asciiTheme="minorHAnsi" w:hAnsiTheme="minorHAnsi" w:cstheme="minorHAnsi"/>
          <w:b/>
          <w:sz w:val="22"/>
          <w:szCs w:val="22"/>
        </w:rPr>
      </w:pPr>
    </w:p>
    <w:p w14:paraId="127CEDFB" w14:textId="3B165A85" w:rsidR="00785510"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r w:rsidRPr="00FA5655">
        <w:rPr>
          <w:rFonts w:asciiTheme="minorHAnsi" w:hAnsiTheme="minorHAnsi"/>
          <w:b/>
          <w:sz w:val="22"/>
          <w:szCs w:val="22"/>
          <w:u w:val="single"/>
        </w:rPr>
        <w:t xml:space="preserve">For research being conducted at Penn State </w:t>
      </w:r>
      <w:r w:rsidR="00D2644D">
        <w:rPr>
          <w:rFonts w:asciiTheme="minorHAnsi" w:hAnsiTheme="minorHAnsi"/>
          <w:b/>
          <w:sz w:val="22"/>
          <w:szCs w:val="22"/>
          <w:u w:val="single"/>
        </w:rPr>
        <w:t>Health</w:t>
      </w:r>
      <w:r w:rsidRPr="00FA5655">
        <w:rPr>
          <w:rFonts w:asciiTheme="minorHAnsi" w:hAnsiTheme="minorHAnsi"/>
          <w:b/>
          <w:sz w:val="22"/>
          <w:szCs w:val="22"/>
          <w:u w:val="single"/>
        </w:rPr>
        <w:t xml:space="preserve"> or by Penn State </w:t>
      </w:r>
      <w:r w:rsidR="00D2644D">
        <w:rPr>
          <w:rFonts w:asciiTheme="minorHAnsi" w:hAnsiTheme="minorHAnsi"/>
          <w:b/>
          <w:sz w:val="22"/>
          <w:szCs w:val="22"/>
          <w:u w:val="single"/>
        </w:rPr>
        <w:t>Health</w:t>
      </w:r>
      <w:r w:rsidRPr="00FA5655">
        <w:rPr>
          <w:rFonts w:asciiTheme="minorHAnsi" w:hAnsiTheme="minorHAnsi"/>
          <w:b/>
          <w:sz w:val="22"/>
          <w:szCs w:val="22"/>
          <w:u w:val="single"/>
        </w:rPr>
        <w:t xml:space="preserve"> researchers only</w:t>
      </w:r>
      <w:r>
        <w:rPr>
          <w:rFonts w:asciiTheme="minorHAnsi" w:hAnsiTheme="minorHAnsi"/>
          <w:b/>
          <w:sz w:val="22"/>
          <w:szCs w:val="22"/>
        </w:rPr>
        <w:t>:</w:t>
      </w:r>
      <w:r w:rsidRPr="00736306">
        <w:rPr>
          <w:rFonts w:asciiTheme="minorHAnsi" w:hAnsiTheme="minorHAnsi"/>
          <w:b/>
          <w:sz w:val="22"/>
          <w:szCs w:val="22"/>
        </w:rPr>
        <w:t xml:space="preserve"> </w:t>
      </w:r>
      <w:r>
        <w:rPr>
          <w:rFonts w:asciiTheme="minorHAnsi" w:hAnsiTheme="minorHAnsi"/>
          <w:b/>
          <w:sz w:val="22"/>
          <w:szCs w:val="22"/>
        </w:rPr>
        <w:t>T</w:t>
      </w:r>
      <w:r w:rsidRPr="00736306">
        <w:rPr>
          <w:rFonts w:asciiTheme="minorHAnsi" w:hAnsiTheme="minorHAnsi"/>
          <w:b/>
          <w:sz w:val="22"/>
          <w:szCs w:val="22"/>
        </w:rPr>
        <w:t>he researc</w:t>
      </w:r>
      <w:r>
        <w:rPr>
          <w:rFonts w:asciiTheme="minorHAnsi" w:hAnsiTheme="minorHAnsi"/>
          <w:b/>
          <w:sz w:val="22"/>
          <w:szCs w:val="22"/>
        </w:rPr>
        <w:t>h</w:t>
      </w:r>
      <w:r w:rsidRPr="00736306">
        <w:rPr>
          <w:rFonts w:asciiTheme="minorHAnsi" w:hAnsiTheme="minorHAnsi"/>
          <w:b/>
          <w:sz w:val="22"/>
          <w:szCs w:val="22"/>
        </w:rPr>
        <w:t xml:space="preserve"> data security and integrity plan is submitted using “HRP-598 – Research Data Plan Review Form</w:t>
      </w:r>
      <w:r w:rsidR="00784D97">
        <w:rPr>
          <w:rFonts w:asciiTheme="minorHAnsi" w:hAnsiTheme="minorHAnsi"/>
          <w:b/>
          <w:sz w:val="22"/>
          <w:szCs w:val="22"/>
        </w:rPr>
        <w:t>.</w:t>
      </w:r>
      <w:r w:rsidRPr="00736306">
        <w:rPr>
          <w:rFonts w:asciiTheme="minorHAnsi" w:hAnsiTheme="minorHAnsi"/>
          <w:b/>
          <w:sz w:val="22"/>
          <w:szCs w:val="22"/>
        </w:rPr>
        <w:t xml:space="preserve">”  </w:t>
      </w:r>
    </w:p>
    <w:p w14:paraId="5DC28322" w14:textId="77777777" w:rsidR="00785510" w:rsidRPr="0073630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p>
    <w:p w14:paraId="0A2D9E19" w14:textId="78F8AC78" w:rsidR="00785510" w:rsidRPr="0073630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b/>
          <w:sz w:val="22"/>
          <w:szCs w:val="22"/>
        </w:rPr>
      </w:pPr>
      <w:r w:rsidRPr="00736306">
        <w:rPr>
          <w:rFonts w:asciiTheme="minorHAnsi" w:hAnsiTheme="minorHAnsi"/>
          <w:b/>
          <w:sz w:val="22"/>
          <w:szCs w:val="22"/>
        </w:rPr>
        <w:t>Refer to Penn State College of Medicine IRB’s “Standard Operating Procedure Addendum: Security and Integrity of Human Research Data</w:t>
      </w:r>
      <w:r w:rsidR="00DF554D">
        <w:rPr>
          <w:rFonts w:asciiTheme="minorHAnsi" w:hAnsiTheme="minorHAnsi"/>
          <w:b/>
          <w:sz w:val="22"/>
          <w:szCs w:val="22"/>
        </w:rPr>
        <w:t>,</w:t>
      </w:r>
      <w:r w:rsidRPr="00736306">
        <w:rPr>
          <w:rFonts w:asciiTheme="minorHAnsi" w:hAnsiTheme="minorHAnsi"/>
          <w:b/>
          <w:sz w:val="22"/>
          <w:szCs w:val="22"/>
        </w:rPr>
        <w:t xml:space="preserve">” which is available on the IRB’s website. </w:t>
      </w:r>
      <w:r w:rsidRPr="00FA5655">
        <w:rPr>
          <w:rFonts w:asciiTheme="minorHAnsi" w:hAnsiTheme="minorHAnsi"/>
          <w:b/>
          <w:sz w:val="22"/>
          <w:szCs w:val="22"/>
        </w:rPr>
        <w:t xml:space="preserve">In order to avoid redundancy, for this section state “See the Research Data Plan Review Form” if you are conducting Penn State </w:t>
      </w:r>
      <w:r w:rsidR="00DF554D">
        <w:rPr>
          <w:rFonts w:asciiTheme="minorHAnsi" w:hAnsiTheme="minorHAnsi"/>
          <w:b/>
          <w:sz w:val="22"/>
          <w:szCs w:val="22"/>
        </w:rPr>
        <w:t>Health</w:t>
      </w:r>
      <w:r w:rsidRPr="00FA5655">
        <w:rPr>
          <w:rFonts w:asciiTheme="minorHAnsi" w:hAnsiTheme="minorHAnsi"/>
          <w:b/>
          <w:sz w:val="22"/>
          <w:szCs w:val="22"/>
        </w:rPr>
        <w:t xml:space="preserve"> research. </w:t>
      </w:r>
      <w:r w:rsidRPr="00736306">
        <w:rPr>
          <w:rFonts w:asciiTheme="minorHAnsi" w:hAnsiTheme="minorHAnsi"/>
          <w:b/>
          <w:sz w:val="22"/>
          <w:szCs w:val="22"/>
          <w:u w:val="single"/>
        </w:rPr>
        <w:t xml:space="preserve">Delete all sub-sections of section </w:t>
      </w:r>
      <w:r w:rsidR="00670D76">
        <w:rPr>
          <w:rFonts w:asciiTheme="minorHAnsi" w:hAnsiTheme="minorHAnsi"/>
          <w:b/>
          <w:sz w:val="22"/>
          <w:szCs w:val="22"/>
          <w:u w:val="single"/>
        </w:rPr>
        <w:t>2</w:t>
      </w:r>
      <w:r w:rsidR="00DB7277">
        <w:rPr>
          <w:rFonts w:asciiTheme="minorHAnsi" w:hAnsiTheme="minorHAnsi"/>
          <w:b/>
          <w:sz w:val="22"/>
          <w:szCs w:val="22"/>
          <w:u w:val="single"/>
        </w:rPr>
        <w:t>2</w:t>
      </w:r>
      <w:r w:rsidRPr="00736306">
        <w:rPr>
          <w:rFonts w:asciiTheme="minorHAnsi" w:hAnsiTheme="minorHAnsi"/>
          <w:b/>
          <w:sz w:val="22"/>
          <w:szCs w:val="22"/>
          <w:u w:val="single"/>
        </w:rPr>
        <w:t>.</w:t>
      </w:r>
      <w:r w:rsidRPr="00736306">
        <w:rPr>
          <w:rFonts w:asciiTheme="minorHAnsi" w:hAnsiTheme="minorHAnsi"/>
          <w:b/>
          <w:sz w:val="22"/>
          <w:szCs w:val="22"/>
        </w:rPr>
        <w:t xml:space="preserve"> </w:t>
      </w:r>
    </w:p>
    <w:p w14:paraId="1316EA65" w14:textId="77777777" w:rsidR="00785510" w:rsidRPr="0088056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p>
    <w:p w14:paraId="712AD8D7" w14:textId="77777777" w:rsidR="00785510" w:rsidRPr="00880566" w:rsidRDefault="00785510" w:rsidP="00676C92">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b/>
          <w:sz w:val="22"/>
          <w:szCs w:val="22"/>
          <w:u w:val="single"/>
        </w:rPr>
        <w:t>For all other research</w:t>
      </w:r>
      <w:r>
        <w:rPr>
          <w:rFonts w:asciiTheme="minorHAnsi" w:hAnsiTheme="minorHAnsi"/>
          <w:sz w:val="22"/>
          <w:szCs w:val="22"/>
        </w:rPr>
        <w:t>:</w:t>
      </w:r>
      <w:r w:rsidRPr="00880566">
        <w:rPr>
          <w:rFonts w:asciiTheme="minorHAnsi" w:hAnsiTheme="minorHAnsi"/>
          <w:sz w:val="22"/>
          <w:szCs w:val="22"/>
        </w:rPr>
        <w:t xml:space="preserve"> </w:t>
      </w:r>
      <w:r>
        <w:rPr>
          <w:rFonts w:asciiTheme="minorHAnsi" w:hAnsiTheme="minorHAnsi"/>
          <w:sz w:val="22"/>
          <w:szCs w:val="22"/>
        </w:rPr>
        <w:t xml:space="preserve">complete the following section.  Please refer to </w:t>
      </w:r>
      <w:hyperlink r:id="rId28" w:anchor="C" w:history="1">
        <w:r w:rsidRPr="0095332A">
          <w:rPr>
            <w:rStyle w:val="Hyperlink"/>
            <w:rFonts w:asciiTheme="minorHAnsi" w:hAnsiTheme="minorHAnsi"/>
            <w:sz w:val="22"/>
            <w:szCs w:val="22"/>
          </w:rPr>
          <w:t>PSU Policy AD95</w:t>
        </w:r>
      </w:hyperlink>
      <w:r>
        <w:rPr>
          <w:rFonts w:asciiTheme="minorHAnsi" w:hAnsiTheme="minorHAns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 </w:t>
      </w:r>
      <w:hyperlink r:id="rId29" w:history="1">
        <w:r w:rsidRPr="00880566">
          <w:rPr>
            <w:rStyle w:val="Hyperlink"/>
            <w:rFonts w:asciiTheme="minorHAnsi" w:hAnsiTheme="minorHAnsi"/>
          </w:rPr>
          <w:t>security@psu.edu</w:t>
        </w:r>
      </w:hyperlink>
      <w:r>
        <w:t xml:space="preserve">. </w:t>
      </w:r>
    </w:p>
    <w:p w14:paraId="39F85F95" w14:textId="77777777" w:rsidR="00AC659C" w:rsidRDefault="00AC659C" w:rsidP="00785510">
      <w:pPr>
        <w:rPr>
          <w:rFonts w:asciiTheme="minorHAnsi" w:hAnsiTheme="minorHAnsi"/>
          <w:color w:val="000000"/>
          <w:sz w:val="22"/>
          <w:szCs w:val="22"/>
        </w:rPr>
      </w:pPr>
    </w:p>
    <w:p w14:paraId="519EBEBA" w14:textId="61A08E54" w:rsidR="00785510" w:rsidRPr="004B76C3" w:rsidRDefault="00785510" w:rsidP="0065238D">
      <w:pPr>
        <w:pStyle w:val="Heading2"/>
        <w:numPr>
          <w:ilvl w:val="1"/>
          <w:numId w:val="5"/>
        </w:numPr>
        <w:tabs>
          <w:tab w:val="clear" w:pos="1440"/>
          <w:tab w:val="num" w:pos="900"/>
        </w:tabs>
        <w:ind w:left="900" w:hanging="630"/>
        <w:rPr>
          <w:rFonts w:asciiTheme="minorHAnsi" w:hAnsiTheme="minorHAnsi" w:cstheme="minorHAnsi"/>
        </w:rPr>
      </w:pPr>
      <w:r w:rsidRPr="004B76C3">
        <w:rPr>
          <w:rFonts w:asciiTheme="minorHAnsi" w:hAnsiTheme="minorHAnsi" w:cstheme="minorHAnsi"/>
        </w:rPr>
        <w:lastRenderedPageBreak/>
        <w:t>Which of the following identifiers will be recorded for the research project? Check all that apply. If none of</w:t>
      </w:r>
      <w:r w:rsidR="008371E5">
        <w:rPr>
          <w:rFonts w:asciiTheme="minorHAnsi" w:hAnsiTheme="minorHAnsi" w:cstheme="minorHAnsi"/>
        </w:rPr>
        <w:t xml:space="preserve"> </w:t>
      </w:r>
      <w:r w:rsidRPr="004B76C3">
        <w:rPr>
          <w:rFonts w:asciiTheme="minorHAnsi" w:hAnsiTheme="minorHAnsi" w:cstheme="minorHAnsi"/>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9B07CB"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736306" w:rsidRDefault="00785510" w:rsidP="002A5DB8">
            <w:pPr>
              <w:rPr>
                <w:rFonts w:asciiTheme="minorHAnsi" w:hAnsiTheme="minorHAnsi" w:cs="Arial"/>
              </w:rPr>
            </w:pPr>
          </w:p>
          <w:p w14:paraId="0E161305" w14:textId="77777777" w:rsidR="00785510" w:rsidRPr="00736306" w:rsidRDefault="00785510" w:rsidP="002A5DB8">
            <w:pPr>
              <w:rPr>
                <w:rFonts w:asciiTheme="minorHAnsi" w:hAnsiTheme="minorHAnsi" w:cs="Arial"/>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736306" w:rsidRDefault="00785510" w:rsidP="002A5DB8">
            <w:pPr>
              <w:rPr>
                <w:rFonts w:asciiTheme="minorHAnsi" w:hAnsiTheme="minorHAnsi" w:cs="Arial"/>
              </w:rPr>
            </w:pPr>
            <w:r w:rsidRPr="00736306">
              <w:rPr>
                <w:rFonts w:asciiTheme="minorHAnsi" w:hAnsiTheme="minorHAnsi" w:cs="Arial"/>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736306" w:rsidRDefault="00785510" w:rsidP="002A5DB8">
            <w:pPr>
              <w:rPr>
                <w:rFonts w:asciiTheme="minorHAnsi" w:hAnsiTheme="minorHAnsi" w:cs="Arial"/>
              </w:rPr>
            </w:pPr>
            <w:r w:rsidRPr="00736306">
              <w:rPr>
                <w:rFonts w:asciiTheme="minorHAnsi" w:hAnsiTheme="minorHAnsi" w:cs="Arial"/>
              </w:rPr>
              <w:t xml:space="preserve">Electronic </w:t>
            </w:r>
          </w:p>
          <w:p w14:paraId="3F9C8539" w14:textId="77777777" w:rsidR="00785510" w:rsidRPr="00736306" w:rsidRDefault="00785510" w:rsidP="002A5DB8">
            <w:pPr>
              <w:rPr>
                <w:rFonts w:asciiTheme="minorHAnsi" w:hAnsiTheme="minorHAnsi" w:cs="Arial"/>
              </w:rPr>
            </w:pPr>
            <w:r w:rsidRPr="00736306">
              <w:rPr>
                <w:rFonts w:asciiTheme="minorHAnsi" w:hAnsiTheme="minorHAnsi" w:cs="Arial"/>
              </w:rPr>
              <w:t xml:space="preserve">Stored </w:t>
            </w:r>
          </w:p>
          <w:p w14:paraId="72AFB3BF" w14:textId="77777777" w:rsidR="00785510" w:rsidRPr="00736306" w:rsidRDefault="00785510" w:rsidP="002A5DB8">
            <w:pPr>
              <w:rPr>
                <w:rFonts w:asciiTheme="minorHAnsi" w:hAnsiTheme="minorHAnsi" w:cs="Arial"/>
              </w:rPr>
            </w:pPr>
            <w:r w:rsidRPr="00736306">
              <w:rPr>
                <w:rFonts w:asciiTheme="minorHAnsi" w:hAnsiTheme="minorHAnsi" w:cs="Arial"/>
              </w:rPr>
              <w:t xml:space="preserve">Data </w:t>
            </w:r>
          </w:p>
        </w:tc>
      </w:tr>
      <w:tr w:rsidR="00785510" w:rsidRPr="009B07CB"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736306" w:rsidRDefault="00785510" w:rsidP="002A5DB8">
            <w:pPr>
              <w:rPr>
                <w:rFonts w:asciiTheme="minorHAnsi" w:hAnsiTheme="minorHAnsi" w:cs="Arial"/>
              </w:rPr>
            </w:pPr>
            <w:r w:rsidRPr="00736306">
              <w:rPr>
                <w:rFonts w:asciiTheme="minorHAnsi" w:hAnsiTheme="minorHAnsi" w:cs="Arial"/>
              </w:rPr>
              <w:t>Names and/or initials</w:t>
            </w:r>
            <w:r>
              <w:rPr>
                <w:rFonts w:asciiTheme="minorHAnsi" w:hAnsiTheme="minorHAnsi" w:cs="Arial"/>
              </w:rPr>
              <w:t xml:space="preserve">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347ABA3C" w:rsidR="00785510" w:rsidRPr="00736306" w:rsidRDefault="007D7F1A" w:rsidP="002A5DB8">
            <w:pPr>
              <w:rPr>
                <w:rFonts w:asciiTheme="minorHAnsi" w:hAnsiTheme="minorHAnsi" w:cs="Arial"/>
              </w:rPr>
            </w:pPr>
            <w:ins w:id="226" w:author="Rick Gilmore" w:date="2019-10-07T12:28:00Z">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ins>
            <w:r w:rsidR="005768DD">
              <w:rPr>
                <w:rFonts w:asciiTheme="minorHAnsi" w:hAnsiTheme="minorHAnsi" w:cs="Arial"/>
              </w:rPr>
            </w:r>
            <w:r w:rsidR="005768DD">
              <w:rPr>
                <w:rFonts w:asciiTheme="minorHAnsi" w:hAnsiTheme="minorHAnsi" w:cs="Arial"/>
              </w:rPr>
              <w:fldChar w:fldCharType="separate"/>
            </w:r>
            <w:ins w:id="227" w:author="Rick Gilmore" w:date="2019-10-07T12:28:00Z">
              <w:r>
                <w:rPr>
                  <w:rFonts w:asciiTheme="minorHAnsi" w:hAnsiTheme="minorHAnsi" w:cs="Arial"/>
                </w:rPr>
                <w:fldChar w:fldCharType="end"/>
              </w:r>
            </w:ins>
            <w:del w:id="228" w:author="Rick Gilmore" w:date="2019-10-07T12:28:00Z">
              <w:r w:rsidR="00DE00F0" w:rsidDel="007D7F1A">
                <w:rPr>
                  <w:rFonts w:asciiTheme="minorHAnsi" w:hAnsiTheme="minorHAnsi" w:cs="Arial"/>
                </w:rPr>
                <w:fldChar w:fldCharType="begin">
                  <w:ffData>
                    <w:name w:val=""/>
                    <w:enabled/>
                    <w:calcOnExit w:val="0"/>
                    <w:checkBox>
                      <w:sizeAuto/>
                      <w:default w:val="1"/>
                    </w:checkBox>
                  </w:ffData>
                </w:fldChar>
              </w:r>
              <w:r w:rsidR="00DE00F0" w:rsidDel="007D7F1A">
                <w:rPr>
                  <w:rFonts w:asciiTheme="minorHAnsi" w:hAnsiTheme="minorHAnsi" w:cs="Arial"/>
                </w:rPr>
                <w:delInstrText xml:space="preserve"> FORMCHECKBOX </w:delInstrText>
              </w:r>
              <w:r w:rsidR="005768DD">
                <w:rPr>
                  <w:rFonts w:asciiTheme="minorHAnsi" w:hAnsiTheme="minorHAnsi" w:cs="Arial"/>
                </w:rPr>
              </w:r>
              <w:r w:rsidR="005768DD">
                <w:rPr>
                  <w:rFonts w:asciiTheme="minorHAnsi" w:hAnsiTheme="minorHAnsi" w:cs="Arial"/>
                </w:rPr>
                <w:fldChar w:fldCharType="separate"/>
              </w:r>
              <w:r w:rsidR="00DE00F0" w:rsidDel="007D7F1A">
                <w:rPr>
                  <w:rFonts w:asciiTheme="minorHAnsi" w:hAnsiTheme="minorHAnsi" w:cs="Arial"/>
                </w:rPr>
                <w:fldChar w:fldCharType="end"/>
              </w:r>
            </w:del>
          </w:p>
        </w:tc>
        <w:tc>
          <w:tcPr>
            <w:tcW w:w="1260" w:type="dxa"/>
            <w:tcBorders>
              <w:top w:val="single" w:sz="4" w:space="0" w:color="auto"/>
              <w:left w:val="single" w:sz="4" w:space="0" w:color="auto"/>
              <w:bottom w:val="single" w:sz="4" w:space="0" w:color="auto"/>
              <w:right w:val="single" w:sz="4" w:space="0" w:color="auto"/>
            </w:tcBorders>
          </w:tcPr>
          <w:p w14:paraId="48CB7D12"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736306" w:rsidRDefault="00785510" w:rsidP="002A5DB8">
            <w:pPr>
              <w:rPr>
                <w:rFonts w:asciiTheme="minorHAnsi" w:hAnsiTheme="minorHAnsi" w:cs="Arial"/>
              </w:rPr>
            </w:pPr>
            <w:r w:rsidRPr="00736306">
              <w:rPr>
                <w:rFonts w:asciiTheme="minorHAnsi" w:hAnsiTheme="minorHAnsi" w:cs="Arial"/>
              </w:rPr>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736306" w:rsidRDefault="00785510" w:rsidP="002A5DB8">
            <w:pPr>
              <w:rPr>
                <w:rFonts w:asciiTheme="minorHAnsi" w:hAnsiTheme="minorHAnsi" w:cs="Arial"/>
              </w:rPr>
            </w:pPr>
            <w:r w:rsidRPr="00736306">
              <w:rPr>
                <w:rFonts w:asciiTheme="minorHAnsi" w:hAnsiTheme="minorHAnsi" w:cs="Arial"/>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736306" w:rsidRDefault="00785510" w:rsidP="002A5DB8">
            <w:pPr>
              <w:rPr>
                <w:rFonts w:asciiTheme="minorHAnsi" w:hAnsiTheme="minorHAnsi" w:cs="Arial"/>
              </w:rPr>
            </w:pPr>
            <w:r w:rsidRPr="00736306">
              <w:rPr>
                <w:rFonts w:asciiTheme="minorHAnsi" w:hAnsiTheme="minorHAnsi" w:cs="Arial"/>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736306" w:rsidRDefault="00785510" w:rsidP="002A5DB8">
            <w:pPr>
              <w:rPr>
                <w:rFonts w:asciiTheme="minorHAnsi" w:hAnsiTheme="minorHAnsi" w:cs="Arial"/>
              </w:rPr>
            </w:pPr>
            <w:r w:rsidRPr="00736306">
              <w:rPr>
                <w:rFonts w:asciiTheme="minorHAnsi" w:hAnsiTheme="minorHAnsi" w:cs="Arial"/>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736306" w:rsidRDefault="00785510" w:rsidP="002A5DB8">
            <w:pPr>
              <w:rPr>
                <w:rFonts w:asciiTheme="minorHAnsi" w:hAnsiTheme="minorHAnsi" w:cs="Arial"/>
              </w:rPr>
            </w:pPr>
            <w:r w:rsidRPr="00736306">
              <w:rPr>
                <w:rFonts w:asciiTheme="minorHAnsi" w:hAnsiTheme="minorHAnsi" w:cs="Arial"/>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736306" w:rsidRDefault="00785510" w:rsidP="002A5DB8">
            <w:pPr>
              <w:rPr>
                <w:rFonts w:asciiTheme="minorHAnsi" w:hAnsiTheme="minorHAnsi" w:cs="Arial"/>
              </w:rPr>
            </w:pPr>
            <w:r w:rsidRPr="00736306">
              <w:rPr>
                <w:rFonts w:asciiTheme="minorHAnsi" w:hAnsiTheme="minorHAnsi" w:cs="Arial"/>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736306" w:rsidRDefault="00785510" w:rsidP="002A5DB8">
            <w:pPr>
              <w:rPr>
                <w:rFonts w:asciiTheme="minorHAnsi" w:hAnsiTheme="minorHAnsi" w:cs="Arial"/>
              </w:rPr>
            </w:pPr>
            <w:r w:rsidRPr="00736306">
              <w:rPr>
                <w:rFonts w:asciiTheme="minorHAnsi" w:hAnsiTheme="minorHAnsi" w:cs="Arial"/>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736306" w:rsidRDefault="00785510" w:rsidP="002A5DB8">
            <w:pPr>
              <w:rPr>
                <w:rFonts w:asciiTheme="minorHAnsi" w:hAnsiTheme="minorHAnsi" w:cs="Arial"/>
              </w:rPr>
            </w:pPr>
            <w:r w:rsidRPr="00736306">
              <w:rPr>
                <w:rFonts w:asciiTheme="minorHAnsi" w:hAnsiTheme="minorHAnsi" w:cs="Arial"/>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736306" w:rsidRDefault="00785510" w:rsidP="002A5DB8">
            <w:pPr>
              <w:rPr>
                <w:rFonts w:asciiTheme="minorHAnsi" w:hAnsiTheme="minorHAnsi" w:cs="Arial"/>
              </w:rPr>
            </w:pPr>
            <w:r w:rsidRPr="00736306">
              <w:rPr>
                <w:rFonts w:asciiTheme="minorHAnsi" w:hAnsiTheme="minorHAnsi" w:cs="Arial"/>
                <w:color w:val="000000"/>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736306" w:rsidRDefault="00785510" w:rsidP="002A5DB8">
            <w:pPr>
              <w:rPr>
                <w:rFonts w:asciiTheme="minorHAnsi" w:hAnsiTheme="minorHAnsi" w:cs="Arial"/>
              </w:rPr>
            </w:pPr>
            <w:r w:rsidRPr="00736306">
              <w:rPr>
                <w:rFonts w:asciiTheme="minorHAnsi" w:hAnsiTheme="minorHAnsi" w:cs="Arial"/>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4C4FCFFA" w:rsidR="00785510" w:rsidRPr="00736306" w:rsidRDefault="007D7F1A" w:rsidP="002A5DB8">
            <w:pPr>
              <w:rPr>
                <w:rFonts w:asciiTheme="minorHAnsi" w:hAnsiTheme="minorHAnsi" w:cs="Arial"/>
              </w:rPr>
            </w:pPr>
            <w:ins w:id="229" w:author="Rick Gilmore" w:date="2019-10-07T12:28:00Z">
              <w:r>
                <w:rPr>
                  <w:rFonts w:asciiTheme="minorHAnsi" w:hAnsiTheme="minorHAnsi" w:cs="Arial"/>
                </w:rPr>
                <w:fldChar w:fldCharType="begin">
                  <w:ffData>
                    <w:name w:val=""/>
                    <w:enabled/>
                    <w:calcOnExit w:val="0"/>
                    <w:checkBox>
                      <w:sizeAuto/>
                      <w:default w:val="0"/>
                    </w:checkBox>
                  </w:ffData>
                </w:fldChar>
              </w:r>
              <w:r>
                <w:rPr>
                  <w:rFonts w:asciiTheme="minorHAnsi" w:hAnsiTheme="minorHAnsi" w:cs="Arial"/>
                </w:rPr>
                <w:instrText xml:space="preserve"> FORMCHECKBOX </w:instrText>
              </w:r>
            </w:ins>
            <w:r w:rsidR="005768DD">
              <w:rPr>
                <w:rFonts w:asciiTheme="minorHAnsi" w:hAnsiTheme="minorHAnsi" w:cs="Arial"/>
              </w:rPr>
            </w:r>
            <w:r w:rsidR="005768DD">
              <w:rPr>
                <w:rFonts w:asciiTheme="minorHAnsi" w:hAnsiTheme="minorHAnsi" w:cs="Arial"/>
              </w:rPr>
              <w:fldChar w:fldCharType="separate"/>
            </w:r>
            <w:ins w:id="230" w:author="Rick Gilmore" w:date="2019-10-07T12:28:00Z">
              <w:r>
                <w:rPr>
                  <w:rFonts w:asciiTheme="minorHAnsi" w:hAnsiTheme="minorHAnsi" w:cs="Arial"/>
                </w:rPr>
                <w:fldChar w:fldCharType="end"/>
              </w:r>
            </w:ins>
            <w:del w:id="231" w:author="Rick Gilmore" w:date="2019-10-07T12:28:00Z">
              <w:r w:rsidR="00DE00F0" w:rsidDel="007D7F1A">
                <w:rPr>
                  <w:rFonts w:asciiTheme="minorHAnsi" w:hAnsiTheme="minorHAnsi" w:cs="Arial"/>
                </w:rPr>
                <w:fldChar w:fldCharType="begin">
                  <w:ffData>
                    <w:name w:val=""/>
                    <w:enabled/>
                    <w:calcOnExit w:val="0"/>
                    <w:checkBox>
                      <w:sizeAuto/>
                      <w:default w:val="1"/>
                    </w:checkBox>
                  </w:ffData>
                </w:fldChar>
              </w:r>
              <w:r w:rsidR="00DE00F0" w:rsidDel="007D7F1A">
                <w:rPr>
                  <w:rFonts w:asciiTheme="minorHAnsi" w:hAnsiTheme="minorHAnsi" w:cs="Arial"/>
                </w:rPr>
                <w:delInstrText xml:space="preserve"> FORMCHECKBOX </w:delInstrText>
              </w:r>
              <w:r w:rsidR="005768DD">
                <w:rPr>
                  <w:rFonts w:asciiTheme="minorHAnsi" w:hAnsiTheme="minorHAnsi" w:cs="Arial"/>
                </w:rPr>
              </w:r>
              <w:r w:rsidR="005768DD">
                <w:rPr>
                  <w:rFonts w:asciiTheme="minorHAnsi" w:hAnsiTheme="minorHAnsi" w:cs="Arial"/>
                </w:rPr>
                <w:fldChar w:fldCharType="separate"/>
              </w:r>
              <w:r w:rsidR="00DE00F0" w:rsidDel="007D7F1A">
                <w:rPr>
                  <w:rFonts w:asciiTheme="minorHAnsi" w:hAnsiTheme="minorHAnsi" w:cs="Arial"/>
                </w:rPr>
                <w:fldChar w:fldCharType="end"/>
              </w:r>
            </w:del>
          </w:p>
        </w:tc>
        <w:tc>
          <w:tcPr>
            <w:tcW w:w="1260" w:type="dxa"/>
            <w:tcBorders>
              <w:top w:val="single" w:sz="4" w:space="0" w:color="auto"/>
              <w:left w:val="single" w:sz="4" w:space="0" w:color="auto"/>
              <w:bottom w:val="single" w:sz="4" w:space="0" w:color="auto"/>
              <w:right w:val="single" w:sz="4" w:space="0" w:color="auto"/>
            </w:tcBorders>
          </w:tcPr>
          <w:p w14:paraId="1056674B" w14:textId="77777777" w:rsidR="00785510" w:rsidRPr="00736306" w:rsidRDefault="00785510" w:rsidP="002A5DB8">
            <w:pPr>
              <w:rPr>
                <w:rFonts w:asciiTheme="minorHAnsi" w:hAnsiTheme="minorHAnsi"/>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p>
        </w:tc>
      </w:tr>
      <w:tr w:rsidR="00785510" w:rsidRPr="009B07CB"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736306" w:rsidRDefault="00785510" w:rsidP="002A5DB8">
            <w:pPr>
              <w:rPr>
                <w:rFonts w:asciiTheme="minorHAnsi" w:hAnsiTheme="minorHAnsi" w:cs="Arial"/>
              </w:rPr>
            </w:pPr>
            <w:r w:rsidRPr="00736306">
              <w:rPr>
                <w:rFonts w:asciiTheme="minorHAnsi" w:hAnsiTheme="minorHAnsi" w:cs="Arial"/>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r>
      <w:tr w:rsidR="00785510" w:rsidRPr="009B07CB"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736306" w:rsidRDefault="00785510" w:rsidP="002A5DB8">
            <w:pPr>
              <w:rPr>
                <w:rFonts w:asciiTheme="minorHAnsi" w:hAnsiTheme="minorHAnsi" w:cs="Arial"/>
              </w:rPr>
            </w:pPr>
            <w:r w:rsidRPr="00736306">
              <w:rPr>
                <w:rFonts w:asciiTheme="minorHAnsi" w:hAnsiTheme="minorHAnsi" w:cs="Arial"/>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r>
      <w:tr w:rsidR="00785510" w:rsidRPr="009B07CB"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736306" w:rsidRDefault="00785510" w:rsidP="002A5DB8">
            <w:pPr>
              <w:rPr>
                <w:rFonts w:asciiTheme="minorHAnsi" w:hAnsiTheme="minorHAnsi" w:cs="Arial"/>
              </w:rPr>
            </w:pPr>
            <w:r w:rsidRPr="00736306">
              <w:rPr>
                <w:rFonts w:asciiTheme="minorHAnsi" w:hAnsiTheme="minorHAnsi" w:cs="Arial"/>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r>
      <w:tr w:rsidR="00785510" w:rsidRPr="009B07CB"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736306" w:rsidRDefault="00785510" w:rsidP="002A5DB8">
            <w:pPr>
              <w:rPr>
                <w:rFonts w:asciiTheme="minorHAnsi" w:hAnsiTheme="minorHAnsi" w:cs="Arial"/>
              </w:rPr>
            </w:pPr>
            <w:r w:rsidRPr="00736306">
              <w:rPr>
                <w:rFonts w:asciiTheme="minorHAnsi" w:hAnsiTheme="minorHAnsi" w:cs="Arial"/>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p>
        </w:tc>
      </w:tr>
    </w:tbl>
    <w:p w14:paraId="67256C01" w14:textId="77777777" w:rsidR="00785510" w:rsidRPr="00880566" w:rsidRDefault="00785510" w:rsidP="00785510">
      <w:pPr>
        <w:pStyle w:val="NormalWeb"/>
        <w:spacing w:before="0" w:beforeAutospacing="0" w:after="0" w:afterAutospacing="0"/>
        <w:ind w:left="360"/>
        <w:rPr>
          <w:rFonts w:asciiTheme="minorHAnsi" w:hAnsiTheme="minorHAnsi" w:cs="Arial"/>
          <w:sz w:val="22"/>
          <w:szCs w:val="22"/>
        </w:rPr>
      </w:pPr>
    </w:p>
    <w:p w14:paraId="11B6FCDA" w14:textId="77777777" w:rsidR="00785510" w:rsidRPr="004B76C3" w:rsidRDefault="00785510" w:rsidP="0065238D">
      <w:pPr>
        <w:pStyle w:val="Heading2"/>
        <w:numPr>
          <w:ilvl w:val="1"/>
          <w:numId w:val="5"/>
        </w:numPr>
        <w:rPr>
          <w:rFonts w:asciiTheme="minorHAnsi" w:hAnsiTheme="minorHAnsi" w:cstheme="minorHAnsi"/>
        </w:rPr>
      </w:pPr>
      <w:r w:rsidRPr="004B76C3">
        <w:rPr>
          <w:rFonts w:asciiTheme="minorHAnsi" w:hAnsiTheme="minorHAnsi" w:cstheme="minorHAnsi"/>
        </w:rPr>
        <w:t>If storing paper records of research data, answer the following questions:</w:t>
      </w:r>
    </w:p>
    <w:p w14:paraId="340F04BF" w14:textId="05263618" w:rsidR="00785510" w:rsidRPr="004B76C3" w:rsidRDefault="00785510" w:rsidP="0065238D">
      <w:pPr>
        <w:pStyle w:val="Heading3"/>
        <w:numPr>
          <w:ilvl w:val="3"/>
          <w:numId w:val="5"/>
        </w:numPr>
        <w:rPr>
          <w:rFonts w:asciiTheme="minorHAnsi" w:hAnsiTheme="minorHAnsi" w:cstheme="minorHAnsi"/>
        </w:rPr>
      </w:pPr>
      <w:r w:rsidRPr="004B76C3">
        <w:rPr>
          <w:rFonts w:asciiTheme="minorHAnsi" w:hAnsiTheme="minorHAnsi" w:cstheme="minorHAnsi"/>
        </w:rPr>
        <w:t>Where will the paper records, including copies of signed consent forms, associated with this research study will be stored?</w:t>
      </w:r>
    </w:p>
    <w:p w14:paraId="0BA45FF5" w14:textId="320BD123" w:rsidR="00DE00F0" w:rsidDel="006D6D11" w:rsidRDefault="00DE00F0" w:rsidP="00DE00F0">
      <w:pPr>
        <w:pStyle w:val="NormalWeb"/>
        <w:spacing w:before="0" w:beforeAutospacing="0" w:after="0" w:afterAutospacing="0"/>
        <w:ind w:left="2160"/>
        <w:rPr>
          <w:del w:id="232" w:author="Qian, Yiming" w:date="2019-10-08T09:50:00Z"/>
          <w:rFonts w:asciiTheme="minorHAnsi" w:hAnsiTheme="minorHAnsi" w:cs="Arial"/>
          <w:sz w:val="22"/>
          <w:szCs w:val="22"/>
        </w:rPr>
      </w:pPr>
      <w:del w:id="233" w:author="Microsoft Office User" w:date="2019-10-08T10:47:00Z">
        <w:r w:rsidRPr="004E46F1" w:rsidDel="009616D4">
          <w:rPr>
            <w:rFonts w:asciiTheme="minorHAnsi" w:hAnsiTheme="minorHAnsi" w:cs="Arial"/>
            <w:sz w:val="22"/>
            <w:szCs w:val="22"/>
          </w:rPr>
          <w:delText xml:space="preserve">These </w:delText>
        </w:r>
      </w:del>
      <w:ins w:id="234" w:author="Microsoft Office User" w:date="2019-10-08T10:47:00Z">
        <w:r w:rsidR="009616D4">
          <w:rPr>
            <w:rFonts w:asciiTheme="minorHAnsi" w:hAnsiTheme="minorHAnsi" w:cs="Arial"/>
            <w:sz w:val="22"/>
            <w:szCs w:val="22"/>
          </w:rPr>
          <w:t>Any</w:t>
        </w:r>
        <w:bookmarkStart w:id="235" w:name="_GoBack"/>
        <w:bookmarkEnd w:id="235"/>
        <w:r w:rsidR="009616D4" w:rsidRPr="004E46F1">
          <w:rPr>
            <w:rFonts w:asciiTheme="minorHAnsi" w:hAnsiTheme="minorHAnsi" w:cs="Arial"/>
            <w:sz w:val="22"/>
            <w:szCs w:val="22"/>
          </w:rPr>
          <w:t xml:space="preserve"> </w:t>
        </w:r>
      </w:ins>
      <w:r>
        <w:rPr>
          <w:rFonts w:asciiTheme="minorHAnsi" w:hAnsiTheme="minorHAnsi" w:cs="Arial"/>
          <w:sz w:val="22"/>
          <w:szCs w:val="22"/>
        </w:rPr>
        <w:t xml:space="preserve">paper </w:t>
      </w:r>
      <w:r w:rsidRPr="004E46F1">
        <w:rPr>
          <w:rFonts w:asciiTheme="minorHAnsi" w:hAnsiTheme="minorHAnsi" w:cs="Arial"/>
          <w:sz w:val="22"/>
          <w:szCs w:val="22"/>
        </w:rPr>
        <w:t xml:space="preserve">documents are filed in a locked filing cabinet that is located in </w:t>
      </w:r>
      <w:r>
        <w:rPr>
          <w:rFonts w:asciiTheme="minorHAnsi" w:hAnsiTheme="minorHAnsi" w:cs="Arial"/>
          <w:sz w:val="22"/>
          <w:szCs w:val="22"/>
        </w:rPr>
        <w:t>locked 503</w:t>
      </w:r>
      <w:r w:rsidRPr="004E46F1">
        <w:rPr>
          <w:rFonts w:asciiTheme="minorHAnsi" w:hAnsiTheme="minorHAnsi" w:cs="Arial"/>
          <w:sz w:val="22"/>
          <w:szCs w:val="22"/>
        </w:rPr>
        <w:t xml:space="preserve"> Moore.</w:t>
      </w:r>
    </w:p>
    <w:p w14:paraId="3C01F5A6" w14:textId="144979CD" w:rsidR="00DE00F0" w:rsidRPr="004E46F1" w:rsidDel="006D6D11" w:rsidRDefault="00DE00F0">
      <w:pPr>
        <w:pStyle w:val="NormalWeb"/>
        <w:spacing w:before="0" w:beforeAutospacing="0" w:after="0" w:afterAutospacing="0"/>
        <w:rPr>
          <w:del w:id="236" w:author="Qian, Yiming" w:date="2019-10-08T09:50:00Z"/>
          <w:rFonts w:asciiTheme="minorHAnsi" w:hAnsiTheme="minorHAnsi" w:cs="Arial"/>
          <w:sz w:val="22"/>
          <w:szCs w:val="22"/>
        </w:rPr>
        <w:pPrChange w:id="237" w:author="Qian, Yiming" w:date="2019-10-08T09:50:00Z">
          <w:pPr>
            <w:pStyle w:val="NormalWeb"/>
            <w:spacing w:before="0" w:beforeAutospacing="0" w:after="0" w:afterAutospacing="0"/>
            <w:ind w:left="2160"/>
          </w:pPr>
        </w:pPrChange>
      </w:pPr>
      <w:del w:id="238" w:author="Qian, Yiming" w:date="2019-10-08T09:50:00Z">
        <w:r w:rsidDel="006D6D11">
          <w:rPr>
            <w:rFonts w:asciiTheme="minorHAnsi" w:hAnsiTheme="minorHAnsi" w:cs="Arial"/>
            <w:sz w:val="22"/>
            <w:szCs w:val="22"/>
          </w:rPr>
          <w:delText xml:space="preserve">The </w:delText>
        </w:r>
      </w:del>
      <w:ins w:id="239" w:author="Rick Gilmore" w:date="2019-10-07T12:29:00Z">
        <w:del w:id="240" w:author="Qian, Yiming" w:date="2019-10-08T09:50:00Z">
          <w:r w:rsidR="007D7F1A" w:rsidDel="006D6D11">
            <w:rPr>
              <w:rFonts w:asciiTheme="minorHAnsi" w:hAnsiTheme="minorHAnsi" w:cs="Arial"/>
              <w:sz w:val="22"/>
              <w:szCs w:val="22"/>
            </w:rPr>
            <w:delText xml:space="preserve">implied </w:delText>
          </w:r>
        </w:del>
      </w:ins>
      <w:del w:id="241" w:author="Qian, Yiming" w:date="2019-10-08T09:50:00Z">
        <w:r w:rsidDel="006D6D11">
          <w:rPr>
            <w:rFonts w:asciiTheme="minorHAnsi" w:hAnsiTheme="minorHAnsi" w:cs="Arial"/>
            <w:sz w:val="22"/>
            <w:szCs w:val="22"/>
          </w:rPr>
          <w:delText>consent form will have the study code written at the top of the consent form.</w:delText>
        </w:r>
      </w:del>
    </w:p>
    <w:p w14:paraId="3F35ED27" w14:textId="47FE8E42" w:rsidR="00785510" w:rsidRDefault="00785510">
      <w:pPr>
        <w:pStyle w:val="NormalWeb"/>
        <w:spacing w:before="0" w:beforeAutospacing="0" w:after="0" w:afterAutospacing="0"/>
        <w:ind w:left="2160"/>
        <w:rPr>
          <w:rFonts w:asciiTheme="minorHAnsi" w:hAnsiTheme="minorHAnsi" w:cs="Arial"/>
          <w:spacing w:val="-3"/>
          <w:sz w:val="22"/>
          <w:szCs w:val="22"/>
        </w:rPr>
        <w:pPrChange w:id="242" w:author="Qian, Yiming" w:date="2019-10-08T09:50:00Z">
          <w:pPr>
            <w:pStyle w:val="NormalWeb"/>
            <w:spacing w:before="0" w:beforeAutospacing="0" w:after="0" w:afterAutospacing="0"/>
            <w:ind w:left="1440" w:firstLine="720"/>
          </w:pPr>
        </w:pPrChange>
      </w:pPr>
    </w:p>
    <w:p w14:paraId="12D7BBE0" w14:textId="77777777" w:rsidR="00785510" w:rsidRPr="004B76C3" w:rsidRDefault="00785510" w:rsidP="0065238D">
      <w:pPr>
        <w:pStyle w:val="Heading3"/>
        <w:numPr>
          <w:ilvl w:val="3"/>
          <w:numId w:val="5"/>
        </w:numPr>
      </w:pPr>
      <w:r w:rsidRPr="004B76C3">
        <w:rPr>
          <w:rFonts w:asciiTheme="minorHAnsi" w:hAnsiTheme="minorHAnsi" w:cstheme="minorHAnsi"/>
        </w:rPr>
        <w:t xml:space="preserve">How will the paper records be secured? </w:t>
      </w:r>
    </w:p>
    <w:p w14:paraId="2BCF6056" w14:textId="77777777" w:rsidR="00DE00F0" w:rsidRPr="000D745A" w:rsidRDefault="00DE00F0" w:rsidP="00DE00F0">
      <w:pPr>
        <w:pStyle w:val="NormalWeb"/>
        <w:spacing w:before="0" w:beforeAutospacing="0" w:after="0" w:afterAutospacing="0"/>
        <w:ind w:left="1440" w:firstLine="720"/>
        <w:rPr>
          <w:rFonts w:asciiTheme="minorHAnsi" w:hAnsiTheme="minorHAnsi" w:cs="Arial"/>
          <w:sz w:val="22"/>
          <w:szCs w:val="22"/>
        </w:rPr>
      </w:pPr>
      <w:r w:rsidRPr="000D745A">
        <w:rPr>
          <w:rFonts w:asciiTheme="minorHAnsi" w:hAnsiTheme="minorHAnsi" w:cs="Arial"/>
          <w:sz w:val="22"/>
          <w:szCs w:val="22"/>
        </w:rPr>
        <w:t>The paper records will be recorded in a locked filing cabinet in a locked room.</w:t>
      </w:r>
    </w:p>
    <w:p w14:paraId="6F11DD87" w14:textId="239B8C7E" w:rsidR="00785510" w:rsidRPr="006629D5" w:rsidRDefault="00785510" w:rsidP="0065238D">
      <w:pPr>
        <w:pStyle w:val="Heading3"/>
        <w:numPr>
          <w:ilvl w:val="3"/>
          <w:numId w:val="5"/>
        </w:numPr>
      </w:pPr>
      <w:r w:rsidRPr="006629D5">
        <w:rPr>
          <w:rFonts w:asciiTheme="minorHAnsi" w:hAnsiTheme="minorHAnsi" w:cs="Arial"/>
          <w:szCs w:val="22"/>
        </w:rPr>
        <w:t>How will access to the paper records be restricted to authorized project personnel?</w:t>
      </w:r>
    </w:p>
    <w:p w14:paraId="182F618F" w14:textId="2EC13CCD" w:rsidR="00DE00F0" w:rsidRPr="004E46F1" w:rsidRDefault="00DE00F0" w:rsidP="00DE00F0">
      <w:pPr>
        <w:pStyle w:val="NormalWeb"/>
        <w:spacing w:before="0" w:beforeAutospacing="0" w:after="0" w:afterAutospacing="0"/>
        <w:ind w:left="2160"/>
        <w:rPr>
          <w:rFonts w:asciiTheme="minorHAnsi" w:hAnsiTheme="minorHAnsi" w:cs="Arial"/>
          <w:sz w:val="22"/>
          <w:szCs w:val="22"/>
        </w:rPr>
      </w:pPr>
      <w:r w:rsidRPr="004E46F1">
        <w:rPr>
          <w:rFonts w:asciiTheme="minorHAnsi" w:hAnsiTheme="minorHAnsi" w:cs="Arial"/>
          <w:sz w:val="22"/>
          <w:szCs w:val="22"/>
        </w:rPr>
        <w:t xml:space="preserve">Only research staff under the supervision of </w:t>
      </w:r>
      <w:r>
        <w:rPr>
          <w:rFonts w:asciiTheme="minorHAnsi" w:hAnsiTheme="minorHAnsi" w:cs="Arial"/>
          <w:sz w:val="22"/>
          <w:szCs w:val="22"/>
        </w:rPr>
        <w:t>Dr. Rick Gilmore</w:t>
      </w:r>
      <w:r w:rsidRPr="004E46F1">
        <w:rPr>
          <w:rFonts w:asciiTheme="minorHAnsi" w:hAnsiTheme="minorHAnsi" w:cs="Arial"/>
          <w:sz w:val="22"/>
          <w:szCs w:val="22"/>
        </w:rPr>
        <w:t xml:space="preserve"> have access to </w:t>
      </w:r>
      <w:r>
        <w:rPr>
          <w:rFonts w:asciiTheme="minorHAnsi" w:hAnsiTheme="minorHAnsi" w:cs="Arial"/>
          <w:sz w:val="22"/>
          <w:szCs w:val="22"/>
        </w:rPr>
        <w:t>503</w:t>
      </w:r>
      <w:r w:rsidRPr="004E46F1">
        <w:rPr>
          <w:rFonts w:asciiTheme="minorHAnsi" w:hAnsiTheme="minorHAnsi" w:cs="Arial"/>
          <w:sz w:val="22"/>
          <w:szCs w:val="22"/>
        </w:rPr>
        <w:t xml:space="preserve"> Moore</w:t>
      </w:r>
      <w:r>
        <w:rPr>
          <w:rFonts w:asciiTheme="minorHAnsi" w:hAnsiTheme="minorHAnsi" w:cs="Arial"/>
          <w:sz w:val="22"/>
          <w:szCs w:val="22"/>
        </w:rPr>
        <w:t xml:space="preserve"> and have the key to open the locked filing cabinet which stores the paper records of this study</w:t>
      </w:r>
      <w:r w:rsidRPr="004E46F1">
        <w:rPr>
          <w:rFonts w:asciiTheme="minorHAnsi" w:hAnsiTheme="minorHAnsi" w:cs="Arial"/>
          <w:sz w:val="22"/>
          <w:szCs w:val="22"/>
        </w:rPr>
        <w:t>.</w:t>
      </w:r>
    </w:p>
    <w:p w14:paraId="1B6C79C2" w14:textId="1FF1BEBF" w:rsidR="00785510" w:rsidRPr="00880566" w:rsidRDefault="00785510" w:rsidP="00785510">
      <w:pPr>
        <w:pStyle w:val="NormalWeb"/>
        <w:spacing w:before="0" w:beforeAutospacing="0" w:after="0" w:afterAutospacing="0"/>
        <w:ind w:firstLine="720"/>
        <w:rPr>
          <w:rFonts w:asciiTheme="minorHAnsi" w:hAnsiTheme="minorHAnsi" w:cs="Arial"/>
          <w:b/>
          <w:spacing w:val="-3"/>
          <w:sz w:val="22"/>
          <w:szCs w:val="22"/>
        </w:rPr>
      </w:pPr>
    </w:p>
    <w:p w14:paraId="2B87C8BE" w14:textId="2174259D" w:rsidR="00785510" w:rsidRDefault="00785510" w:rsidP="00785510">
      <w:pPr>
        <w:pStyle w:val="NormalWeb"/>
        <w:spacing w:before="0" w:beforeAutospacing="0" w:after="0" w:afterAutospacing="0"/>
        <w:ind w:left="1440"/>
        <w:rPr>
          <w:rFonts w:asciiTheme="minorHAnsi" w:hAnsiTheme="minorHAnsi" w:cs="Arial"/>
          <w:b/>
          <w:sz w:val="22"/>
          <w:szCs w:val="22"/>
        </w:rPr>
      </w:pPr>
    </w:p>
    <w:p w14:paraId="7549C2E9" w14:textId="589FCD4E" w:rsidR="00B377A9" w:rsidRPr="00FB3975" w:rsidRDefault="00785510" w:rsidP="0065238D">
      <w:pPr>
        <w:pStyle w:val="Heading2"/>
        <w:numPr>
          <w:ilvl w:val="1"/>
          <w:numId w:val="5"/>
        </w:numPr>
        <w:spacing w:before="0" w:after="0"/>
        <w:rPr>
          <w:rFonts w:asciiTheme="minorHAnsi" w:hAnsiTheme="minorHAnsi" w:cs="Arial"/>
          <w:szCs w:val="22"/>
        </w:rPr>
      </w:pPr>
      <w:r w:rsidRPr="00FB3975">
        <w:rPr>
          <w:rFonts w:asciiTheme="minorHAnsi" w:hAnsiTheme="minorHAnsi" w:cstheme="minorHAnsi"/>
        </w:rPr>
        <w:t>If storing electronic records of research data, indicate where the electronic data associated with this research study will be stored. Check all that apply.</w:t>
      </w:r>
      <w:r w:rsidRPr="00FB3975">
        <w:rPr>
          <w:rFonts w:asciiTheme="minorHAnsi" w:hAnsiTheme="minorHAnsi" w:cs="Arial"/>
          <w:szCs w:val="22"/>
        </w:rPr>
        <w:t xml:space="preserve">      </w:t>
      </w:r>
      <w:r w:rsidRPr="00FB3975">
        <w:rPr>
          <w:rFonts w:asciiTheme="minorHAnsi" w:hAnsiTheme="minorHAnsi" w:cs="Arial"/>
          <w:szCs w:val="22"/>
        </w:rPr>
        <w:tab/>
        <w:t xml:space="preserve"> </w:t>
      </w:r>
      <w:r w:rsidRPr="00FB3975">
        <w:rPr>
          <w:rFonts w:asciiTheme="minorHAnsi" w:hAnsiTheme="minorHAnsi" w:cs="Arial"/>
          <w:szCs w:val="22"/>
        </w:rPr>
        <w:tab/>
      </w:r>
    </w:p>
    <w:p w14:paraId="238F0D54" w14:textId="152419C7" w:rsidR="00FB3975" w:rsidRPr="00880566" w:rsidRDefault="00FB3975" w:rsidP="00FB3975">
      <w:pPr>
        <w:pStyle w:val="NormalWeb"/>
        <w:spacing w:before="0" w:beforeAutospacing="0" w:after="0" w:afterAutospacing="0"/>
        <w:ind w:left="216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FB3975">
        <w:rPr>
          <w:rFonts w:asciiTheme="minorHAnsi" w:hAnsiTheme="minorHAnsi" w:cs="Arial"/>
          <w:sz w:val="22"/>
          <w:szCs w:val="22"/>
        </w:rPr>
        <w:t>Penn State-provided database application.  Check which of the following database applications are being used (check all that apply):</w:t>
      </w:r>
    </w:p>
    <w:p w14:paraId="1FD827AD" w14:textId="77777777" w:rsidR="00785510" w:rsidRPr="00880566" w:rsidRDefault="00785510" w:rsidP="00785510">
      <w:pPr>
        <w:pStyle w:val="NormalWeb"/>
        <w:spacing w:before="0" w:beforeAutospacing="0" w:after="0" w:afterAutospacing="0"/>
        <w:ind w:left="1800" w:firstLine="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Pr>
          <w:rFonts w:asciiTheme="minorHAnsi" w:hAnsiTheme="minorHAnsi" w:cs="Arial"/>
          <w:sz w:val="22"/>
          <w:szCs w:val="22"/>
        </w:rPr>
        <w:t xml:space="preserve">Penn State </w:t>
      </w:r>
      <w:proofErr w:type="spellStart"/>
      <w:r w:rsidRPr="00880566">
        <w:rPr>
          <w:rFonts w:asciiTheme="minorHAnsi" w:hAnsiTheme="minorHAnsi" w:cs="Arial"/>
          <w:sz w:val="22"/>
          <w:szCs w:val="22"/>
        </w:rPr>
        <w:t>REDCap</w:t>
      </w:r>
      <w:proofErr w:type="spellEnd"/>
      <w:r w:rsidRPr="00880566">
        <w:rPr>
          <w:rFonts w:asciiTheme="minorHAnsi" w:hAnsiTheme="minorHAnsi" w:cs="Arial"/>
          <w:sz w:val="22"/>
          <w:szCs w:val="22"/>
        </w:rPr>
        <w:t xml:space="preserve">  </w:t>
      </w:r>
    </w:p>
    <w:p w14:paraId="4276E7CC" w14:textId="77777777" w:rsidR="00785510" w:rsidRPr="00880566" w:rsidRDefault="00785510" w:rsidP="00785510">
      <w:pPr>
        <w:pStyle w:val="NormalWeb"/>
        <w:spacing w:before="0" w:beforeAutospacing="0" w:after="0" w:afterAutospacing="0"/>
        <w:ind w:left="1440" w:firstLine="720"/>
        <w:rPr>
          <w:rFonts w:asciiTheme="minorHAnsi" w:hAnsiTheme="minorHAnsi" w:cs="Arial"/>
          <w:sz w:val="22"/>
          <w:szCs w:val="22"/>
        </w:rPr>
      </w:pPr>
      <w:r w:rsidRPr="00880566">
        <w:rPr>
          <w:rFonts w:asciiTheme="minorHAnsi" w:hAnsiTheme="minorHAnsi" w:cs="Arial"/>
          <w:sz w:val="22"/>
          <w:szCs w:val="22"/>
        </w:rPr>
        <w:lastRenderedPageBreak/>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 - provided and approved database application: </w:t>
      </w:r>
    </w:p>
    <w:p w14:paraId="66A74FAE" w14:textId="77777777" w:rsidR="00785510" w:rsidRPr="00880566" w:rsidRDefault="00785510" w:rsidP="00785510">
      <w:pPr>
        <w:pStyle w:val="NormalWeb"/>
        <w:spacing w:before="0" w:beforeAutospacing="0" w:after="0" w:afterAutospacing="0"/>
        <w:ind w:left="2160" w:firstLine="72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3BA8A67F" w14:textId="77777777" w:rsidR="00785510" w:rsidRPr="00880566" w:rsidRDefault="00785510" w:rsidP="00785510">
      <w:pPr>
        <w:pStyle w:val="NormalWeb"/>
        <w:spacing w:before="0" w:beforeAutospacing="0" w:after="0" w:afterAutospacing="0"/>
        <w:ind w:left="720"/>
        <w:rPr>
          <w:rFonts w:asciiTheme="minorHAnsi" w:hAnsiTheme="minorHAnsi" w:cs="Arial"/>
          <w:sz w:val="22"/>
          <w:szCs w:val="22"/>
        </w:rPr>
      </w:pPr>
      <w:r>
        <w:rPr>
          <w:rFonts w:asciiTheme="minorHAnsi" w:hAnsiTheme="minorHAnsi" w:cs="Arial"/>
          <w:sz w:val="22"/>
          <w:szCs w:val="22"/>
        </w:rPr>
        <w:t xml:space="preserve">      </w:t>
      </w:r>
      <w:r>
        <w:rPr>
          <w:rFonts w:asciiTheme="minorHAnsi" w:hAnsiTheme="minorHAnsi" w:cs="Arial"/>
          <w:sz w:val="22"/>
          <w:szCs w:val="22"/>
        </w:rPr>
        <w:tab/>
      </w:r>
      <w:r>
        <w:rPr>
          <w:rFonts w:asciiTheme="minorHAnsi" w:hAnsiTheme="minorHAnsi" w:cs="Arial"/>
          <w:sz w:val="22"/>
          <w:szCs w:val="22"/>
        </w:rPr>
        <w:tab/>
      </w: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Pr>
          <w:rFonts w:asciiTheme="minorHAnsi" w:hAnsiTheme="minorHAnsi" w:cs="Arial"/>
          <w:sz w:val="22"/>
          <w:szCs w:val="22"/>
        </w:rPr>
        <w:t xml:space="preserve">Penn State, College, or Department </w:t>
      </w:r>
      <w:r w:rsidRPr="00880566">
        <w:rPr>
          <w:rFonts w:asciiTheme="minorHAnsi" w:hAnsiTheme="minorHAnsi" w:cs="Arial"/>
          <w:sz w:val="22"/>
          <w:szCs w:val="22"/>
        </w:rPr>
        <w:t xml:space="preserve">IT file server </w:t>
      </w:r>
    </w:p>
    <w:p w14:paraId="4B21B7B1" w14:textId="05F4861F" w:rsidR="00FB3975" w:rsidRDefault="00785510" w:rsidP="00FB3975">
      <w:pPr>
        <w:pStyle w:val="NormalWeb"/>
        <w:spacing w:before="0" w:beforeAutospacing="0" w:after="0" w:afterAutospacing="0"/>
        <w:ind w:left="720" w:hanging="360"/>
        <w:rPr>
          <w:rFonts w:asciiTheme="minorHAnsi" w:hAnsiTheme="minorHAnsi" w:cs="Arial"/>
          <w:sz w:val="22"/>
          <w:szCs w:val="22"/>
        </w:rPr>
      </w:pPr>
      <w:r>
        <w:rPr>
          <w:rFonts w:asciiTheme="minorHAnsi" w:hAnsiTheme="minorHAnsi" w:cs="Arial"/>
          <w:sz w:val="22"/>
          <w:szCs w:val="22"/>
        </w:rPr>
        <w:tab/>
        <w:t xml:space="preserve">       </w:t>
      </w:r>
      <w:r>
        <w:rPr>
          <w:rFonts w:asciiTheme="minorHAnsi" w:hAnsiTheme="minorHAnsi" w:cs="Arial"/>
          <w:sz w:val="22"/>
          <w:szCs w:val="22"/>
        </w:rPr>
        <w:tab/>
      </w:r>
      <w:r>
        <w:rPr>
          <w:rFonts w:asciiTheme="minorHAnsi" w:hAnsiTheme="minorHAnsi" w:cs="Arial"/>
          <w:sz w:val="22"/>
          <w:szCs w:val="22"/>
        </w:rPr>
        <w:tab/>
      </w:r>
      <w:r w:rsidR="00DE00F0">
        <w:rPr>
          <w:rFonts w:asciiTheme="minorHAnsi" w:hAnsiTheme="minorHAnsi" w:cs="Arial"/>
          <w:sz w:val="22"/>
          <w:szCs w:val="22"/>
        </w:rPr>
        <w:fldChar w:fldCharType="begin">
          <w:ffData>
            <w:name w:val="Check435"/>
            <w:enabled/>
            <w:calcOnExit w:val="0"/>
            <w:checkBox>
              <w:sizeAuto/>
              <w:default w:val="1"/>
            </w:checkBox>
          </w:ffData>
        </w:fldChar>
      </w:r>
      <w:bookmarkStart w:id="243" w:name="Check435"/>
      <w:r w:rsidR="00DE00F0">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00DE00F0">
        <w:rPr>
          <w:rFonts w:asciiTheme="minorHAnsi" w:hAnsiTheme="minorHAnsi" w:cs="Arial"/>
          <w:sz w:val="22"/>
          <w:szCs w:val="22"/>
        </w:rPr>
        <w:fldChar w:fldCharType="end"/>
      </w:r>
      <w:bookmarkEnd w:id="243"/>
      <w:r w:rsidRPr="00880566">
        <w:rPr>
          <w:rFonts w:asciiTheme="minorHAnsi" w:hAnsiTheme="minorHAnsi" w:cs="Arial"/>
          <w:sz w:val="22"/>
          <w:szCs w:val="22"/>
        </w:rPr>
        <w:t xml:space="preserve">  Box.psu.edu</w:t>
      </w:r>
      <w:r>
        <w:rPr>
          <w:rFonts w:asciiTheme="minorHAnsi" w:hAnsiTheme="minorHAnsi" w:cs="Arial"/>
          <w:sz w:val="22"/>
          <w:szCs w:val="22"/>
        </w:rPr>
        <w:t xml:space="preserve"> </w:t>
      </w:r>
      <w:r w:rsidRPr="007809D9">
        <w:rPr>
          <w:rFonts w:asciiTheme="minorHAnsi" w:hAnsiTheme="minorHAnsi" w:cs="Arial"/>
          <w:sz w:val="22"/>
          <w:szCs w:val="22"/>
        </w:rPr>
        <w:t>(</w:t>
      </w:r>
      <w:r>
        <w:rPr>
          <w:rFonts w:asciiTheme="minorHAnsi" w:hAnsiTheme="minorHAnsi" w:cs="Arial"/>
          <w:sz w:val="22"/>
          <w:szCs w:val="22"/>
        </w:rPr>
        <w:t xml:space="preserve">Apply for a Box NPA here: </w:t>
      </w:r>
      <w:r w:rsidRPr="00B44497">
        <w:rPr>
          <w:rFonts w:asciiTheme="minorHAnsi" w:hAnsiTheme="minorHAnsi" w:cs="Arial"/>
          <w:sz w:val="22"/>
          <w:szCs w:val="22"/>
        </w:rPr>
        <w:t>https://box.psu.edu/non-person-account/</w:t>
      </w:r>
      <w:r w:rsidRPr="007809D9">
        <w:rPr>
          <w:rFonts w:asciiTheme="minorHAnsi" w:hAnsiTheme="minorHAnsi" w:cs="Arial"/>
          <w:sz w:val="22"/>
          <w:szCs w:val="22"/>
        </w:rPr>
        <w:t>)</w:t>
      </w:r>
      <w:r>
        <w:rPr>
          <w:rFonts w:asciiTheme="minorHAnsi" w:hAnsiTheme="minorHAnsi" w:cs="Arial"/>
          <w:sz w:val="22"/>
          <w:szCs w:val="22"/>
        </w:rPr>
        <w:t xml:space="preserve">      </w:t>
      </w:r>
    </w:p>
    <w:p w14:paraId="61BE62AD" w14:textId="48E094CB" w:rsidR="00785510" w:rsidRPr="00880566" w:rsidRDefault="00FB3975" w:rsidP="00FB3975">
      <w:pPr>
        <w:pStyle w:val="NormalWeb"/>
        <w:spacing w:before="0" w:beforeAutospacing="0" w:after="0" w:afterAutospacing="0"/>
        <w:ind w:left="252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00785510" w:rsidRPr="00880566">
        <w:rPr>
          <w:rFonts w:asciiTheme="minorHAnsi" w:hAnsiTheme="minorHAnsi" w:cs="Arial"/>
          <w:sz w:val="22"/>
          <w:szCs w:val="22"/>
        </w:rPr>
        <w:t xml:space="preserve">Web-based system provided by the sponsor or cooperative group - Specify URL and contact information: </w:t>
      </w:r>
    </w:p>
    <w:p w14:paraId="5FDC754A" w14:textId="77777777" w:rsidR="00785510" w:rsidRPr="007809D9" w:rsidRDefault="00785510" w:rsidP="00785510">
      <w:pPr>
        <w:pStyle w:val="NormalWeb"/>
        <w:spacing w:before="0" w:beforeAutospacing="0" w:after="0" w:afterAutospacing="0"/>
        <w:ind w:left="2160" w:firstLine="72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78C8E0C" w14:textId="40034B80" w:rsidR="00785510" w:rsidRPr="00880566" w:rsidRDefault="00785510" w:rsidP="00785510">
      <w:pPr>
        <w:pStyle w:val="NormalWeb"/>
        <w:spacing w:before="0" w:beforeAutospacing="0" w:after="0" w:afterAutospacing="0"/>
        <w:ind w:left="720"/>
        <w:rPr>
          <w:rFonts w:asciiTheme="minorHAnsi" w:hAnsiTheme="minorHAnsi" w:cs="Arial"/>
          <w:sz w:val="22"/>
          <w:szCs w:val="22"/>
        </w:rPr>
      </w:pPr>
      <w:r>
        <w:rPr>
          <w:rFonts w:asciiTheme="minorHAnsi" w:hAnsiTheme="minorHAnsi" w:cs="Arial"/>
          <w:sz w:val="22"/>
          <w:szCs w:val="22"/>
        </w:rPr>
        <w:t xml:space="preserve">       </w:t>
      </w:r>
      <w:r>
        <w:rPr>
          <w:rFonts w:asciiTheme="minorHAnsi" w:hAnsiTheme="minorHAnsi" w:cs="Arial"/>
          <w:sz w:val="22"/>
          <w:szCs w:val="22"/>
        </w:rPr>
        <w:tab/>
      </w:r>
      <w:r>
        <w:rPr>
          <w:rFonts w:asciiTheme="minorHAnsi" w:hAnsiTheme="minorHAnsi" w:cs="Arial"/>
          <w:sz w:val="22"/>
          <w:szCs w:val="22"/>
        </w:rPr>
        <w:tab/>
      </w: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 the database application or server:</w:t>
      </w:r>
    </w:p>
    <w:p w14:paraId="563226FE" w14:textId="77777777" w:rsidR="00785510" w:rsidRPr="00880566" w:rsidRDefault="00785510" w:rsidP="00785510">
      <w:pPr>
        <w:pStyle w:val="NormalWeb"/>
        <w:spacing w:before="0" w:beforeAutospacing="0" w:after="0" w:afterAutospacing="0"/>
        <w:ind w:left="2160" w:firstLine="72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D0EC6CC" w14:textId="77777777" w:rsidR="00785510" w:rsidRPr="00880566" w:rsidRDefault="00785510" w:rsidP="00785510">
      <w:pPr>
        <w:pStyle w:val="NormalWeb"/>
        <w:spacing w:before="0" w:beforeAutospacing="0" w:after="0" w:afterAutospacing="0"/>
        <w:ind w:left="2520"/>
        <w:rPr>
          <w:rFonts w:asciiTheme="minorHAnsi" w:hAnsiTheme="minorHAnsi" w:cs="Arial"/>
          <w:sz w:val="22"/>
          <w:szCs w:val="22"/>
        </w:rPr>
      </w:pPr>
      <w:r w:rsidRPr="00880566">
        <w:rPr>
          <w:rFonts w:asciiTheme="minorHAnsi" w:hAnsiTheme="minorHAnsi" w:cs="Arial"/>
          <w:sz w:val="22"/>
          <w:szCs w:val="22"/>
        </w:rPr>
        <w:t>Provide details about the data security features</w:t>
      </w:r>
      <w:r>
        <w:rPr>
          <w:rFonts w:asciiTheme="minorHAnsi" w:hAnsiTheme="minorHAnsi" w:cs="Arial"/>
          <w:sz w:val="22"/>
          <w:szCs w:val="22"/>
        </w:rPr>
        <w:t xml:space="preserve"> or attach security documentation provided by sponsor or group</w:t>
      </w:r>
      <w:r w:rsidRPr="00880566">
        <w:rPr>
          <w:rFonts w:asciiTheme="minorHAnsi" w:hAnsiTheme="minorHAnsi" w:cs="Arial"/>
          <w:sz w:val="22"/>
          <w:szCs w:val="22"/>
        </w:rPr>
        <w:t>:</w:t>
      </w:r>
    </w:p>
    <w:p w14:paraId="1AED68DD" w14:textId="77777777" w:rsidR="00785510" w:rsidRPr="00880566" w:rsidRDefault="00785510" w:rsidP="00785510">
      <w:pPr>
        <w:pStyle w:val="NormalWeb"/>
        <w:spacing w:before="0" w:beforeAutospacing="0" w:after="0" w:afterAutospacing="0"/>
        <w:ind w:left="2160" w:firstLine="72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0DC9737" w14:textId="77777777" w:rsidR="00785510" w:rsidRDefault="00785510" w:rsidP="00785510">
      <w:pPr>
        <w:pStyle w:val="NormalWeb"/>
        <w:spacing w:before="0" w:beforeAutospacing="0" w:after="0" w:afterAutospacing="0"/>
        <w:rPr>
          <w:rFonts w:asciiTheme="minorHAnsi" w:hAnsiTheme="minorHAnsi" w:cs="Arial"/>
          <w:b/>
          <w:sz w:val="22"/>
          <w:szCs w:val="22"/>
        </w:rPr>
      </w:pPr>
    </w:p>
    <w:p w14:paraId="49A1E3E9" w14:textId="77777777" w:rsidR="00785510" w:rsidRPr="00E167A4"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Theme="minorHAnsi" w:hAnsiTheme="minorHAnsi"/>
          <w:sz w:val="22"/>
          <w:szCs w:val="22"/>
        </w:rPr>
      </w:pPr>
      <w:r>
        <w:rPr>
          <w:rFonts w:asciiTheme="minorHAnsi" w:hAnsiTheme="minorHAnsi"/>
          <w:sz w:val="22"/>
          <w:szCs w:val="22"/>
        </w:rPr>
        <w:t xml:space="preserve">If there is a list/key that links indirect identifiers (code numbers, participant IDs, etc.) to direct identifiers, that list must </w:t>
      </w:r>
      <w:r>
        <w:rPr>
          <w:rFonts w:asciiTheme="minorHAnsi" w:hAnsiTheme="minorHAnsi"/>
          <w:sz w:val="22"/>
          <w:szCs w:val="22"/>
          <w:u w:val="single"/>
        </w:rPr>
        <w:t>not</w:t>
      </w:r>
      <w:r>
        <w:rPr>
          <w:rFonts w:asciiTheme="minorHAnsi" w:hAnsiTheme="minorHAnsi"/>
          <w:sz w:val="22"/>
          <w:szCs w:val="22"/>
        </w:rPr>
        <w:t xml:space="preserve"> be comingled (</w:t>
      </w:r>
      <w:r w:rsidRPr="00DB7277">
        <w:rPr>
          <w:rFonts w:asciiTheme="minorHAnsi" w:hAnsiTheme="minorHAnsi"/>
          <w:sz w:val="22"/>
          <w:szCs w:val="22"/>
        </w:rPr>
        <w:t>i.e.,</w:t>
      </w:r>
      <w:r>
        <w:rPr>
          <w:rFonts w:asciiTheme="minorHAnsi" w:hAnsiTheme="minorHAnsi"/>
          <w:sz w:val="22"/>
          <w:szCs w:val="22"/>
        </w:rPr>
        <w:t xml:space="preserve"> stored in the same location) as the identifiable data, including copies of signed informed consent forms. Additionally, access to that list/key must be restricted to authorized project personnel.</w:t>
      </w:r>
    </w:p>
    <w:p w14:paraId="62B12DB2" w14:textId="740C59C3" w:rsidR="00785510" w:rsidRDefault="00785510" w:rsidP="00785510">
      <w:pPr>
        <w:pStyle w:val="NormalWeb"/>
        <w:spacing w:before="0" w:beforeAutospacing="0" w:after="0" w:afterAutospacing="0"/>
        <w:rPr>
          <w:rFonts w:asciiTheme="minorHAnsi" w:hAnsiTheme="minorHAnsi" w:cs="Arial"/>
          <w:b/>
          <w:sz w:val="22"/>
          <w:szCs w:val="22"/>
        </w:rPr>
      </w:pPr>
    </w:p>
    <w:p w14:paraId="4232ED84" w14:textId="77777777" w:rsidR="00785510" w:rsidRPr="00FB3975" w:rsidRDefault="00785510" w:rsidP="0065238D">
      <w:pPr>
        <w:pStyle w:val="Heading2"/>
        <w:numPr>
          <w:ilvl w:val="1"/>
          <w:numId w:val="5"/>
        </w:numPr>
        <w:rPr>
          <w:rFonts w:asciiTheme="minorHAnsi" w:hAnsiTheme="minorHAnsi" w:cstheme="minorHAnsi"/>
        </w:rPr>
      </w:pPr>
      <w:r w:rsidRPr="00FB3975">
        <w:rPr>
          <w:rFonts w:asciiTheme="minorHAnsi" w:hAnsiTheme="minorHAnsi" w:cstheme="minorHAnsi"/>
        </w:rPr>
        <w:t xml:space="preserve">Is there a list/key that links code numbers to identifiers? </w:t>
      </w:r>
    </w:p>
    <w:p w14:paraId="36CEB15A" w14:textId="4EF6FA6E" w:rsidR="00785510" w:rsidRDefault="007D7F1A" w:rsidP="00785510">
      <w:pPr>
        <w:pStyle w:val="NormalWeb"/>
        <w:spacing w:before="0" w:beforeAutospacing="0" w:after="0" w:afterAutospacing="0"/>
        <w:ind w:left="1440"/>
        <w:jc w:val="both"/>
        <w:rPr>
          <w:rFonts w:asciiTheme="minorHAnsi" w:hAnsiTheme="minorHAnsi" w:cs="Arial"/>
          <w:sz w:val="22"/>
          <w:szCs w:val="22"/>
        </w:rPr>
      </w:pPr>
      <w:ins w:id="244" w:author="Rick Gilmore" w:date="2019-10-07T12:34:00Z">
        <w:r>
          <w:rPr>
            <w:rFonts w:asciiTheme="minorHAnsi" w:hAnsiTheme="minorHAnsi" w:cs="Arial"/>
            <w:sz w:val="22"/>
            <w:szCs w:val="22"/>
          </w:rPr>
          <w:fldChar w:fldCharType="begin">
            <w:ffData>
              <w:name w:val=""/>
              <w:enabled/>
              <w:calcOnExit w:val="0"/>
              <w:checkBox>
                <w:sizeAuto/>
                <w:default w:val="0"/>
              </w:checkBox>
            </w:ffData>
          </w:fldChar>
        </w:r>
        <w:r>
          <w:rPr>
            <w:rFonts w:asciiTheme="minorHAnsi" w:hAnsiTheme="minorHAnsi" w:cs="Arial"/>
            <w:sz w:val="22"/>
            <w:szCs w:val="22"/>
          </w:rPr>
          <w:instrText xml:space="preserve"> FORMCHECKBOX </w:instrText>
        </w:r>
      </w:ins>
      <w:r w:rsidR="005768DD">
        <w:rPr>
          <w:rFonts w:asciiTheme="minorHAnsi" w:hAnsiTheme="minorHAnsi" w:cs="Arial"/>
          <w:sz w:val="22"/>
          <w:szCs w:val="22"/>
        </w:rPr>
      </w:r>
      <w:r w:rsidR="005768DD">
        <w:rPr>
          <w:rFonts w:asciiTheme="minorHAnsi" w:hAnsiTheme="minorHAnsi" w:cs="Arial"/>
          <w:sz w:val="22"/>
          <w:szCs w:val="22"/>
        </w:rPr>
        <w:fldChar w:fldCharType="separate"/>
      </w:r>
      <w:ins w:id="245" w:author="Rick Gilmore" w:date="2019-10-07T12:34:00Z">
        <w:r>
          <w:rPr>
            <w:rFonts w:asciiTheme="minorHAnsi" w:hAnsiTheme="minorHAnsi" w:cs="Arial"/>
            <w:sz w:val="22"/>
            <w:szCs w:val="22"/>
          </w:rPr>
          <w:fldChar w:fldCharType="end"/>
        </w:r>
      </w:ins>
      <w:del w:id="246" w:author="Rick Gilmore" w:date="2019-10-07T12:34:00Z">
        <w:r w:rsidR="00DE00F0" w:rsidDel="007D7F1A">
          <w:rPr>
            <w:rFonts w:asciiTheme="minorHAnsi" w:hAnsiTheme="minorHAnsi" w:cs="Arial"/>
            <w:sz w:val="22"/>
            <w:szCs w:val="22"/>
          </w:rPr>
          <w:fldChar w:fldCharType="begin">
            <w:ffData>
              <w:name w:val=""/>
              <w:enabled/>
              <w:calcOnExit w:val="0"/>
              <w:checkBox>
                <w:sizeAuto/>
                <w:default w:val="1"/>
              </w:checkBox>
            </w:ffData>
          </w:fldChar>
        </w:r>
        <w:r w:rsidR="00DE00F0" w:rsidDel="007D7F1A">
          <w:rPr>
            <w:rFonts w:asciiTheme="minorHAnsi" w:hAnsiTheme="minorHAnsi" w:cs="Arial"/>
            <w:sz w:val="22"/>
            <w:szCs w:val="22"/>
          </w:rPr>
          <w:delInstrText xml:space="preserve"> FORMCHECKBOX </w:del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00DE00F0" w:rsidDel="007D7F1A">
          <w:rPr>
            <w:rFonts w:asciiTheme="minorHAnsi" w:hAnsiTheme="minorHAnsi" w:cs="Arial"/>
            <w:sz w:val="22"/>
            <w:szCs w:val="22"/>
          </w:rPr>
          <w:fldChar w:fldCharType="end"/>
        </w:r>
      </w:del>
      <w:r w:rsidR="00785510" w:rsidRPr="007C3F60">
        <w:rPr>
          <w:rFonts w:asciiTheme="minorHAnsi" w:hAnsiTheme="minorHAnsi" w:cs="Arial"/>
          <w:sz w:val="22"/>
          <w:szCs w:val="22"/>
        </w:rPr>
        <w:t xml:space="preserve">  Yes</w:t>
      </w:r>
      <w:r w:rsidR="00785510">
        <w:rPr>
          <w:rFonts w:asciiTheme="minorHAnsi" w:hAnsiTheme="minorHAnsi" w:cs="Arial"/>
          <w:sz w:val="22"/>
          <w:szCs w:val="22"/>
        </w:rPr>
        <w:t xml:space="preserve"> - explain how the list that links the code to identifiers is stored separately from coded data:</w:t>
      </w:r>
    </w:p>
    <w:p w14:paraId="028596AD" w14:textId="77777777" w:rsidR="003728F6" w:rsidDel="00276656" w:rsidRDefault="003728F6" w:rsidP="00785510">
      <w:pPr>
        <w:pStyle w:val="NormalWeb"/>
        <w:spacing w:before="0" w:beforeAutospacing="0" w:after="0" w:afterAutospacing="0"/>
        <w:ind w:left="1440"/>
        <w:jc w:val="both"/>
        <w:rPr>
          <w:del w:id="247" w:author="Rick Gilmore" w:date="2019-10-07T12:34:00Z"/>
          <w:rFonts w:asciiTheme="minorHAnsi" w:hAnsiTheme="minorHAnsi" w:cs="Arial"/>
          <w:sz w:val="22"/>
          <w:szCs w:val="22"/>
        </w:rPr>
      </w:pPr>
    </w:p>
    <w:p w14:paraId="1DFF3E1C" w14:textId="1719BB28" w:rsidR="003728F6" w:rsidDel="007D7F1A" w:rsidRDefault="003728F6" w:rsidP="003728F6">
      <w:pPr>
        <w:pStyle w:val="NormalWeb"/>
        <w:spacing w:before="0" w:beforeAutospacing="0" w:after="0" w:afterAutospacing="0"/>
        <w:ind w:left="2160"/>
        <w:rPr>
          <w:del w:id="248" w:author="Rick Gilmore" w:date="2019-10-07T12:34:00Z"/>
          <w:rFonts w:asciiTheme="minorHAnsi" w:hAnsiTheme="minorHAnsi" w:cs="Arial"/>
          <w:sz w:val="22"/>
          <w:szCs w:val="22"/>
        </w:rPr>
      </w:pPr>
      <w:del w:id="249" w:author="Rick Gilmore" w:date="2019-10-07T12:34:00Z">
        <w:r w:rsidDel="007D7F1A">
          <w:rPr>
            <w:rFonts w:asciiTheme="minorHAnsi" w:hAnsiTheme="minorHAnsi" w:cs="Arial"/>
            <w:sz w:val="22"/>
            <w:szCs w:val="22"/>
          </w:rPr>
          <w:delText>In this study, w</w:delText>
        </w:r>
        <w:r w:rsidRPr="00EB5BEB" w:rsidDel="007D7F1A">
          <w:rPr>
            <w:rFonts w:asciiTheme="minorHAnsi" w:hAnsiTheme="minorHAnsi" w:cs="Arial"/>
            <w:sz w:val="22"/>
            <w:szCs w:val="22"/>
          </w:rPr>
          <w:delText xml:space="preserve">e </w:delText>
        </w:r>
        <w:r w:rsidDel="007D7F1A">
          <w:rPr>
            <w:rFonts w:asciiTheme="minorHAnsi" w:hAnsiTheme="minorHAnsi" w:cs="Arial"/>
            <w:sz w:val="22"/>
            <w:szCs w:val="22"/>
          </w:rPr>
          <w:delText xml:space="preserve">will </w:delText>
        </w:r>
        <w:r w:rsidRPr="00EB5BEB" w:rsidDel="007D7F1A">
          <w:rPr>
            <w:rFonts w:asciiTheme="minorHAnsi" w:hAnsiTheme="minorHAnsi" w:cs="Arial"/>
            <w:sz w:val="22"/>
            <w:szCs w:val="22"/>
          </w:rPr>
          <w:delText>use the session date and time (e.g., 201</w:delText>
        </w:r>
        <w:r w:rsidDel="007D7F1A">
          <w:rPr>
            <w:rFonts w:asciiTheme="minorHAnsi" w:hAnsiTheme="minorHAnsi" w:cs="Arial"/>
            <w:sz w:val="22"/>
            <w:szCs w:val="22"/>
          </w:rPr>
          <w:delText>9</w:delText>
        </w:r>
        <w:r w:rsidRPr="00EB5BEB" w:rsidDel="007D7F1A">
          <w:rPr>
            <w:rFonts w:asciiTheme="minorHAnsi" w:hAnsiTheme="minorHAnsi" w:cs="Arial"/>
            <w:sz w:val="22"/>
            <w:szCs w:val="22"/>
          </w:rPr>
          <w:delText>-08-26-1430) as a unique file/participant identifier for our electronic files. Our recruiting spreadsheet contains the scheduled session date and time for participants</w:delText>
        </w:r>
        <w:r w:rsidDel="007D7F1A">
          <w:rPr>
            <w:rFonts w:asciiTheme="minorHAnsi" w:hAnsiTheme="minorHAnsi" w:cs="Arial"/>
            <w:sz w:val="22"/>
            <w:szCs w:val="22"/>
          </w:rPr>
          <w:delText xml:space="preserve"> in addition to the random study code number assigned to that participant.</w:delText>
        </w:r>
      </w:del>
    </w:p>
    <w:p w14:paraId="63FE7529" w14:textId="512DAD4B" w:rsidR="003728F6" w:rsidDel="007D7F1A" w:rsidRDefault="003728F6" w:rsidP="003728F6">
      <w:pPr>
        <w:pStyle w:val="NormalWeb"/>
        <w:spacing w:before="0" w:beforeAutospacing="0" w:after="0" w:afterAutospacing="0"/>
        <w:ind w:left="2160"/>
        <w:rPr>
          <w:del w:id="250" w:author="Rick Gilmore" w:date="2019-10-07T12:34:00Z"/>
          <w:rFonts w:asciiTheme="minorHAnsi" w:hAnsiTheme="minorHAnsi" w:cs="Arial"/>
          <w:sz w:val="22"/>
          <w:szCs w:val="22"/>
        </w:rPr>
      </w:pPr>
    </w:p>
    <w:p w14:paraId="33E1A08E" w14:textId="088CEA0D" w:rsidR="003728F6" w:rsidRPr="00EB5BEB" w:rsidDel="007D7F1A" w:rsidRDefault="003728F6" w:rsidP="003728F6">
      <w:pPr>
        <w:pStyle w:val="NormalWeb"/>
        <w:spacing w:before="0" w:beforeAutospacing="0" w:after="0" w:afterAutospacing="0"/>
        <w:ind w:left="2160"/>
        <w:rPr>
          <w:del w:id="251" w:author="Rick Gilmore" w:date="2019-10-07T12:34:00Z"/>
          <w:rFonts w:asciiTheme="minorHAnsi" w:hAnsiTheme="minorHAnsi" w:cs="Arial"/>
          <w:sz w:val="22"/>
          <w:szCs w:val="22"/>
        </w:rPr>
      </w:pPr>
      <w:del w:id="252" w:author="Rick Gilmore" w:date="2019-10-07T12:34:00Z">
        <w:r w:rsidRPr="00EB5BEB" w:rsidDel="007D7F1A">
          <w:rPr>
            <w:rFonts w:asciiTheme="minorHAnsi" w:hAnsiTheme="minorHAnsi" w:cs="Arial"/>
            <w:sz w:val="22"/>
            <w:szCs w:val="22"/>
          </w:rPr>
          <w:delText>The Psychology Department's subject pool website contains names and contact information for participants, but we do not record those data elements</w:delText>
        </w:r>
        <w:r w:rsidDel="007D7F1A">
          <w:rPr>
            <w:rFonts w:asciiTheme="minorHAnsi" w:hAnsiTheme="minorHAnsi" w:cs="Arial"/>
            <w:sz w:val="22"/>
            <w:szCs w:val="22"/>
          </w:rPr>
          <w:delText xml:space="preserve">. </w:delText>
        </w:r>
      </w:del>
    </w:p>
    <w:p w14:paraId="0BD9F70A" w14:textId="77777777" w:rsidR="00785510" w:rsidRPr="007C3F60" w:rsidRDefault="00785510" w:rsidP="00785510">
      <w:pPr>
        <w:pStyle w:val="NormalWeb"/>
        <w:spacing w:before="0" w:beforeAutospacing="0" w:after="0" w:afterAutospacing="0"/>
        <w:rPr>
          <w:rFonts w:asciiTheme="minorHAnsi" w:hAnsiTheme="minorHAnsi" w:cs="Arial"/>
          <w:b/>
          <w:spacing w:val="-3"/>
          <w:sz w:val="22"/>
          <w:szCs w:val="22"/>
        </w:rPr>
      </w:pPr>
    </w:p>
    <w:p w14:paraId="43E70004" w14:textId="6769DFCB" w:rsidR="00785510" w:rsidRDefault="007D7F1A" w:rsidP="00785510">
      <w:pPr>
        <w:pStyle w:val="NormalWeb"/>
        <w:spacing w:before="0" w:beforeAutospacing="0" w:after="0" w:afterAutospacing="0"/>
        <w:ind w:left="1080" w:firstLine="360"/>
        <w:rPr>
          <w:rFonts w:asciiTheme="minorHAnsi" w:hAnsiTheme="minorHAnsi" w:cs="Arial"/>
          <w:sz w:val="22"/>
          <w:szCs w:val="22"/>
        </w:rPr>
      </w:pPr>
      <w:ins w:id="253" w:author="Rick Gilmore" w:date="2019-10-07T12:33:00Z">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ins>
      <w:r w:rsidR="005768DD">
        <w:rPr>
          <w:rFonts w:asciiTheme="minorHAnsi" w:hAnsiTheme="minorHAnsi" w:cs="Arial"/>
          <w:sz w:val="22"/>
          <w:szCs w:val="22"/>
        </w:rPr>
      </w:r>
      <w:r w:rsidR="005768DD">
        <w:rPr>
          <w:rFonts w:asciiTheme="minorHAnsi" w:hAnsiTheme="minorHAnsi" w:cs="Arial"/>
          <w:sz w:val="22"/>
          <w:szCs w:val="22"/>
        </w:rPr>
        <w:fldChar w:fldCharType="separate"/>
      </w:r>
      <w:ins w:id="254" w:author="Rick Gilmore" w:date="2019-10-07T12:33:00Z">
        <w:r>
          <w:rPr>
            <w:rFonts w:asciiTheme="minorHAnsi" w:hAnsiTheme="minorHAnsi" w:cs="Arial"/>
            <w:sz w:val="22"/>
            <w:szCs w:val="22"/>
          </w:rPr>
          <w:fldChar w:fldCharType="end"/>
        </w:r>
      </w:ins>
      <w:del w:id="255" w:author="Rick Gilmore" w:date="2019-10-07T12:33:00Z">
        <w:r w:rsidR="00785510" w:rsidRPr="007C3F60" w:rsidDel="007D7F1A">
          <w:rPr>
            <w:rFonts w:asciiTheme="minorHAnsi" w:hAnsiTheme="minorHAnsi" w:cs="Arial"/>
            <w:sz w:val="22"/>
            <w:szCs w:val="22"/>
          </w:rPr>
          <w:fldChar w:fldCharType="begin"/>
        </w:r>
        <w:r w:rsidR="00785510" w:rsidRPr="007C3F60" w:rsidDel="007D7F1A">
          <w:rPr>
            <w:rFonts w:asciiTheme="minorHAnsi" w:hAnsiTheme="minorHAnsi" w:cs="Arial"/>
            <w:sz w:val="22"/>
            <w:szCs w:val="22"/>
          </w:rPr>
          <w:delInstrText xml:space="preserve"> FORMCHECKBOX </w:delInstrText>
        </w:r>
        <w:r w:rsidR="005768DD">
          <w:rPr>
            <w:rFonts w:asciiTheme="minorHAnsi" w:hAnsiTheme="minorHAnsi" w:cs="Arial"/>
            <w:sz w:val="22"/>
            <w:szCs w:val="22"/>
          </w:rPr>
          <w:fldChar w:fldCharType="separate"/>
        </w:r>
        <w:r w:rsidR="00785510" w:rsidRPr="007C3F60" w:rsidDel="007D7F1A">
          <w:rPr>
            <w:rFonts w:asciiTheme="minorHAnsi" w:hAnsiTheme="minorHAnsi" w:cs="Arial"/>
            <w:sz w:val="22"/>
            <w:szCs w:val="22"/>
          </w:rPr>
          <w:fldChar w:fldCharType="end"/>
        </w:r>
      </w:del>
      <w:r w:rsidR="00785510" w:rsidRPr="007C3F60">
        <w:rPr>
          <w:rFonts w:asciiTheme="minorHAnsi" w:hAnsiTheme="minorHAnsi" w:cs="Arial"/>
          <w:sz w:val="22"/>
          <w:szCs w:val="22"/>
        </w:rPr>
        <w:t xml:space="preserve"> Not applicable, there is no list that links code numbers to identifiers</w:t>
      </w:r>
      <w:r w:rsidR="00785510">
        <w:rPr>
          <w:rFonts w:asciiTheme="minorHAnsi" w:hAnsiTheme="minorHAnsi" w:cs="Arial"/>
          <w:sz w:val="22"/>
          <w:szCs w:val="22"/>
        </w:rPr>
        <w:t xml:space="preserve">. Skip to section </w:t>
      </w:r>
      <w:r w:rsidR="00FB3975" w:rsidRPr="00DB7277">
        <w:rPr>
          <w:rFonts w:asciiTheme="minorHAnsi" w:hAnsiTheme="minorHAnsi" w:cs="Arial"/>
          <w:sz w:val="22"/>
          <w:szCs w:val="22"/>
        </w:rPr>
        <w:t>22.</w:t>
      </w:r>
      <w:r w:rsidR="000B0089" w:rsidRPr="00DB7277">
        <w:rPr>
          <w:rFonts w:asciiTheme="minorHAnsi" w:hAnsiTheme="minorHAnsi" w:cs="Arial"/>
          <w:sz w:val="22"/>
          <w:szCs w:val="22"/>
        </w:rPr>
        <w:t>6</w:t>
      </w:r>
      <w:r w:rsidR="00FB3975">
        <w:rPr>
          <w:rFonts w:asciiTheme="minorHAnsi" w:hAnsiTheme="minorHAnsi" w:cs="Arial"/>
          <w:sz w:val="22"/>
          <w:szCs w:val="22"/>
        </w:rPr>
        <w:t>.</w:t>
      </w:r>
    </w:p>
    <w:p w14:paraId="0FF87AF0"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p>
    <w:p w14:paraId="4A9108BA" w14:textId="77777777" w:rsidR="00785510" w:rsidRPr="000B0089" w:rsidRDefault="00785510" w:rsidP="0065238D">
      <w:pPr>
        <w:pStyle w:val="Heading2"/>
        <w:numPr>
          <w:ilvl w:val="1"/>
          <w:numId w:val="5"/>
        </w:numPr>
        <w:rPr>
          <w:rFonts w:asciiTheme="minorHAnsi" w:hAnsiTheme="minorHAnsi" w:cstheme="minorHAnsi"/>
        </w:rPr>
      </w:pPr>
      <w:r w:rsidRPr="000B0089">
        <w:rPr>
          <w:rFonts w:asciiTheme="minorHAnsi" w:hAnsiTheme="minorHAnsi" w:cstheme="minorHAnsi"/>
        </w:rPr>
        <w:t>Is there a list of people who have access to the list/key?</w:t>
      </w:r>
    </w:p>
    <w:p w14:paraId="3908A29C"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p>
    <w:p w14:paraId="1B5308C0" w14:textId="5B6C3082" w:rsidR="00785510" w:rsidRDefault="00276656" w:rsidP="00785510">
      <w:pPr>
        <w:pStyle w:val="NormalWeb"/>
        <w:spacing w:before="0" w:beforeAutospacing="0" w:after="0" w:afterAutospacing="0"/>
        <w:ind w:left="1080" w:firstLine="360"/>
        <w:rPr>
          <w:rFonts w:asciiTheme="minorHAnsi" w:hAnsiTheme="minorHAnsi" w:cs="Arial"/>
          <w:sz w:val="22"/>
          <w:szCs w:val="22"/>
        </w:rPr>
      </w:pPr>
      <w:ins w:id="256" w:author="Rick Gilmore" w:date="2019-10-07T12:34:00Z">
        <w:r>
          <w:rPr>
            <w:rFonts w:asciiTheme="minorHAnsi" w:hAnsiTheme="minorHAnsi" w:cs="Arial"/>
            <w:sz w:val="22"/>
            <w:szCs w:val="22"/>
          </w:rPr>
          <w:fldChar w:fldCharType="begin">
            <w:ffData>
              <w:name w:val="Check436"/>
              <w:enabled/>
              <w:calcOnExit w:val="0"/>
              <w:checkBox>
                <w:sizeAuto/>
                <w:default w:val="0"/>
              </w:checkBox>
            </w:ffData>
          </w:fldChar>
        </w:r>
        <w:r>
          <w:rPr>
            <w:rFonts w:asciiTheme="minorHAnsi" w:hAnsiTheme="minorHAnsi" w:cs="Arial"/>
            <w:sz w:val="22"/>
            <w:szCs w:val="22"/>
          </w:rPr>
          <w:instrText xml:space="preserve"> </w:instrText>
        </w:r>
        <w:bookmarkStart w:id="257" w:name="Check436"/>
        <w:r>
          <w:rPr>
            <w:rFonts w:asciiTheme="minorHAnsi" w:hAnsiTheme="minorHAnsi" w:cs="Arial"/>
            <w:sz w:val="22"/>
            <w:szCs w:val="22"/>
          </w:rPr>
          <w:instrText xml:space="preserve">FORMCHECKBOX </w:instrText>
        </w:r>
      </w:ins>
      <w:r w:rsidR="005768DD">
        <w:rPr>
          <w:rFonts w:asciiTheme="minorHAnsi" w:hAnsiTheme="minorHAnsi" w:cs="Arial"/>
          <w:sz w:val="22"/>
          <w:szCs w:val="22"/>
        </w:rPr>
      </w:r>
      <w:r w:rsidR="005768DD">
        <w:rPr>
          <w:rFonts w:asciiTheme="minorHAnsi" w:hAnsiTheme="minorHAnsi" w:cs="Arial"/>
          <w:sz w:val="22"/>
          <w:szCs w:val="22"/>
        </w:rPr>
        <w:fldChar w:fldCharType="separate"/>
      </w:r>
      <w:ins w:id="258" w:author="Rick Gilmore" w:date="2019-10-07T12:34:00Z">
        <w:r>
          <w:rPr>
            <w:rFonts w:asciiTheme="minorHAnsi" w:hAnsiTheme="minorHAnsi" w:cs="Arial"/>
            <w:sz w:val="22"/>
            <w:szCs w:val="22"/>
          </w:rPr>
          <w:fldChar w:fldCharType="end"/>
        </w:r>
      </w:ins>
      <w:bookmarkEnd w:id="257"/>
      <w:del w:id="259" w:author="Rick Gilmore" w:date="2019-10-07T12:34:00Z">
        <w:r w:rsidR="003728F6" w:rsidDel="00276656">
          <w:rPr>
            <w:rFonts w:asciiTheme="minorHAnsi" w:hAnsiTheme="minorHAnsi" w:cs="Arial"/>
            <w:sz w:val="22"/>
            <w:szCs w:val="22"/>
          </w:rPr>
          <w:fldChar w:fldCharType="begin">
            <w:ffData>
              <w:name w:val="Check436"/>
              <w:enabled/>
              <w:calcOnExit w:val="0"/>
              <w:checkBox>
                <w:sizeAuto/>
                <w:default w:val="1"/>
              </w:checkBox>
            </w:ffData>
          </w:fldChar>
        </w:r>
        <w:r w:rsidR="003728F6" w:rsidDel="00276656">
          <w:rPr>
            <w:rFonts w:asciiTheme="minorHAnsi" w:hAnsiTheme="minorHAnsi" w:cs="Arial"/>
            <w:sz w:val="22"/>
            <w:szCs w:val="22"/>
          </w:rPr>
          <w:delInstrText xml:space="preserve"> FORMCHECKBOX </w:del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003728F6" w:rsidDel="00276656">
          <w:rPr>
            <w:rFonts w:asciiTheme="minorHAnsi" w:hAnsiTheme="minorHAnsi" w:cs="Arial"/>
            <w:sz w:val="22"/>
            <w:szCs w:val="22"/>
          </w:rPr>
          <w:fldChar w:fldCharType="end"/>
        </w:r>
      </w:del>
      <w:r w:rsidR="00785510">
        <w:rPr>
          <w:rFonts w:asciiTheme="minorHAnsi" w:hAnsiTheme="minorHAnsi" w:cs="Arial"/>
          <w:sz w:val="22"/>
          <w:szCs w:val="22"/>
        </w:rPr>
        <w:t xml:space="preserve">  Yes – explain how access to that list is restricted and why certain persons require access.</w:t>
      </w:r>
    </w:p>
    <w:p w14:paraId="5B836B91" w14:textId="21308C2F" w:rsidR="00785510" w:rsidRDefault="00785510" w:rsidP="00785510">
      <w:pPr>
        <w:pStyle w:val="NormalWeb"/>
        <w:spacing w:before="0" w:beforeAutospacing="0" w:after="0" w:afterAutospacing="0"/>
        <w:ind w:left="1080" w:firstLine="360"/>
        <w:rPr>
          <w:rFonts w:asciiTheme="minorHAnsi" w:hAnsiTheme="minorHAnsi" w:cs="Arial"/>
          <w:sz w:val="22"/>
          <w:szCs w:val="22"/>
        </w:rPr>
      </w:pPr>
      <w:del w:id="260" w:author="Rick Gilmore" w:date="2019-10-07T12:34:00Z">
        <w:r w:rsidDel="00276656">
          <w:rPr>
            <w:rFonts w:asciiTheme="minorHAnsi" w:hAnsiTheme="minorHAnsi" w:cs="Arial"/>
            <w:sz w:val="22"/>
            <w:szCs w:val="22"/>
          </w:rPr>
          <w:tab/>
        </w:r>
        <w:r w:rsidR="003728F6" w:rsidDel="00276656">
          <w:rPr>
            <w:rFonts w:asciiTheme="minorHAnsi" w:hAnsiTheme="minorHAnsi" w:cs="Arial"/>
            <w:sz w:val="22"/>
            <w:szCs w:val="22"/>
          </w:rPr>
          <w:fldChar w:fldCharType="begin">
            <w:ffData>
              <w:name w:val="Text2"/>
              <w:enabled/>
              <w:calcOnExit w:val="0"/>
              <w:textInput>
                <w:default w:val="Only authorized staff in this study will have access to the either deidentified data, recruiting spreadsheet, and the consent form."/>
              </w:textInput>
            </w:ffData>
          </w:fldChar>
        </w:r>
        <w:bookmarkStart w:id="261" w:name="Text2"/>
        <w:r w:rsidR="003728F6" w:rsidDel="00276656">
          <w:rPr>
            <w:rFonts w:asciiTheme="minorHAnsi" w:hAnsiTheme="minorHAnsi" w:cs="Arial"/>
            <w:sz w:val="22"/>
            <w:szCs w:val="22"/>
          </w:rPr>
          <w:delInstrText xml:space="preserve"> FORMTEXT </w:delInstrText>
        </w:r>
        <w:r w:rsidR="003728F6" w:rsidDel="00276656">
          <w:rPr>
            <w:rFonts w:asciiTheme="minorHAnsi" w:hAnsiTheme="minorHAnsi" w:cs="Arial"/>
            <w:sz w:val="22"/>
            <w:szCs w:val="22"/>
          </w:rPr>
        </w:r>
        <w:r w:rsidR="003728F6" w:rsidDel="00276656">
          <w:rPr>
            <w:rFonts w:asciiTheme="minorHAnsi" w:hAnsiTheme="minorHAnsi" w:cs="Arial"/>
            <w:sz w:val="22"/>
            <w:szCs w:val="22"/>
          </w:rPr>
          <w:fldChar w:fldCharType="separate"/>
        </w:r>
        <w:r w:rsidR="003728F6" w:rsidDel="00276656">
          <w:rPr>
            <w:rFonts w:asciiTheme="minorHAnsi" w:hAnsiTheme="minorHAnsi" w:cs="Arial"/>
            <w:noProof/>
            <w:sz w:val="22"/>
            <w:szCs w:val="22"/>
          </w:rPr>
          <w:delText>Only authorized staff in this study will have access to the either deidentified data, recruiting spreadsheet, and the consent form.</w:delText>
        </w:r>
        <w:r w:rsidR="003728F6" w:rsidDel="00276656">
          <w:rPr>
            <w:rFonts w:asciiTheme="minorHAnsi" w:hAnsiTheme="minorHAnsi" w:cs="Arial"/>
            <w:sz w:val="22"/>
            <w:szCs w:val="22"/>
          </w:rPr>
          <w:fldChar w:fldCharType="end"/>
        </w:r>
      </w:del>
      <w:bookmarkEnd w:id="261"/>
    </w:p>
    <w:p w14:paraId="5BC26DE5" w14:textId="77777777" w:rsidR="00785510" w:rsidRDefault="00785510" w:rsidP="00785510">
      <w:pPr>
        <w:pStyle w:val="NormalWeb"/>
        <w:spacing w:before="0" w:beforeAutospacing="0" w:after="0" w:afterAutospacing="0"/>
        <w:ind w:left="1080" w:firstLine="360"/>
        <w:rPr>
          <w:rFonts w:asciiTheme="minorHAnsi" w:hAnsiTheme="minorHAnsi" w:cs="Arial"/>
          <w:sz w:val="22"/>
          <w:szCs w:val="22"/>
        </w:rPr>
      </w:pPr>
    </w:p>
    <w:p w14:paraId="4CFECA53" w14:textId="0C5FF709" w:rsidR="00785510" w:rsidRDefault="00276656" w:rsidP="00785510">
      <w:pPr>
        <w:pStyle w:val="NormalWeb"/>
        <w:spacing w:before="0" w:beforeAutospacing="0" w:after="0" w:afterAutospacing="0"/>
        <w:ind w:left="1080" w:firstLine="360"/>
        <w:rPr>
          <w:rFonts w:asciiTheme="minorHAnsi" w:hAnsiTheme="minorHAnsi" w:cs="Arial"/>
          <w:sz w:val="22"/>
          <w:szCs w:val="22"/>
        </w:rPr>
      </w:pPr>
      <w:ins w:id="262" w:author="Rick Gilmore" w:date="2019-10-07T12:35:00Z">
        <w:r>
          <w:rPr>
            <w:rFonts w:asciiTheme="minorHAnsi" w:hAnsiTheme="minorHAnsi" w:cs="Arial"/>
            <w:sz w:val="22"/>
            <w:szCs w:val="22"/>
          </w:rPr>
          <w:fldChar w:fldCharType="begin">
            <w:ffData>
              <w:name w:val="Check437"/>
              <w:enabled/>
              <w:calcOnExit w:val="0"/>
              <w:checkBox>
                <w:sizeAuto/>
                <w:default w:val="0"/>
              </w:checkBox>
            </w:ffData>
          </w:fldChar>
        </w:r>
        <w:bookmarkStart w:id="263" w:name="Check437"/>
        <w:r>
          <w:rPr>
            <w:rFonts w:asciiTheme="minorHAnsi" w:hAnsiTheme="minorHAnsi" w:cs="Arial"/>
            <w:sz w:val="22"/>
            <w:szCs w:val="22"/>
          </w:rPr>
          <w:instrText xml:space="preserve"> FORMCHECKBOX </w:instrText>
        </w:r>
      </w:ins>
      <w:r w:rsidR="005768DD">
        <w:rPr>
          <w:rFonts w:asciiTheme="minorHAnsi" w:hAnsiTheme="minorHAnsi" w:cs="Arial"/>
          <w:sz w:val="22"/>
          <w:szCs w:val="22"/>
        </w:rPr>
      </w:r>
      <w:r w:rsidR="005768DD">
        <w:rPr>
          <w:rFonts w:asciiTheme="minorHAnsi" w:hAnsiTheme="minorHAnsi" w:cs="Arial"/>
          <w:sz w:val="22"/>
          <w:szCs w:val="22"/>
        </w:rPr>
        <w:fldChar w:fldCharType="separate"/>
      </w:r>
      <w:ins w:id="264" w:author="Rick Gilmore" w:date="2019-10-07T12:35:00Z">
        <w:r>
          <w:rPr>
            <w:rFonts w:asciiTheme="minorHAnsi" w:hAnsiTheme="minorHAnsi" w:cs="Arial"/>
            <w:sz w:val="22"/>
            <w:szCs w:val="22"/>
          </w:rPr>
          <w:fldChar w:fldCharType="end"/>
        </w:r>
      </w:ins>
      <w:bookmarkEnd w:id="263"/>
      <w:del w:id="265" w:author="Rick Gilmore" w:date="2019-10-07T12:34:00Z">
        <w:r w:rsidR="00785510" w:rsidDel="00276656">
          <w:rPr>
            <w:rFonts w:asciiTheme="minorHAnsi" w:hAnsiTheme="minorHAnsi" w:cs="Arial"/>
            <w:sz w:val="22"/>
            <w:szCs w:val="22"/>
          </w:rPr>
          <w:fldChar w:fldCharType="begin">
            <w:ffData>
              <w:name w:val="Check437"/>
              <w:enabled/>
              <w:calcOnExit w:val="0"/>
              <w:checkBox>
                <w:sizeAuto/>
                <w:default w:val="0"/>
              </w:checkBox>
            </w:ffData>
          </w:fldChar>
        </w:r>
        <w:r w:rsidR="00785510" w:rsidDel="00276656">
          <w:rPr>
            <w:rFonts w:asciiTheme="minorHAnsi" w:hAnsiTheme="minorHAnsi" w:cs="Arial"/>
            <w:sz w:val="22"/>
            <w:szCs w:val="22"/>
          </w:rPr>
          <w:delInstrText xml:space="preserve"> FORMCHECKBOX </w:del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00785510" w:rsidDel="00276656">
          <w:rPr>
            <w:rFonts w:asciiTheme="minorHAnsi" w:hAnsiTheme="minorHAnsi" w:cs="Arial"/>
            <w:sz w:val="22"/>
            <w:szCs w:val="22"/>
          </w:rPr>
          <w:fldChar w:fldCharType="end"/>
        </w:r>
      </w:del>
      <w:r w:rsidR="00785510">
        <w:rPr>
          <w:rFonts w:asciiTheme="minorHAnsi" w:hAnsiTheme="minorHAnsi" w:cs="Arial"/>
          <w:sz w:val="22"/>
          <w:szCs w:val="22"/>
        </w:rPr>
        <w:t xml:space="preserve">  No – explain why not:</w:t>
      </w:r>
    </w:p>
    <w:p w14:paraId="65A4ADB6" w14:textId="77777777" w:rsidR="00785510" w:rsidRPr="007C3F60" w:rsidRDefault="00785510" w:rsidP="00785510">
      <w:pPr>
        <w:pStyle w:val="NormalWeb"/>
        <w:spacing w:before="0" w:beforeAutospacing="0" w:after="0" w:afterAutospacing="0"/>
        <w:ind w:left="1080" w:firstLine="360"/>
        <w:rPr>
          <w:rFonts w:asciiTheme="minorHAnsi" w:hAnsiTheme="minorHAnsi" w:cs="Arial"/>
          <w:b/>
          <w:spacing w:val="-3"/>
          <w:sz w:val="22"/>
          <w:szCs w:val="22"/>
        </w:rPr>
      </w:pPr>
      <w:r>
        <w:rPr>
          <w:rFonts w:asciiTheme="minorHAnsi" w:hAnsiTheme="minorHAnsi" w:cs="Arial"/>
          <w:sz w:val="22"/>
          <w:szCs w:val="22"/>
        </w:rPr>
        <w:tab/>
      </w:r>
      <w:r>
        <w:rPr>
          <w:rFonts w:asciiTheme="minorHAnsi" w:hAnsiTheme="minorHAnsi" w:cs="Arial"/>
          <w:sz w:val="22"/>
          <w:szCs w:val="22"/>
        </w:rPr>
        <w:fldChar w:fldCharType="begin">
          <w:ffData>
            <w:name w:val="Text1"/>
            <w:enabled/>
            <w:calcOnExit w:val="0"/>
            <w:textInput/>
          </w:ffData>
        </w:fldChar>
      </w:r>
      <w:r>
        <w:rPr>
          <w:rFonts w:asciiTheme="minorHAnsi" w:hAnsiTheme="minorHAnsi" w:cs="Arial"/>
          <w:sz w:val="22"/>
          <w:szCs w:val="22"/>
        </w:rPr>
        <w:instrText xml:space="preserve"> FORMTEXT </w:instrText>
      </w:r>
      <w:r>
        <w:rPr>
          <w:rFonts w:asciiTheme="minorHAnsi" w:hAnsiTheme="minorHAnsi" w:cs="Arial"/>
          <w:sz w:val="22"/>
          <w:szCs w:val="22"/>
        </w:rPr>
      </w:r>
      <w:r>
        <w:rPr>
          <w:rFonts w:asciiTheme="minorHAnsi" w:hAnsiTheme="minorHAnsi" w:cs="Arial"/>
          <w:sz w:val="22"/>
          <w:szCs w:val="22"/>
        </w:rPr>
        <w:fldChar w:fldCharType="separate"/>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noProof/>
          <w:sz w:val="22"/>
          <w:szCs w:val="22"/>
        </w:rPr>
        <w:t> </w:t>
      </w:r>
      <w:r>
        <w:rPr>
          <w:rFonts w:asciiTheme="minorHAnsi" w:hAnsiTheme="minorHAnsi" w:cs="Arial"/>
          <w:sz w:val="22"/>
          <w:szCs w:val="22"/>
        </w:rPr>
        <w:fldChar w:fldCharType="end"/>
      </w:r>
    </w:p>
    <w:p w14:paraId="79A91DF8" w14:textId="77777777" w:rsidR="00785510" w:rsidRPr="007C3F60" w:rsidRDefault="00785510" w:rsidP="00785510">
      <w:pPr>
        <w:pStyle w:val="NormalWeb"/>
        <w:spacing w:before="0" w:beforeAutospacing="0" w:after="0" w:afterAutospacing="0"/>
        <w:ind w:left="1260"/>
        <w:rPr>
          <w:rFonts w:asciiTheme="minorHAnsi" w:hAnsiTheme="minorHAnsi" w:cs="Arial"/>
          <w:b/>
          <w:sz w:val="22"/>
          <w:szCs w:val="22"/>
        </w:rPr>
      </w:pPr>
    </w:p>
    <w:p w14:paraId="67EFA0C9" w14:textId="77777777" w:rsidR="00785510" w:rsidRPr="00FB3975" w:rsidRDefault="00785510" w:rsidP="0065238D">
      <w:pPr>
        <w:pStyle w:val="Heading2"/>
        <w:numPr>
          <w:ilvl w:val="1"/>
          <w:numId w:val="5"/>
        </w:numPr>
        <w:rPr>
          <w:rFonts w:asciiTheme="minorHAnsi" w:hAnsiTheme="minorHAnsi" w:cstheme="minorHAnsi"/>
        </w:rPr>
      </w:pPr>
      <w:r w:rsidRPr="00FB3975">
        <w:rPr>
          <w:rFonts w:asciiTheme="minorHAnsi" w:hAnsiTheme="minorHAnsi" w:cstheme="minorHAnsi"/>
        </w:rPr>
        <w:t>Describe the mechanism in place to ensure only approved research personnel have access to the stored research data (electronic and paper).</w:t>
      </w:r>
    </w:p>
    <w:p w14:paraId="6EF83C39" w14:textId="3A02B524" w:rsidR="00785510" w:rsidRPr="007C3F60" w:rsidRDefault="003728F6" w:rsidP="00785510">
      <w:pPr>
        <w:pStyle w:val="NormalWeb"/>
        <w:spacing w:before="0" w:beforeAutospacing="0" w:after="0" w:afterAutospacing="0"/>
        <w:ind w:left="4500" w:hanging="30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7C3F60">
        <w:rPr>
          <w:rFonts w:asciiTheme="minorHAnsi" w:hAnsiTheme="minorHAnsi" w:cs="Arial"/>
          <w:sz w:val="22"/>
          <w:szCs w:val="22"/>
        </w:rPr>
        <w:t xml:space="preserve">  Password-protected files</w:t>
      </w:r>
    </w:p>
    <w:p w14:paraId="442B448D" w14:textId="028DE0A2" w:rsidR="00785510" w:rsidRPr="007C3F60" w:rsidRDefault="003728F6" w:rsidP="00785510">
      <w:pPr>
        <w:pStyle w:val="NormalWeb"/>
        <w:spacing w:before="0" w:beforeAutospacing="0" w:after="0" w:afterAutospacing="0"/>
        <w:ind w:left="4500" w:hanging="30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7C3F60">
        <w:rPr>
          <w:rFonts w:asciiTheme="minorHAnsi" w:hAnsiTheme="minorHAnsi" w:cs="Arial"/>
          <w:sz w:val="22"/>
          <w:szCs w:val="22"/>
        </w:rPr>
        <w:t xml:space="preserve">  Role-based security </w:t>
      </w:r>
    </w:p>
    <w:p w14:paraId="4AF1BA27" w14:textId="0923F2EF" w:rsidR="00785510" w:rsidRPr="007C3F60" w:rsidRDefault="003728F6" w:rsidP="00785510">
      <w:pPr>
        <w:pStyle w:val="NormalWeb"/>
        <w:spacing w:before="0" w:beforeAutospacing="0" w:after="0" w:afterAutospacing="0"/>
        <w:ind w:left="144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7C3F60">
        <w:rPr>
          <w:rFonts w:asciiTheme="minorHAnsi" w:hAnsiTheme="minorHAnsi" w:cs="Arial"/>
          <w:sz w:val="22"/>
          <w:szCs w:val="22"/>
        </w:rPr>
        <w:t xml:space="preserve">  </w:t>
      </w:r>
      <w:r w:rsidR="00785510">
        <w:rPr>
          <w:rFonts w:asciiTheme="minorHAnsi" w:hAnsiTheme="minorHAnsi" w:cs="Arial"/>
          <w:sz w:val="22"/>
          <w:szCs w:val="22"/>
        </w:rPr>
        <w:t xml:space="preserve">Specify all other </w:t>
      </w:r>
      <w:r w:rsidR="00785510" w:rsidRPr="007C3F60">
        <w:rPr>
          <w:rFonts w:asciiTheme="minorHAnsi" w:hAnsiTheme="minorHAnsi" w:cs="Arial"/>
          <w:sz w:val="22"/>
          <w:szCs w:val="22"/>
        </w:rPr>
        <w:t>mechanism</w:t>
      </w:r>
      <w:r w:rsidR="00785510">
        <w:rPr>
          <w:rFonts w:asciiTheme="minorHAnsi" w:hAnsiTheme="minorHAnsi" w:cs="Arial"/>
          <w:sz w:val="22"/>
          <w:szCs w:val="22"/>
        </w:rPr>
        <w:t>s</w:t>
      </w:r>
      <w:r w:rsidR="00785510" w:rsidRPr="007C3F60">
        <w:rPr>
          <w:rFonts w:asciiTheme="minorHAnsi" w:hAnsiTheme="minorHAnsi" w:cs="Arial"/>
          <w:sz w:val="22"/>
          <w:szCs w:val="22"/>
        </w:rPr>
        <w:t xml:space="preserve"> used to ensure only permitted users have access to the stored research data.</w:t>
      </w:r>
    </w:p>
    <w:p w14:paraId="367F3758" w14:textId="02323706" w:rsidR="00785510" w:rsidRPr="00880566" w:rsidRDefault="003728F6" w:rsidP="00785510">
      <w:pPr>
        <w:pStyle w:val="NormalWeb"/>
        <w:spacing w:before="0" w:beforeAutospacing="0" w:after="0" w:afterAutospacing="0"/>
        <w:ind w:left="1440" w:firstLine="720"/>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Only authorized research assistants have access to 503 Moore. All data are either stored in a locked file cabinet in a locked office or stored on password/access protected file servers."/>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Only authorized research assistants have access to 503 Moore. All data are either stored in a locked file cabinet in a locked office or stored on password/access protected file servers.</w:t>
      </w:r>
      <w:r>
        <w:rPr>
          <w:rFonts w:asciiTheme="minorHAnsi" w:hAnsiTheme="minorHAnsi" w:cs="Arial"/>
          <w:b/>
          <w:spacing w:val="-3"/>
          <w:sz w:val="22"/>
          <w:szCs w:val="22"/>
        </w:rPr>
        <w:fldChar w:fldCharType="end"/>
      </w:r>
    </w:p>
    <w:p w14:paraId="497B0841" w14:textId="77777777" w:rsidR="00785510" w:rsidRDefault="00785510" w:rsidP="00785510">
      <w:pPr>
        <w:pStyle w:val="NormalWeb"/>
        <w:spacing w:before="0" w:beforeAutospacing="0" w:after="0" w:afterAutospacing="0"/>
        <w:rPr>
          <w:rFonts w:asciiTheme="minorHAnsi" w:hAnsiTheme="minorHAnsi" w:cs="Arial"/>
          <w:b/>
          <w:sz w:val="22"/>
          <w:szCs w:val="22"/>
        </w:rPr>
      </w:pPr>
    </w:p>
    <w:p w14:paraId="0FF884ED" w14:textId="77777777" w:rsidR="00785510" w:rsidRPr="00536482"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Theme="minorHAnsi" w:hAnsiTheme="minorHAnsi"/>
          <w:sz w:val="22"/>
          <w:szCs w:val="22"/>
        </w:rPr>
      </w:pPr>
      <w:r>
        <w:rPr>
          <w:rFonts w:asciiTheme="minorHAnsi" w:hAnsiTheme="minorHAnsi"/>
          <w:sz w:val="22"/>
          <w:szCs w:val="22"/>
        </w:rPr>
        <w:t xml:space="preserve">The use of mobile devices or wireless activity trackers to collect identifiable research data must be approved by the Office of Information Security. Before completing this section, please contact </w:t>
      </w:r>
      <w:hyperlink r:id="rId30" w:history="1">
        <w:r w:rsidRPr="00633660">
          <w:rPr>
            <w:rStyle w:val="Hyperlink"/>
            <w:rFonts w:asciiTheme="minorHAnsi" w:hAnsiTheme="minorHAnsi"/>
            <w:sz w:val="22"/>
            <w:szCs w:val="22"/>
          </w:rPr>
          <w:t>security@psu.edu</w:t>
        </w:r>
      </w:hyperlink>
      <w:r>
        <w:rPr>
          <w:rFonts w:asciiTheme="minorHAnsi" w:hAnsiTheme="minorHAnsi"/>
          <w:sz w:val="22"/>
          <w:szCs w:val="22"/>
        </w:rPr>
        <w:t xml:space="preserve"> to confirm approval.</w:t>
      </w:r>
    </w:p>
    <w:p w14:paraId="4C102D5F" w14:textId="77777777" w:rsidR="00785510" w:rsidRPr="00880566" w:rsidRDefault="00785510" w:rsidP="00785510">
      <w:pPr>
        <w:pStyle w:val="NormalWeb"/>
        <w:spacing w:before="0" w:beforeAutospacing="0" w:after="0" w:afterAutospacing="0"/>
        <w:rPr>
          <w:rFonts w:asciiTheme="minorHAnsi" w:hAnsiTheme="minorHAnsi" w:cs="Arial"/>
          <w:b/>
          <w:sz w:val="22"/>
          <w:szCs w:val="22"/>
        </w:rPr>
      </w:pPr>
    </w:p>
    <w:p w14:paraId="23A974F9" w14:textId="77777777" w:rsidR="00785510" w:rsidRPr="00FB3975" w:rsidRDefault="00785510" w:rsidP="0065238D">
      <w:pPr>
        <w:pStyle w:val="Heading2"/>
        <w:numPr>
          <w:ilvl w:val="1"/>
          <w:numId w:val="5"/>
        </w:numPr>
        <w:rPr>
          <w:rFonts w:asciiTheme="minorHAnsi" w:hAnsiTheme="minorHAnsi" w:cstheme="minorHAnsi"/>
        </w:rPr>
      </w:pPr>
      <w:r w:rsidRPr="00FB3975">
        <w:rPr>
          <w:rFonts w:asciiTheme="minorHAnsi" w:hAnsiTheme="minorHAnsi" w:cstheme="minorHAnsi"/>
        </w:rPr>
        <w:t xml:space="preserve">Will any research data (such as survey data) be collected on a mobile device, such as an electronic tablet, cell phone, or wireless activity tracker? </w:t>
      </w:r>
    </w:p>
    <w:p w14:paraId="36F937AB" w14:textId="2B6900D8" w:rsidR="00785510" w:rsidRPr="00880566" w:rsidRDefault="003728F6" w:rsidP="00A15047">
      <w:pPr>
        <w:pStyle w:val="NormalWeb"/>
        <w:spacing w:before="0" w:beforeAutospacing="0" w:after="0" w:afterAutospacing="0"/>
        <w:ind w:left="1395" w:firstLine="75"/>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No</w:t>
      </w:r>
    </w:p>
    <w:p w14:paraId="11D97257" w14:textId="77777777" w:rsidR="00785510" w:rsidRDefault="00785510" w:rsidP="00A15047">
      <w:pPr>
        <w:pStyle w:val="NormalWeb"/>
        <w:spacing w:before="0" w:beforeAutospacing="0" w:after="0" w:afterAutospacing="0"/>
        <w:ind w:left="1395" w:firstLine="75"/>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w:t>
      </w:r>
      <w:r>
        <w:rPr>
          <w:rFonts w:asciiTheme="minorHAnsi" w:hAnsiTheme="minorHAnsi" w:cs="Arial"/>
          <w:sz w:val="22"/>
          <w:szCs w:val="22"/>
        </w:rPr>
        <w:t xml:space="preserve"> - </w:t>
      </w:r>
      <w:r w:rsidRPr="00880566">
        <w:rPr>
          <w:rFonts w:asciiTheme="minorHAnsi" w:hAnsiTheme="minorHAnsi" w:cs="Arial"/>
          <w:sz w:val="22"/>
          <w:szCs w:val="22"/>
        </w:rPr>
        <w:t>answer the following questions:</w:t>
      </w:r>
    </w:p>
    <w:p w14:paraId="5E043790" w14:textId="061DD00A" w:rsidR="00785510" w:rsidRPr="00C41F0C" w:rsidRDefault="00785510" w:rsidP="0065238D">
      <w:pPr>
        <w:pStyle w:val="Heading3"/>
        <w:numPr>
          <w:ilvl w:val="3"/>
          <w:numId w:val="5"/>
        </w:numPr>
        <w:rPr>
          <w:rFonts w:asciiTheme="minorHAnsi" w:hAnsiTheme="minorHAnsi" w:cstheme="minorHAnsi"/>
        </w:rPr>
      </w:pPr>
      <w:r w:rsidRPr="00C41F0C">
        <w:rPr>
          <w:rFonts w:asciiTheme="minorHAnsi" w:hAnsiTheme="minorHAnsi" w:cstheme="minorHAnsi"/>
        </w:rPr>
        <w:lastRenderedPageBreak/>
        <w:t>Specify the provider of the mobile devices(s)</w:t>
      </w:r>
    </w:p>
    <w:p w14:paraId="62D485D9" w14:textId="77777777" w:rsidR="00785510" w:rsidRPr="001B6783" w:rsidRDefault="00785510" w:rsidP="00A15047">
      <w:pPr>
        <w:pStyle w:val="NormalWeb"/>
        <w:spacing w:before="0" w:beforeAutospacing="0" w:after="0" w:afterAutospacing="0"/>
        <w:ind w:left="2835"/>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Supplied by the sponsor</w:t>
      </w:r>
    </w:p>
    <w:p w14:paraId="0E1FBD50" w14:textId="77777777" w:rsidR="00785510" w:rsidRPr="001B6783" w:rsidRDefault="00785510" w:rsidP="00A15047">
      <w:pPr>
        <w:pStyle w:val="NormalWeb"/>
        <w:spacing w:before="0" w:beforeAutospacing="0" w:after="0" w:afterAutospacing="0"/>
        <w:ind w:left="2835"/>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w:t>
      </w:r>
      <w:r>
        <w:rPr>
          <w:rFonts w:asciiTheme="minorHAnsi" w:hAnsiTheme="minorHAnsi" w:cs="Arial"/>
          <w:sz w:val="22"/>
          <w:szCs w:val="22"/>
        </w:rPr>
        <w:t>Penn State</w:t>
      </w:r>
      <w:r w:rsidRPr="001B6783">
        <w:rPr>
          <w:rFonts w:asciiTheme="minorHAnsi" w:hAnsiTheme="minorHAnsi" w:cs="Arial"/>
          <w:sz w:val="22"/>
          <w:szCs w:val="22"/>
        </w:rPr>
        <w:t xml:space="preserve"> owned device</w:t>
      </w:r>
    </w:p>
    <w:p w14:paraId="72AE539E" w14:textId="77777777" w:rsidR="00785510" w:rsidRPr="001B6783" w:rsidRDefault="00785510" w:rsidP="00A15047">
      <w:pPr>
        <w:pStyle w:val="NormalWeb"/>
        <w:spacing w:before="0" w:beforeAutospacing="0" w:after="0" w:afterAutospacing="0"/>
        <w:ind w:left="2835"/>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A personal device</w:t>
      </w:r>
    </w:p>
    <w:p w14:paraId="24CABF06" w14:textId="77777777" w:rsidR="00785510" w:rsidRPr="001B6783" w:rsidRDefault="00785510" w:rsidP="00A15047">
      <w:pPr>
        <w:pStyle w:val="NormalWeb"/>
        <w:spacing w:before="0" w:beforeAutospacing="0" w:after="0" w:afterAutospacing="0"/>
        <w:ind w:left="3195" w:hanging="360"/>
        <w:rPr>
          <w:rFonts w:asciiTheme="minorHAnsi" w:hAnsiTheme="minorHAnsi" w:cs="Arial"/>
          <w:sz w:val="22"/>
          <w:szCs w:val="22"/>
        </w:rPr>
      </w:pPr>
      <w:r w:rsidRPr="001B6783">
        <w:rPr>
          <w:rFonts w:asciiTheme="minorHAnsi" w:hAnsiTheme="minorHAnsi" w:cs="Arial"/>
          <w:sz w:val="22"/>
          <w:szCs w:val="22"/>
        </w:rPr>
        <w:fldChar w:fldCharType="begin">
          <w:ffData>
            <w:name w:val="Check435"/>
            <w:enabled/>
            <w:calcOnExit w:val="0"/>
            <w:checkBox>
              <w:sizeAuto/>
              <w:default w:val="0"/>
            </w:checkBox>
          </w:ffData>
        </w:fldChar>
      </w:r>
      <w:r w:rsidRPr="001B6783">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1B6783">
        <w:rPr>
          <w:rFonts w:asciiTheme="minorHAnsi" w:hAnsiTheme="minorHAnsi" w:cs="Arial"/>
          <w:sz w:val="22"/>
          <w:szCs w:val="22"/>
        </w:rPr>
        <w:fldChar w:fldCharType="end"/>
      </w:r>
      <w:r w:rsidRPr="001B6783">
        <w:rPr>
          <w:rFonts w:asciiTheme="minorHAnsi" w:hAnsiTheme="minorHAnsi" w:cs="Arial"/>
          <w:sz w:val="22"/>
          <w:szCs w:val="22"/>
        </w:rPr>
        <w:t xml:space="preserve"> Other – Please specify source: </w:t>
      </w:r>
      <w:r w:rsidRPr="001B6783">
        <w:rPr>
          <w:rFonts w:asciiTheme="minorHAnsi" w:hAnsiTheme="minorHAnsi" w:cs="Arial"/>
          <w:spacing w:val="-3"/>
          <w:sz w:val="22"/>
          <w:szCs w:val="22"/>
        </w:rPr>
        <w:fldChar w:fldCharType="begin">
          <w:ffData>
            <w:name w:val=""/>
            <w:enabled/>
            <w:calcOnExit w:val="0"/>
            <w:textInput/>
          </w:ffData>
        </w:fldChar>
      </w:r>
      <w:r w:rsidRPr="001B6783">
        <w:rPr>
          <w:rFonts w:asciiTheme="minorHAnsi" w:hAnsiTheme="minorHAnsi" w:cs="Arial"/>
          <w:spacing w:val="-3"/>
          <w:sz w:val="22"/>
          <w:szCs w:val="22"/>
        </w:rPr>
        <w:instrText xml:space="preserve"> FORMTEXT </w:instrText>
      </w:r>
      <w:r w:rsidRPr="001B6783">
        <w:rPr>
          <w:rFonts w:asciiTheme="minorHAnsi" w:hAnsiTheme="minorHAnsi" w:cs="Arial"/>
          <w:spacing w:val="-3"/>
          <w:sz w:val="22"/>
          <w:szCs w:val="22"/>
        </w:rPr>
      </w:r>
      <w:r w:rsidRPr="001B6783">
        <w:rPr>
          <w:rFonts w:asciiTheme="minorHAnsi" w:hAnsiTheme="minorHAnsi" w:cs="Arial"/>
          <w:spacing w:val="-3"/>
          <w:sz w:val="22"/>
          <w:szCs w:val="22"/>
        </w:rPr>
        <w:fldChar w:fldCharType="separate"/>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noProof/>
          <w:spacing w:val="-3"/>
          <w:sz w:val="22"/>
          <w:szCs w:val="22"/>
        </w:rPr>
        <w:t> </w:t>
      </w:r>
      <w:r w:rsidRPr="001B6783">
        <w:rPr>
          <w:rFonts w:asciiTheme="minorHAnsi" w:hAnsiTheme="minorHAnsi" w:cs="Arial"/>
          <w:spacing w:val="-3"/>
          <w:sz w:val="22"/>
          <w:szCs w:val="22"/>
        </w:rPr>
        <w:fldChar w:fldCharType="end"/>
      </w:r>
    </w:p>
    <w:p w14:paraId="110F0EF1" w14:textId="77777777" w:rsidR="00785510" w:rsidRDefault="00785510" w:rsidP="00A15047">
      <w:pPr>
        <w:pStyle w:val="NormalWeb"/>
        <w:spacing w:before="0" w:beforeAutospacing="0" w:after="0" w:afterAutospacing="0"/>
        <w:ind w:left="1395"/>
        <w:rPr>
          <w:rFonts w:asciiTheme="minorHAnsi" w:hAnsiTheme="minorHAnsi" w:cs="Arial"/>
          <w:sz w:val="22"/>
          <w:szCs w:val="22"/>
        </w:rPr>
      </w:pPr>
    </w:p>
    <w:p w14:paraId="09BCEB27" w14:textId="6AE9D5A6" w:rsidR="00785510" w:rsidRPr="00C41F0C" w:rsidRDefault="00785510" w:rsidP="0065238D">
      <w:pPr>
        <w:pStyle w:val="NormalWeb"/>
        <w:numPr>
          <w:ilvl w:val="3"/>
          <w:numId w:val="5"/>
        </w:numPr>
        <w:spacing w:before="0" w:beforeAutospacing="0" w:after="0" w:afterAutospacing="0"/>
        <w:rPr>
          <w:rFonts w:asciiTheme="minorHAnsi" w:hAnsiTheme="minorHAnsi" w:cstheme="minorHAnsi"/>
          <w:sz w:val="22"/>
          <w:szCs w:val="22"/>
        </w:rPr>
      </w:pPr>
      <w:r w:rsidRPr="00C41F0C">
        <w:rPr>
          <w:rStyle w:val="Heading3Char"/>
          <w:rFonts w:asciiTheme="minorHAnsi" w:hAnsiTheme="minorHAnsi" w:cstheme="minorHAnsi"/>
        </w:rPr>
        <w:t>Specify the type(s) of mobile device(s) that will be used to capture data and all identifiers captured on the mobile device(s). Please list all devices, and if more than one, the identifiers to be collected on each.</w:t>
      </w:r>
    </w:p>
    <w:p w14:paraId="2F95E21A" w14:textId="77777777" w:rsidR="00785510" w:rsidRPr="00880566" w:rsidRDefault="00785510" w:rsidP="00A15047">
      <w:pPr>
        <w:pStyle w:val="NormalWeb"/>
        <w:spacing w:before="0" w:beforeAutospacing="0" w:after="0" w:afterAutospacing="0"/>
        <w:ind w:left="2475"/>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40FDC5C" w14:textId="77777777" w:rsidR="00785510" w:rsidRPr="00C41F0C" w:rsidRDefault="00785510" w:rsidP="0065238D">
      <w:pPr>
        <w:pStyle w:val="Heading3"/>
        <w:numPr>
          <w:ilvl w:val="3"/>
          <w:numId w:val="5"/>
        </w:numPr>
        <w:rPr>
          <w:rFonts w:asciiTheme="minorHAnsi" w:hAnsiTheme="minorHAnsi" w:cstheme="minorHAnsi"/>
        </w:rPr>
      </w:pPr>
      <w:r w:rsidRPr="00C41F0C">
        <w:rPr>
          <w:rFonts w:asciiTheme="minorHAnsi" w:hAnsiTheme="minorHAnsi" w:cstheme="minorHAnsi"/>
        </w:rPr>
        <w:t xml:space="preserve">Specify the type of data collected on the mobile devices(s). </w:t>
      </w:r>
    </w:p>
    <w:p w14:paraId="0F8571E4" w14:textId="5FF2B214" w:rsidR="00785510" w:rsidRDefault="00785510" w:rsidP="00A15047">
      <w:pPr>
        <w:pStyle w:val="NormalWeb"/>
        <w:spacing w:before="0" w:beforeAutospacing="0" w:after="0" w:afterAutospacing="0"/>
        <w:ind w:left="2475"/>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7CA68400" w14:textId="77777777" w:rsidR="009A424C" w:rsidRDefault="009A424C" w:rsidP="00A15047">
      <w:pPr>
        <w:pStyle w:val="NormalWeb"/>
        <w:spacing w:before="0" w:beforeAutospacing="0" w:after="0" w:afterAutospacing="0"/>
        <w:ind w:left="2475"/>
        <w:rPr>
          <w:rFonts w:asciiTheme="minorHAnsi" w:hAnsiTheme="minorHAnsi" w:cs="Arial"/>
          <w:b/>
          <w:spacing w:val="-3"/>
          <w:sz w:val="22"/>
          <w:szCs w:val="22"/>
        </w:rPr>
      </w:pPr>
    </w:p>
    <w:p w14:paraId="0D6F01B6" w14:textId="77777777" w:rsidR="00785510" w:rsidRPr="00C41F0C" w:rsidRDefault="00785510" w:rsidP="0065238D">
      <w:pPr>
        <w:pStyle w:val="Heading3"/>
        <w:numPr>
          <w:ilvl w:val="3"/>
          <w:numId w:val="5"/>
        </w:numPr>
        <w:rPr>
          <w:rFonts w:asciiTheme="minorHAnsi" w:hAnsiTheme="minorHAnsi" w:cstheme="minorHAnsi"/>
        </w:rPr>
      </w:pPr>
      <w:r w:rsidRPr="00C41F0C">
        <w:rPr>
          <w:rFonts w:asciiTheme="minorHAnsi" w:hAnsiTheme="minorHAnsi" w:cstheme="minorHAnsi"/>
        </w:rPr>
        <w:t>Specify the application or website used to collect the data from the mobile device, if applicable.</w:t>
      </w:r>
    </w:p>
    <w:p w14:paraId="76A15A56" w14:textId="04E4077D" w:rsidR="00785510" w:rsidRDefault="003728F6" w:rsidP="00A15047">
      <w:pPr>
        <w:pStyle w:val="NormalWeb"/>
        <w:spacing w:before="0" w:beforeAutospacing="0" w:after="0" w:afterAutospacing="0"/>
        <w:ind w:left="2475"/>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Penn State Qualtrics (de-identified data only)"/>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Penn State Qualtrics (de-identified data only)</w:t>
      </w:r>
      <w:r>
        <w:rPr>
          <w:rFonts w:asciiTheme="minorHAnsi" w:hAnsiTheme="minorHAnsi" w:cs="Arial"/>
          <w:b/>
          <w:spacing w:val="-3"/>
          <w:sz w:val="22"/>
          <w:szCs w:val="22"/>
        </w:rPr>
        <w:fldChar w:fldCharType="end"/>
      </w:r>
    </w:p>
    <w:p w14:paraId="4F147C55" w14:textId="77777777" w:rsidR="009A424C" w:rsidRPr="00880566" w:rsidRDefault="009A424C" w:rsidP="00A15047">
      <w:pPr>
        <w:pStyle w:val="NormalWeb"/>
        <w:spacing w:before="0" w:beforeAutospacing="0" w:after="0" w:afterAutospacing="0"/>
        <w:ind w:left="2475"/>
        <w:rPr>
          <w:rFonts w:asciiTheme="minorHAnsi" w:hAnsiTheme="minorHAnsi" w:cs="Arial"/>
          <w:sz w:val="22"/>
          <w:szCs w:val="22"/>
        </w:rPr>
      </w:pPr>
    </w:p>
    <w:p w14:paraId="2713906D" w14:textId="616503FD" w:rsidR="00785510" w:rsidRPr="00880566" w:rsidRDefault="00785510" w:rsidP="0065238D">
      <w:pPr>
        <w:pStyle w:val="NormalWeb"/>
        <w:numPr>
          <w:ilvl w:val="3"/>
          <w:numId w:val="5"/>
        </w:numPr>
        <w:spacing w:before="0" w:beforeAutospacing="0" w:after="0" w:afterAutospacing="0"/>
        <w:rPr>
          <w:rFonts w:asciiTheme="minorHAnsi" w:hAnsiTheme="minorHAnsi" w:cs="Arial"/>
          <w:sz w:val="22"/>
          <w:szCs w:val="22"/>
        </w:rPr>
      </w:pPr>
      <w:r w:rsidRPr="000B0089">
        <w:rPr>
          <w:rStyle w:val="Heading3Char"/>
          <w:rFonts w:asciiTheme="minorHAnsi" w:hAnsiTheme="minorHAnsi" w:cstheme="minorHAnsi"/>
        </w:rPr>
        <w:t xml:space="preserve">Describe the measures taken to protect the confidentiality of the data collected on mobile device(s). Please address physical security of the device(s), electronic security, and secure transfer of data from device(s) to the previously indicated data/file storage location provided in section </w:t>
      </w:r>
      <w:r w:rsidR="00C41F0C" w:rsidRPr="00DB7277">
        <w:rPr>
          <w:rStyle w:val="Heading3Char"/>
          <w:rFonts w:asciiTheme="minorHAnsi" w:hAnsiTheme="minorHAnsi" w:cstheme="minorHAnsi"/>
        </w:rPr>
        <w:t>22.3</w:t>
      </w:r>
      <w:r w:rsidRPr="00DB7277">
        <w:rPr>
          <w:rFonts w:asciiTheme="minorHAnsi" w:hAnsiTheme="minorHAnsi" w:cs="Arial"/>
          <w:sz w:val="22"/>
          <w:szCs w:val="22"/>
        </w:rPr>
        <w:t>.</w:t>
      </w:r>
    </w:p>
    <w:p w14:paraId="349870C0" w14:textId="77777777" w:rsidR="00785510" w:rsidRPr="00880566" w:rsidRDefault="00785510" w:rsidP="00A15047">
      <w:pPr>
        <w:pStyle w:val="NormalWeb"/>
        <w:spacing w:before="0" w:beforeAutospacing="0" w:after="0" w:afterAutospacing="0"/>
        <w:ind w:left="2475"/>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72A56B5" w14:textId="77777777" w:rsidR="00785510" w:rsidRPr="00803B21" w:rsidRDefault="00785510" w:rsidP="0065238D">
      <w:pPr>
        <w:pStyle w:val="NormalWeb"/>
        <w:numPr>
          <w:ilvl w:val="1"/>
          <w:numId w:val="10"/>
        </w:numPr>
        <w:spacing w:before="0" w:beforeAutospacing="0" w:after="0" w:afterAutospacing="0"/>
        <w:ind w:left="-2700"/>
        <w:rPr>
          <w:rFonts w:asciiTheme="minorHAnsi" w:hAnsiTheme="minorHAnsi" w:cs="Arial"/>
          <w:sz w:val="22"/>
          <w:szCs w:val="22"/>
        </w:rPr>
      </w:pPr>
      <w:r w:rsidRPr="00880566">
        <w:rPr>
          <w:rFonts w:asciiTheme="minorHAnsi" w:hAnsiTheme="minorHAnsi" w:cs="Arial"/>
          <w:sz w:val="22"/>
          <w:szCs w:val="22"/>
        </w:rPr>
        <w:t xml:space="preserve">Specify the </w:t>
      </w:r>
    </w:p>
    <w:p w14:paraId="0E4D393F" w14:textId="77777777" w:rsidR="00785510" w:rsidRPr="00352079"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Theme="minorHAnsi" w:hAnsiTheme="minorHAnsi"/>
          <w:sz w:val="22"/>
          <w:szCs w:val="22"/>
        </w:rPr>
      </w:pPr>
      <w:r>
        <w:rPr>
          <w:rFonts w:asciiTheme="minorHAnsi" w:hAnsiTheme="minorHAnsi"/>
          <w:sz w:val="22"/>
          <w:szCs w:val="22"/>
        </w:rPr>
        <w:t>The use of online survey tools and email to collect or send research data containing identifiers that represent more than minimal risk to subjects must be approved by the Office of Information Security. Before completing this section, please contact security@psu.edu.</w:t>
      </w:r>
    </w:p>
    <w:p w14:paraId="4399D10C" w14:textId="77777777" w:rsidR="00785510" w:rsidRPr="00880566" w:rsidRDefault="00785510" w:rsidP="00785510">
      <w:pPr>
        <w:pStyle w:val="NormalWeb"/>
        <w:spacing w:before="0" w:beforeAutospacing="0" w:after="0" w:afterAutospacing="0"/>
        <w:rPr>
          <w:rFonts w:asciiTheme="minorHAnsi" w:hAnsiTheme="minorHAnsi" w:cs="Arial"/>
          <w:sz w:val="22"/>
          <w:szCs w:val="22"/>
        </w:rPr>
      </w:pPr>
    </w:p>
    <w:p w14:paraId="7EF584CF" w14:textId="619A1E36" w:rsidR="00785510" w:rsidRPr="000B0089" w:rsidRDefault="00785510" w:rsidP="0065238D">
      <w:pPr>
        <w:pStyle w:val="Heading2"/>
        <w:numPr>
          <w:ilvl w:val="1"/>
          <w:numId w:val="5"/>
        </w:numPr>
        <w:rPr>
          <w:rFonts w:asciiTheme="minorHAnsi" w:hAnsiTheme="minorHAnsi" w:cstheme="minorHAnsi"/>
        </w:rPr>
      </w:pPr>
      <w:r w:rsidRPr="000B0089">
        <w:rPr>
          <w:rFonts w:asciiTheme="minorHAnsi" w:hAnsiTheme="minorHAnsi" w:cstheme="minorHAnsi"/>
        </w:rPr>
        <w:t>Will any research data be directly entered/sent by subjects over the internet or via email (e.g., data capture using on-line surveys/questionnaires, surveys via email, observation of chat rooms or blogs)?</w:t>
      </w:r>
    </w:p>
    <w:p w14:paraId="2BF4F608" w14:textId="7F1C48C2" w:rsidR="00785510" w:rsidRPr="00880566" w:rsidRDefault="007D7F1A" w:rsidP="000B0089">
      <w:pPr>
        <w:pStyle w:val="NormalWeb"/>
        <w:spacing w:before="0" w:beforeAutospacing="0" w:after="0" w:afterAutospacing="0"/>
        <w:ind w:left="1080" w:firstLine="360"/>
        <w:rPr>
          <w:rFonts w:asciiTheme="minorHAnsi" w:hAnsiTheme="minorHAnsi" w:cs="Arial"/>
          <w:sz w:val="22"/>
          <w:szCs w:val="22"/>
        </w:rPr>
      </w:pPr>
      <w:ins w:id="266" w:author="Rick Gilmore" w:date="2019-10-07T12:32:00Z">
        <w:r>
          <w:rPr>
            <w:rFonts w:asciiTheme="minorHAnsi" w:hAnsiTheme="minorHAnsi" w:cs="Arial"/>
            <w:sz w:val="22"/>
            <w:szCs w:val="22"/>
          </w:rPr>
          <w:fldChar w:fldCharType="begin">
            <w:ffData>
              <w:name w:val=""/>
              <w:enabled/>
              <w:calcOnExit w:val="0"/>
              <w:checkBox>
                <w:sizeAuto/>
                <w:default w:val="0"/>
              </w:checkBox>
            </w:ffData>
          </w:fldChar>
        </w:r>
        <w:r>
          <w:rPr>
            <w:rFonts w:asciiTheme="minorHAnsi" w:hAnsiTheme="minorHAnsi" w:cs="Arial"/>
            <w:sz w:val="22"/>
            <w:szCs w:val="22"/>
          </w:rPr>
          <w:instrText xml:space="preserve"> FORMCHECKBOX </w:instrText>
        </w:r>
      </w:ins>
      <w:r w:rsidR="005768DD">
        <w:rPr>
          <w:rFonts w:asciiTheme="minorHAnsi" w:hAnsiTheme="minorHAnsi" w:cs="Arial"/>
          <w:sz w:val="22"/>
          <w:szCs w:val="22"/>
        </w:rPr>
      </w:r>
      <w:r w:rsidR="005768DD">
        <w:rPr>
          <w:rFonts w:asciiTheme="minorHAnsi" w:hAnsiTheme="minorHAnsi" w:cs="Arial"/>
          <w:sz w:val="22"/>
          <w:szCs w:val="22"/>
        </w:rPr>
        <w:fldChar w:fldCharType="separate"/>
      </w:r>
      <w:ins w:id="267" w:author="Rick Gilmore" w:date="2019-10-07T12:32:00Z">
        <w:r>
          <w:rPr>
            <w:rFonts w:asciiTheme="minorHAnsi" w:hAnsiTheme="minorHAnsi" w:cs="Arial"/>
            <w:sz w:val="22"/>
            <w:szCs w:val="22"/>
          </w:rPr>
          <w:fldChar w:fldCharType="end"/>
        </w:r>
      </w:ins>
      <w:del w:id="268" w:author="Rick Gilmore" w:date="2019-10-07T12:32:00Z">
        <w:r w:rsidR="006746CB" w:rsidDel="007D7F1A">
          <w:rPr>
            <w:rFonts w:asciiTheme="minorHAnsi" w:hAnsiTheme="minorHAnsi" w:cs="Arial"/>
            <w:sz w:val="22"/>
            <w:szCs w:val="22"/>
          </w:rPr>
          <w:fldChar w:fldCharType="begin">
            <w:ffData>
              <w:name w:val=""/>
              <w:enabled/>
              <w:calcOnExit w:val="0"/>
              <w:checkBox>
                <w:sizeAuto/>
                <w:default w:val="1"/>
              </w:checkBox>
            </w:ffData>
          </w:fldChar>
        </w:r>
        <w:r w:rsidR="006746CB" w:rsidDel="007D7F1A">
          <w:rPr>
            <w:rFonts w:asciiTheme="minorHAnsi" w:hAnsiTheme="minorHAnsi" w:cs="Arial"/>
            <w:sz w:val="22"/>
            <w:szCs w:val="22"/>
          </w:rPr>
          <w:delInstrText xml:space="preserve"> FORMCHECKBOX </w:del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006746CB" w:rsidDel="007D7F1A">
          <w:rPr>
            <w:rFonts w:asciiTheme="minorHAnsi" w:hAnsiTheme="minorHAnsi" w:cs="Arial"/>
            <w:sz w:val="22"/>
            <w:szCs w:val="22"/>
          </w:rPr>
          <w:fldChar w:fldCharType="end"/>
        </w:r>
      </w:del>
      <w:r w:rsidR="00785510" w:rsidRPr="00880566">
        <w:rPr>
          <w:rFonts w:asciiTheme="minorHAnsi" w:hAnsiTheme="minorHAnsi" w:cs="Arial"/>
          <w:sz w:val="22"/>
          <w:szCs w:val="22"/>
        </w:rPr>
        <w:t xml:space="preserve"> No</w:t>
      </w:r>
    </w:p>
    <w:p w14:paraId="6F8F5C0F" w14:textId="78D4ED33" w:rsidR="00785510" w:rsidRPr="00880566" w:rsidRDefault="007D7F1A" w:rsidP="000B0089">
      <w:pPr>
        <w:pStyle w:val="NormalWeb"/>
        <w:spacing w:before="0" w:beforeAutospacing="0" w:after="0" w:afterAutospacing="0"/>
        <w:ind w:left="720" w:firstLine="720"/>
        <w:rPr>
          <w:rFonts w:asciiTheme="minorHAnsi" w:hAnsiTheme="minorHAnsi" w:cs="Arial"/>
          <w:sz w:val="22"/>
          <w:szCs w:val="22"/>
        </w:rPr>
      </w:pPr>
      <w:ins w:id="269" w:author="Rick Gilmore" w:date="2019-10-07T12:32:00Z">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ins>
      <w:r w:rsidR="005768DD">
        <w:rPr>
          <w:rFonts w:asciiTheme="minorHAnsi" w:hAnsiTheme="minorHAnsi" w:cs="Arial"/>
          <w:sz w:val="22"/>
          <w:szCs w:val="22"/>
        </w:rPr>
      </w:r>
      <w:r w:rsidR="005768DD">
        <w:rPr>
          <w:rFonts w:asciiTheme="minorHAnsi" w:hAnsiTheme="minorHAnsi" w:cs="Arial"/>
          <w:sz w:val="22"/>
          <w:szCs w:val="22"/>
        </w:rPr>
        <w:fldChar w:fldCharType="separate"/>
      </w:r>
      <w:ins w:id="270" w:author="Rick Gilmore" w:date="2019-10-07T12:32:00Z">
        <w:r>
          <w:rPr>
            <w:rFonts w:asciiTheme="minorHAnsi" w:hAnsiTheme="minorHAnsi" w:cs="Arial"/>
            <w:sz w:val="22"/>
            <w:szCs w:val="22"/>
          </w:rPr>
          <w:fldChar w:fldCharType="end"/>
        </w:r>
      </w:ins>
      <w:del w:id="271" w:author="Rick Gilmore" w:date="2019-10-07T12:32:00Z">
        <w:r w:rsidR="00785510" w:rsidRPr="00880566" w:rsidDel="007D7F1A">
          <w:rPr>
            <w:rFonts w:asciiTheme="minorHAnsi" w:hAnsiTheme="minorHAnsi" w:cs="Arial"/>
            <w:sz w:val="22"/>
            <w:szCs w:val="22"/>
          </w:rPr>
          <w:fldChar w:fldCharType="begin"/>
        </w:r>
        <w:r w:rsidR="00785510" w:rsidRPr="00880566" w:rsidDel="007D7F1A">
          <w:rPr>
            <w:rFonts w:asciiTheme="minorHAnsi" w:hAnsiTheme="minorHAnsi" w:cs="Arial"/>
            <w:sz w:val="22"/>
            <w:szCs w:val="22"/>
          </w:rPr>
          <w:delInstrText xml:space="preserve"> FORMCHECKBOX </w:delInstrText>
        </w:r>
        <w:r w:rsidR="005768DD">
          <w:rPr>
            <w:rFonts w:asciiTheme="minorHAnsi" w:hAnsiTheme="minorHAnsi" w:cs="Arial"/>
            <w:sz w:val="22"/>
            <w:szCs w:val="22"/>
          </w:rPr>
          <w:fldChar w:fldCharType="separate"/>
        </w:r>
        <w:r w:rsidR="00785510" w:rsidRPr="00880566" w:rsidDel="007D7F1A">
          <w:rPr>
            <w:rFonts w:asciiTheme="minorHAnsi" w:hAnsiTheme="minorHAnsi" w:cs="Arial"/>
            <w:sz w:val="22"/>
            <w:szCs w:val="22"/>
          </w:rPr>
          <w:fldChar w:fldCharType="end"/>
        </w:r>
      </w:del>
      <w:r w:rsidR="00785510" w:rsidRPr="00880566">
        <w:rPr>
          <w:rFonts w:asciiTheme="minorHAnsi" w:hAnsiTheme="minorHAnsi" w:cs="Arial"/>
          <w:sz w:val="22"/>
          <w:szCs w:val="22"/>
        </w:rPr>
        <w:t xml:space="preserve"> Yes</w:t>
      </w:r>
      <w:r w:rsidR="00785510">
        <w:rPr>
          <w:rFonts w:asciiTheme="minorHAnsi" w:hAnsiTheme="minorHAnsi" w:cs="Arial"/>
          <w:sz w:val="22"/>
          <w:szCs w:val="22"/>
        </w:rPr>
        <w:t xml:space="preserve"> - </w:t>
      </w:r>
      <w:r w:rsidR="00785510" w:rsidRPr="00880566">
        <w:rPr>
          <w:rFonts w:asciiTheme="minorHAnsi" w:hAnsiTheme="minorHAnsi" w:cs="Arial"/>
          <w:sz w:val="22"/>
          <w:szCs w:val="22"/>
        </w:rPr>
        <w:t>answer the following questions:</w:t>
      </w:r>
    </w:p>
    <w:p w14:paraId="69CB8C67" w14:textId="77777777" w:rsidR="00785510" w:rsidRPr="000B0089" w:rsidRDefault="00785510" w:rsidP="0065238D">
      <w:pPr>
        <w:pStyle w:val="Heading3"/>
        <w:numPr>
          <w:ilvl w:val="3"/>
          <w:numId w:val="5"/>
        </w:numPr>
        <w:rPr>
          <w:rFonts w:asciiTheme="minorHAnsi" w:hAnsiTheme="minorHAnsi" w:cstheme="minorHAnsi"/>
        </w:rPr>
      </w:pPr>
      <w:r w:rsidRPr="000B0089">
        <w:rPr>
          <w:rFonts w:asciiTheme="minorHAnsi" w:hAnsiTheme="minorHAnsi" w:cstheme="minorHAnsi"/>
        </w:rPr>
        <w:t>Specify the identifiers collected over the internet or via email (Including IP addresses if IP addresses will be collected).</w:t>
      </w:r>
    </w:p>
    <w:p w14:paraId="40D64D6B" w14:textId="6783DDCB" w:rsidR="00785510" w:rsidRPr="00880566" w:rsidRDefault="006D6D11" w:rsidP="000B0089">
      <w:pPr>
        <w:pStyle w:val="NormalWeb"/>
        <w:spacing w:before="0" w:beforeAutospacing="0" w:after="0" w:afterAutospacing="0"/>
        <w:ind w:left="1440" w:firstLine="720"/>
        <w:rPr>
          <w:rFonts w:asciiTheme="minorHAnsi" w:hAnsiTheme="minorHAnsi" w:cs="Arial"/>
          <w:sz w:val="22"/>
          <w:szCs w:val="22"/>
        </w:rPr>
      </w:pPr>
      <w:ins w:id="272" w:author="Qian, Yiming" w:date="2019-10-08T09:51:00Z">
        <w:r>
          <w:rPr>
            <w:rFonts w:asciiTheme="minorHAnsi" w:hAnsiTheme="minorHAnsi" w:cs="Arial"/>
            <w:b/>
            <w:spacing w:val="-3"/>
            <w:sz w:val="22"/>
            <w:szCs w:val="22"/>
          </w:rPr>
          <w:fldChar w:fldCharType="begin">
            <w:ffData>
              <w:name w:val=""/>
              <w:enabled/>
              <w:calcOnExit w:val="0"/>
              <w:textInput>
                <w:default w:val="Penn State Qualtrics (https://pennstate.ca1.qualtrics.com) will be administered."/>
              </w:textInput>
            </w:ffData>
          </w:fldChar>
        </w:r>
        <w:r>
          <w:rPr>
            <w:rFonts w:asciiTheme="minorHAnsi" w:hAnsiTheme="minorHAnsi" w:cs="Arial"/>
            <w:b/>
            <w:spacing w:val="-3"/>
            <w:sz w:val="22"/>
            <w:szCs w:val="22"/>
          </w:rPr>
          <w:instrText xml:space="preserve"> FORMTEXT </w:instrText>
        </w:r>
      </w:ins>
      <w:r>
        <w:rPr>
          <w:rFonts w:asciiTheme="minorHAnsi" w:hAnsiTheme="minorHAnsi" w:cs="Arial"/>
          <w:b/>
          <w:spacing w:val="-3"/>
          <w:sz w:val="22"/>
          <w:szCs w:val="22"/>
        </w:rPr>
      </w:r>
      <w:r>
        <w:rPr>
          <w:rFonts w:asciiTheme="minorHAnsi" w:hAnsiTheme="minorHAnsi" w:cs="Arial"/>
          <w:b/>
          <w:spacing w:val="-3"/>
          <w:sz w:val="22"/>
          <w:szCs w:val="22"/>
        </w:rPr>
        <w:fldChar w:fldCharType="separate"/>
      </w:r>
      <w:ins w:id="273" w:author="Qian, Yiming" w:date="2019-10-08T09:51:00Z">
        <w:r>
          <w:rPr>
            <w:rFonts w:asciiTheme="minorHAnsi" w:hAnsiTheme="minorHAnsi" w:cs="Arial"/>
            <w:b/>
            <w:noProof/>
            <w:spacing w:val="-3"/>
            <w:sz w:val="22"/>
            <w:szCs w:val="22"/>
          </w:rPr>
          <w:t>Penn State Qualtrics (https://pennstate.ca1.qualtrics.com) will be administered.</w:t>
        </w:r>
        <w:r>
          <w:rPr>
            <w:rFonts w:asciiTheme="minorHAnsi" w:hAnsiTheme="minorHAnsi" w:cs="Arial"/>
            <w:b/>
            <w:spacing w:val="-3"/>
            <w:sz w:val="22"/>
            <w:szCs w:val="22"/>
          </w:rPr>
          <w:fldChar w:fldCharType="end"/>
        </w:r>
      </w:ins>
      <w:del w:id="274" w:author="Qian, Yiming" w:date="2019-10-08T09:51:00Z">
        <w:r w:rsidR="00785510" w:rsidRPr="00880566" w:rsidDel="006D6D11">
          <w:rPr>
            <w:rFonts w:asciiTheme="minorHAnsi" w:hAnsiTheme="minorHAnsi" w:cs="Arial"/>
            <w:b/>
            <w:spacing w:val="-3"/>
            <w:sz w:val="22"/>
            <w:szCs w:val="22"/>
          </w:rPr>
          <w:fldChar w:fldCharType="begin">
            <w:ffData>
              <w:name w:val=""/>
              <w:enabled/>
              <w:calcOnExit w:val="0"/>
              <w:textInput/>
            </w:ffData>
          </w:fldChar>
        </w:r>
        <w:r w:rsidR="00785510" w:rsidRPr="00880566" w:rsidDel="006D6D11">
          <w:rPr>
            <w:rFonts w:asciiTheme="minorHAnsi" w:hAnsiTheme="minorHAnsi" w:cs="Arial"/>
            <w:b/>
            <w:spacing w:val="-3"/>
            <w:sz w:val="22"/>
            <w:szCs w:val="22"/>
          </w:rPr>
          <w:delInstrText xml:space="preserve"> FORMTEXT </w:delInstrText>
        </w:r>
        <w:r w:rsidR="00785510" w:rsidRPr="00880566" w:rsidDel="006D6D11">
          <w:rPr>
            <w:rFonts w:asciiTheme="minorHAnsi" w:hAnsiTheme="minorHAnsi" w:cs="Arial"/>
            <w:b/>
            <w:spacing w:val="-3"/>
            <w:sz w:val="22"/>
            <w:szCs w:val="22"/>
          </w:rPr>
        </w:r>
        <w:r w:rsidR="00785510" w:rsidRPr="00880566" w:rsidDel="006D6D11">
          <w:rPr>
            <w:rFonts w:asciiTheme="minorHAnsi" w:hAnsiTheme="minorHAnsi" w:cs="Arial"/>
            <w:b/>
            <w:spacing w:val="-3"/>
            <w:sz w:val="22"/>
            <w:szCs w:val="22"/>
          </w:rPr>
          <w:fldChar w:fldCharType="separate"/>
        </w:r>
        <w:r w:rsidR="00785510" w:rsidRPr="00880566" w:rsidDel="006D6D11">
          <w:rPr>
            <w:rFonts w:asciiTheme="minorHAnsi" w:hAnsiTheme="minorHAnsi" w:cs="Arial"/>
            <w:b/>
            <w:noProof/>
            <w:spacing w:val="-3"/>
            <w:sz w:val="22"/>
            <w:szCs w:val="22"/>
          </w:rPr>
          <w:delText> </w:delText>
        </w:r>
        <w:r w:rsidR="00785510" w:rsidRPr="00880566" w:rsidDel="006D6D11">
          <w:rPr>
            <w:rFonts w:asciiTheme="minorHAnsi" w:hAnsiTheme="minorHAnsi" w:cs="Arial"/>
            <w:b/>
            <w:noProof/>
            <w:spacing w:val="-3"/>
            <w:sz w:val="22"/>
            <w:szCs w:val="22"/>
          </w:rPr>
          <w:delText> </w:delText>
        </w:r>
        <w:r w:rsidR="00785510" w:rsidRPr="00880566" w:rsidDel="006D6D11">
          <w:rPr>
            <w:rFonts w:asciiTheme="minorHAnsi" w:hAnsiTheme="minorHAnsi" w:cs="Arial"/>
            <w:b/>
            <w:noProof/>
            <w:spacing w:val="-3"/>
            <w:sz w:val="22"/>
            <w:szCs w:val="22"/>
          </w:rPr>
          <w:delText> </w:delText>
        </w:r>
        <w:r w:rsidR="00785510" w:rsidRPr="00880566" w:rsidDel="006D6D11">
          <w:rPr>
            <w:rFonts w:asciiTheme="minorHAnsi" w:hAnsiTheme="minorHAnsi" w:cs="Arial"/>
            <w:b/>
            <w:noProof/>
            <w:spacing w:val="-3"/>
            <w:sz w:val="22"/>
            <w:szCs w:val="22"/>
          </w:rPr>
          <w:delText> </w:delText>
        </w:r>
        <w:r w:rsidR="00785510" w:rsidRPr="00880566" w:rsidDel="006D6D11">
          <w:rPr>
            <w:rFonts w:asciiTheme="minorHAnsi" w:hAnsiTheme="minorHAnsi" w:cs="Arial"/>
            <w:b/>
            <w:noProof/>
            <w:spacing w:val="-3"/>
            <w:sz w:val="22"/>
            <w:szCs w:val="22"/>
          </w:rPr>
          <w:delText> </w:delText>
        </w:r>
        <w:r w:rsidR="00785510" w:rsidRPr="00880566" w:rsidDel="006D6D11">
          <w:rPr>
            <w:rFonts w:asciiTheme="minorHAnsi" w:hAnsiTheme="minorHAnsi" w:cs="Arial"/>
            <w:b/>
            <w:spacing w:val="-3"/>
            <w:sz w:val="22"/>
            <w:szCs w:val="22"/>
          </w:rPr>
          <w:fldChar w:fldCharType="end"/>
        </w:r>
      </w:del>
    </w:p>
    <w:p w14:paraId="7864E154" w14:textId="77777777" w:rsidR="00785510" w:rsidRPr="000B0089" w:rsidRDefault="00785510" w:rsidP="0065238D">
      <w:pPr>
        <w:pStyle w:val="Heading3"/>
        <w:numPr>
          <w:ilvl w:val="3"/>
          <w:numId w:val="5"/>
        </w:numPr>
        <w:rPr>
          <w:rFonts w:asciiTheme="minorHAnsi" w:hAnsiTheme="minorHAnsi" w:cstheme="minorHAnsi"/>
        </w:rPr>
      </w:pPr>
      <w:r w:rsidRPr="000B0089">
        <w:rPr>
          <w:rFonts w:asciiTheme="minorHAnsi" w:hAnsiTheme="minorHAnsi" w:cstheme="minorHAnsi"/>
        </w:rPr>
        <w:t>Specify the type of data collected over the internet or via email.</w:t>
      </w:r>
    </w:p>
    <w:p w14:paraId="51253D17" w14:textId="5EBDEFAE" w:rsidR="00785510" w:rsidRPr="00880566" w:rsidRDefault="006D6D11" w:rsidP="000B0089">
      <w:pPr>
        <w:pStyle w:val="NormalWeb"/>
        <w:spacing w:before="0" w:beforeAutospacing="0" w:after="0" w:afterAutospacing="0"/>
        <w:ind w:left="1440" w:firstLine="720"/>
        <w:rPr>
          <w:rFonts w:asciiTheme="minorHAnsi" w:hAnsiTheme="minorHAnsi" w:cs="Arial"/>
          <w:sz w:val="22"/>
          <w:szCs w:val="22"/>
        </w:rPr>
      </w:pPr>
      <w:ins w:id="275" w:author="Qian, Yiming" w:date="2019-10-08T09:52:00Z">
        <w:r>
          <w:rPr>
            <w:rFonts w:asciiTheme="minorHAnsi" w:hAnsiTheme="minorHAnsi" w:cs="Arial"/>
            <w:b/>
            <w:spacing w:val="-3"/>
            <w:sz w:val="22"/>
            <w:szCs w:val="22"/>
          </w:rPr>
          <w:fldChar w:fldCharType="begin">
            <w:ffData>
              <w:name w:val=""/>
              <w:enabled/>
              <w:calcOnExit w:val="0"/>
              <w:textInput>
                <w:default w:val="Surveys about the basic demographic information (gender, major, year in the school, etc.), hobbies, spatial ability and spatial ability will be collected via Penn State Qualtrics."/>
              </w:textInput>
            </w:ffData>
          </w:fldChar>
        </w:r>
        <w:r>
          <w:rPr>
            <w:rFonts w:asciiTheme="minorHAnsi" w:hAnsiTheme="minorHAnsi" w:cs="Arial"/>
            <w:b/>
            <w:spacing w:val="-3"/>
            <w:sz w:val="22"/>
            <w:szCs w:val="22"/>
          </w:rPr>
          <w:instrText xml:space="preserve"> FORMTEXT </w:instrText>
        </w:r>
      </w:ins>
      <w:r>
        <w:rPr>
          <w:rFonts w:asciiTheme="minorHAnsi" w:hAnsiTheme="minorHAnsi" w:cs="Arial"/>
          <w:b/>
          <w:spacing w:val="-3"/>
          <w:sz w:val="22"/>
          <w:szCs w:val="22"/>
        </w:rPr>
      </w:r>
      <w:r>
        <w:rPr>
          <w:rFonts w:asciiTheme="minorHAnsi" w:hAnsiTheme="minorHAnsi" w:cs="Arial"/>
          <w:b/>
          <w:spacing w:val="-3"/>
          <w:sz w:val="22"/>
          <w:szCs w:val="22"/>
        </w:rPr>
        <w:fldChar w:fldCharType="separate"/>
      </w:r>
      <w:ins w:id="276" w:author="Qian, Yiming" w:date="2019-10-08T09:52:00Z">
        <w:r>
          <w:rPr>
            <w:rFonts w:asciiTheme="minorHAnsi" w:hAnsiTheme="minorHAnsi" w:cs="Arial"/>
            <w:b/>
            <w:noProof/>
            <w:spacing w:val="-3"/>
            <w:sz w:val="22"/>
            <w:szCs w:val="22"/>
          </w:rPr>
          <w:t>Surveys about the basic demographic information (gender, major, year in the school, etc.), hobbies, spatial ability and spatial ability will be collected via Penn State Qualtrics.</w:t>
        </w:r>
        <w:r>
          <w:rPr>
            <w:rFonts w:asciiTheme="minorHAnsi" w:hAnsiTheme="minorHAnsi" w:cs="Arial"/>
            <w:b/>
            <w:spacing w:val="-3"/>
            <w:sz w:val="22"/>
            <w:szCs w:val="22"/>
          </w:rPr>
          <w:fldChar w:fldCharType="end"/>
        </w:r>
      </w:ins>
      <w:del w:id="277" w:author="Qian, Yiming" w:date="2019-10-08T09:52:00Z">
        <w:r w:rsidR="006746CB" w:rsidDel="006D6D11">
          <w:rPr>
            <w:rFonts w:asciiTheme="minorHAnsi" w:hAnsiTheme="minorHAnsi" w:cs="Arial"/>
            <w:b/>
            <w:spacing w:val="-3"/>
            <w:sz w:val="22"/>
            <w:szCs w:val="22"/>
          </w:rPr>
          <w:fldChar w:fldCharType="begin">
            <w:ffData>
              <w:name w:val=""/>
              <w:enabled/>
              <w:calcOnExit w:val="0"/>
              <w:textInput/>
            </w:ffData>
          </w:fldChar>
        </w:r>
        <w:r w:rsidR="006746CB" w:rsidDel="006D6D11">
          <w:rPr>
            <w:rFonts w:asciiTheme="minorHAnsi" w:hAnsiTheme="minorHAnsi" w:cs="Arial"/>
            <w:b/>
            <w:spacing w:val="-3"/>
            <w:sz w:val="22"/>
            <w:szCs w:val="22"/>
          </w:rPr>
          <w:delInstrText xml:space="preserve"> FORMTEXT </w:delInstrText>
        </w:r>
        <w:r w:rsidR="006746CB" w:rsidDel="006D6D11">
          <w:rPr>
            <w:rFonts w:asciiTheme="minorHAnsi" w:hAnsiTheme="minorHAnsi" w:cs="Arial"/>
            <w:b/>
            <w:spacing w:val="-3"/>
            <w:sz w:val="22"/>
            <w:szCs w:val="22"/>
          </w:rPr>
        </w:r>
        <w:r w:rsidR="006746CB" w:rsidDel="006D6D11">
          <w:rPr>
            <w:rFonts w:asciiTheme="minorHAnsi" w:hAnsiTheme="minorHAnsi" w:cs="Arial"/>
            <w:b/>
            <w:spacing w:val="-3"/>
            <w:sz w:val="22"/>
            <w:szCs w:val="22"/>
          </w:rPr>
          <w:fldChar w:fldCharType="separate"/>
        </w:r>
        <w:r w:rsidR="006746CB" w:rsidDel="006D6D11">
          <w:rPr>
            <w:rFonts w:asciiTheme="minorHAnsi" w:hAnsiTheme="minorHAnsi" w:cs="Arial"/>
            <w:b/>
            <w:noProof/>
            <w:spacing w:val="-3"/>
            <w:sz w:val="22"/>
            <w:szCs w:val="22"/>
          </w:rPr>
          <w:delText> </w:delText>
        </w:r>
        <w:r w:rsidR="006746CB" w:rsidDel="006D6D11">
          <w:rPr>
            <w:rFonts w:asciiTheme="minorHAnsi" w:hAnsiTheme="minorHAnsi" w:cs="Arial"/>
            <w:b/>
            <w:noProof/>
            <w:spacing w:val="-3"/>
            <w:sz w:val="22"/>
            <w:szCs w:val="22"/>
          </w:rPr>
          <w:delText> </w:delText>
        </w:r>
        <w:r w:rsidR="006746CB" w:rsidDel="006D6D11">
          <w:rPr>
            <w:rFonts w:asciiTheme="minorHAnsi" w:hAnsiTheme="minorHAnsi" w:cs="Arial"/>
            <w:b/>
            <w:noProof/>
            <w:spacing w:val="-3"/>
            <w:sz w:val="22"/>
            <w:szCs w:val="22"/>
          </w:rPr>
          <w:delText> </w:delText>
        </w:r>
        <w:r w:rsidR="006746CB" w:rsidDel="006D6D11">
          <w:rPr>
            <w:rFonts w:asciiTheme="minorHAnsi" w:hAnsiTheme="minorHAnsi" w:cs="Arial"/>
            <w:b/>
            <w:noProof/>
            <w:spacing w:val="-3"/>
            <w:sz w:val="22"/>
            <w:szCs w:val="22"/>
          </w:rPr>
          <w:delText> </w:delText>
        </w:r>
        <w:r w:rsidR="006746CB" w:rsidDel="006D6D11">
          <w:rPr>
            <w:rFonts w:asciiTheme="minorHAnsi" w:hAnsiTheme="minorHAnsi" w:cs="Arial"/>
            <w:b/>
            <w:noProof/>
            <w:spacing w:val="-3"/>
            <w:sz w:val="22"/>
            <w:szCs w:val="22"/>
          </w:rPr>
          <w:delText> </w:delText>
        </w:r>
        <w:r w:rsidR="006746CB" w:rsidDel="006D6D11">
          <w:rPr>
            <w:rFonts w:asciiTheme="minorHAnsi" w:hAnsiTheme="minorHAnsi" w:cs="Arial"/>
            <w:b/>
            <w:spacing w:val="-3"/>
            <w:sz w:val="22"/>
            <w:szCs w:val="22"/>
          </w:rPr>
          <w:fldChar w:fldCharType="end"/>
        </w:r>
      </w:del>
    </w:p>
    <w:p w14:paraId="1CA572A6"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t>Describe the measures taken to protect the confidentiality of the data collected?</w:t>
      </w:r>
    </w:p>
    <w:p w14:paraId="122C153C" w14:textId="71997ACA" w:rsidR="00785510" w:rsidRDefault="006D6D11" w:rsidP="002D6856">
      <w:pPr>
        <w:pStyle w:val="NormalWeb"/>
        <w:spacing w:before="0" w:beforeAutospacing="0" w:after="0" w:afterAutospacing="0"/>
        <w:ind w:left="1440" w:firstLine="720"/>
        <w:rPr>
          <w:rFonts w:asciiTheme="minorHAnsi" w:hAnsiTheme="minorHAnsi" w:cs="Arial"/>
          <w:b/>
          <w:spacing w:val="-3"/>
          <w:sz w:val="22"/>
          <w:szCs w:val="22"/>
        </w:rPr>
      </w:pPr>
      <w:ins w:id="278" w:author="Qian, Yiming" w:date="2019-10-08T09:52:00Z">
        <w:r>
          <w:rPr>
            <w:rFonts w:asciiTheme="minorHAnsi" w:hAnsiTheme="minorHAnsi" w:cs="Arial"/>
            <w:b/>
            <w:spacing w:val="-3"/>
            <w:sz w:val="22"/>
            <w:szCs w:val="22"/>
          </w:rPr>
          <w:fldChar w:fldCharType="begin">
            <w:ffData>
              <w:name w:val=""/>
              <w:enabled/>
              <w:calcOnExit w:val="0"/>
              <w:textInput>
                <w:default w:val="Only the random study code number assigned to that participant will be listed in data of the surveys and behavioral test. We will not have a list/key that links code numbers to identifiers."/>
              </w:textInput>
            </w:ffData>
          </w:fldChar>
        </w:r>
        <w:r>
          <w:rPr>
            <w:rFonts w:asciiTheme="minorHAnsi" w:hAnsiTheme="minorHAnsi" w:cs="Arial"/>
            <w:b/>
            <w:spacing w:val="-3"/>
            <w:sz w:val="22"/>
            <w:szCs w:val="22"/>
          </w:rPr>
          <w:instrText xml:space="preserve"> FORMTEXT </w:instrText>
        </w:r>
      </w:ins>
      <w:r>
        <w:rPr>
          <w:rFonts w:asciiTheme="minorHAnsi" w:hAnsiTheme="minorHAnsi" w:cs="Arial"/>
          <w:b/>
          <w:spacing w:val="-3"/>
          <w:sz w:val="22"/>
          <w:szCs w:val="22"/>
        </w:rPr>
      </w:r>
      <w:r>
        <w:rPr>
          <w:rFonts w:asciiTheme="minorHAnsi" w:hAnsiTheme="minorHAnsi" w:cs="Arial"/>
          <w:b/>
          <w:spacing w:val="-3"/>
          <w:sz w:val="22"/>
          <w:szCs w:val="22"/>
        </w:rPr>
        <w:fldChar w:fldCharType="separate"/>
      </w:r>
      <w:ins w:id="279" w:author="Qian, Yiming" w:date="2019-10-08T09:52:00Z">
        <w:r>
          <w:rPr>
            <w:rFonts w:asciiTheme="minorHAnsi" w:hAnsiTheme="minorHAnsi" w:cs="Arial"/>
            <w:b/>
            <w:noProof/>
            <w:spacing w:val="-3"/>
            <w:sz w:val="22"/>
            <w:szCs w:val="22"/>
          </w:rPr>
          <w:t>Only the random study code number assigned to that participant will be listed in data of the surveys and behavioral test. We will not have a list/key that links code numbers to identifiers.</w:t>
        </w:r>
        <w:r>
          <w:rPr>
            <w:rFonts w:asciiTheme="minorHAnsi" w:hAnsiTheme="minorHAnsi" w:cs="Arial"/>
            <w:b/>
            <w:spacing w:val="-3"/>
            <w:sz w:val="22"/>
            <w:szCs w:val="22"/>
          </w:rPr>
          <w:fldChar w:fldCharType="end"/>
        </w:r>
      </w:ins>
      <w:del w:id="280" w:author="Qian, Yiming" w:date="2019-10-08T09:52:00Z">
        <w:r w:rsidR="006746CB" w:rsidDel="006D6D11">
          <w:rPr>
            <w:rFonts w:asciiTheme="minorHAnsi" w:hAnsiTheme="minorHAnsi" w:cs="Arial"/>
            <w:b/>
            <w:spacing w:val="-3"/>
            <w:sz w:val="22"/>
            <w:szCs w:val="22"/>
          </w:rPr>
          <w:fldChar w:fldCharType="begin">
            <w:ffData>
              <w:name w:val=""/>
              <w:enabled/>
              <w:calcOnExit w:val="0"/>
              <w:textInput>
                <w:default w:val="Only the random study code number assigned to that participant will be listed in data of the surveys and behavioral test."/>
              </w:textInput>
            </w:ffData>
          </w:fldChar>
        </w:r>
        <w:r w:rsidR="006746CB" w:rsidDel="006D6D11">
          <w:rPr>
            <w:rFonts w:asciiTheme="minorHAnsi" w:hAnsiTheme="minorHAnsi" w:cs="Arial"/>
            <w:b/>
            <w:spacing w:val="-3"/>
            <w:sz w:val="22"/>
            <w:szCs w:val="22"/>
          </w:rPr>
          <w:delInstrText xml:space="preserve"> FORMTEXT </w:delInstrText>
        </w:r>
        <w:r w:rsidR="006746CB" w:rsidDel="006D6D11">
          <w:rPr>
            <w:rFonts w:asciiTheme="minorHAnsi" w:hAnsiTheme="minorHAnsi" w:cs="Arial"/>
            <w:b/>
            <w:spacing w:val="-3"/>
            <w:sz w:val="22"/>
            <w:szCs w:val="22"/>
          </w:rPr>
        </w:r>
        <w:r w:rsidR="006746CB" w:rsidDel="006D6D11">
          <w:rPr>
            <w:rFonts w:asciiTheme="minorHAnsi" w:hAnsiTheme="minorHAnsi" w:cs="Arial"/>
            <w:b/>
            <w:spacing w:val="-3"/>
            <w:sz w:val="22"/>
            <w:szCs w:val="22"/>
          </w:rPr>
          <w:fldChar w:fldCharType="separate"/>
        </w:r>
        <w:r w:rsidR="006746CB" w:rsidDel="006D6D11">
          <w:rPr>
            <w:rFonts w:asciiTheme="minorHAnsi" w:hAnsiTheme="minorHAnsi" w:cs="Arial"/>
            <w:b/>
            <w:noProof/>
            <w:spacing w:val="-3"/>
            <w:sz w:val="22"/>
            <w:szCs w:val="22"/>
          </w:rPr>
          <w:delText>Only the random study code number assigned to that participant will be listed in data of the surveys and behavioral test.</w:delText>
        </w:r>
        <w:r w:rsidR="006746CB" w:rsidDel="006D6D11">
          <w:rPr>
            <w:rFonts w:asciiTheme="minorHAnsi" w:hAnsiTheme="minorHAnsi" w:cs="Arial"/>
            <w:b/>
            <w:spacing w:val="-3"/>
            <w:sz w:val="22"/>
            <w:szCs w:val="22"/>
          </w:rPr>
          <w:fldChar w:fldCharType="end"/>
        </w:r>
      </w:del>
    </w:p>
    <w:p w14:paraId="40376AD9"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t>Describe how the research team will access the data once data collection is complete.</w:t>
      </w:r>
    </w:p>
    <w:p w14:paraId="290AEEAF" w14:textId="232D6DAD" w:rsidR="00785510" w:rsidRDefault="006746CB" w:rsidP="002D6856">
      <w:pPr>
        <w:pStyle w:val="NormalWeb"/>
        <w:spacing w:before="0" w:beforeAutospacing="0" w:after="0" w:afterAutospacing="0"/>
        <w:ind w:left="1440" w:firstLine="720"/>
        <w:rPr>
          <w:rFonts w:asciiTheme="minorHAnsi" w:hAnsiTheme="minorHAnsi" w:cs="Arial"/>
          <w:b/>
          <w:spacing w:val="-3"/>
          <w:sz w:val="22"/>
          <w:szCs w:val="22"/>
        </w:rPr>
      </w:pPr>
      <w:r>
        <w:rPr>
          <w:rFonts w:asciiTheme="minorHAnsi" w:hAnsiTheme="minorHAnsi" w:cs="Arial"/>
          <w:b/>
          <w:spacing w:val="-3"/>
          <w:sz w:val="22"/>
          <w:szCs w:val="22"/>
        </w:rPr>
        <w:fldChar w:fldCharType="begin">
          <w:ffData>
            <w:name w:val=""/>
            <w:enabled/>
            <w:calcOnExit w:val="0"/>
            <w:textInput>
              <w:default w:val="The research team will access the data in one folder in Box.psu.edu where the data was stored. "/>
            </w:textInput>
          </w:ffData>
        </w:fldChar>
      </w:r>
      <w:r>
        <w:rPr>
          <w:rFonts w:asciiTheme="minorHAnsi" w:hAnsiTheme="minorHAnsi" w:cs="Arial"/>
          <w:b/>
          <w:spacing w:val="-3"/>
          <w:sz w:val="22"/>
          <w:szCs w:val="22"/>
        </w:rPr>
        <w:instrText xml:space="preserve"> FORMTEXT </w:instrText>
      </w:r>
      <w:r>
        <w:rPr>
          <w:rFonts w:asciiTheme="minorHAnsi" w:hAnsiTheme="minorHAnsi" w:cs="Arial"/>
          <w:b/>
          <w:spacing w:val="-3"/>
          <w:sz w:val="22"/>
          <w:szCs w:val="22"/>
        </w:rPr>
      </w:r>
      <w:r>
        <w:rPr>
          <w:rFonts w:asciiTheme="minorHAnsi" w:hAnsiTheme="minorHAnsi" w:cs="Arial"/>
          <w:b/>
          <w:spacing w:val="-3"/>
          <w:sz w:val="22"/>
          <w:szCs w:val="22"/>
        </w:rPr>
        <w:fldChar w:fldCharType="separate"/>
      </w:r>
      <w:r>
        <w:rPr>
          <w:rFonts w:asciiTheme="minorHAnsi" w:hAnsiTheme="minorHAnsi" w:cs="Arial"/>
          <w:b/>
          <w:noProof/>
          <w:spacing w:val="-3"/>
          <w:sz w:val="22"/>
          <w:szCs w:val="22"/>
        </w:rPr>
        <w:t xml:space="preserve">The research team will access the data in one folder in Box.psu.edu where the data was stored. </w:t>
      </w:r>
      <w:r>
        <w:rPr>
          <w:rFonts w:asciiTheme="minorHAnsi" w:hAnsiTheme="minorHAnsi" w:cs="Arial"/>
          <w:b/>
          <w:spacing w:val="-3"/>
          <w:sz w:val="22"/>
          <w:szCs w:val="22"/>
        </w:rPr>
        <w:fldChar w:fldCharType="end"/>
      </w:r>
    </w:p>
    <w:p w14:paraId="23737FF9"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lastRenderedPageBreak/>
        <w:t xml:space="preserve">If the research involves online surveys, list the name(s) of the service provider(s) that will be used for the survey(s) (e.g., </w:t>
      </w:r>
      <w:proofErr w:type="spellStart"/>
      <w:r w:rsidRPr="002D6856">
        <w:rPr>
          <w:rFonts w:asciiTheme="minorHAnsi" w:hAnsiTheme="minorHAnsi" w:cstheme="minorHAnsi"/>
        </w:rPr>
        <w:t>REDCap</w:t>
      </w:r>
      <w:proofErr w:type="spellEnd"/>
      <w:r w:rsidRPr="002D6856">
        <w:rPr>
          <w:rFonts w:asciiTheme="minorHAnsi" w:hAnsiTheme="minorHAnsi" w:cstheme="minorHAnsi"/>
        </w:rPr>
        <w:t xml:space="preserve">, Penn State licensed Qualtrics, Survey Monkey, </w:t>
      </w:r>
      <w:proofErr w:type="spellStart"/>
      <w:r w:rsidRPr="002D6856">
        <w:rPr>
          <w:rFonts w:asciiTheme="minorHAnsi" w:hAnsiTheme="minorHAnsi" w:cstheme="minorHAnsi"/>
        </w:rPr>
        <w:t>Zoomerang</w:t>
      </w:r>
      <w:proofErr w:type="spellEnd"/>
      <w:r w:rsidRPr="002D6856">
        <w:rPr>
          <w:rFonts w:asciiTheme="minorHAnsi" w:hAnsiTheme="minorHAnsi" w:cstheme="minorHAnsi"/>
        </w:rPr>
        <w:t xml:space="preserve">)? (Note: The IRB strongly recommends the use of </w:t>
      </w:r>
      <w:proofErr w:type="spellStart"/>
      <w:r w:rsidRPr="002D6856">
        <w:rPr>
          <w:rFonts w:asciiTheme="minorHAnsi" w:hAnsiTheme="minorHAnsi" w:cstheme="minorHAnsi"/>
        </w:rPr>
        <w:t>REDCap</w:t>
      </w:r>
      <w:proofErr w:type="spellEnd"/>
      <w:r w:rsidRPr="002D6856">
        <w:rPr>
          <w:rFonts w:asciiTheme="minorHAnsi" w:hAnsiTheme="minorHAnsi" w:cstheme="minorHAnsi"/>
        </w:rPr>
        <w:t xml:space="preserve"> for online surveys that obtain sensitive identifiable human </w:t>
      </w:r>
      <w:proofErr w:type="gramStart"/>
      <w:r w:rsidRPr="002D6856">
        <w:rPr>
          <w:rFonts w:asciiTheme="minorHAnsi" w:hAnsiTheme="minorHAnsi" w:cstheme="minorHAnsi"/>
        </w:rPr>
        <w:t>subjects</w:t>
      </w:r>
      <w:proofErr w:type="gramEnd"/>
      <w:r w:rsidRPr="002D6856">
        <w:rPr>
          <w:rFonts w:asciiTheme="minorHAnsi" w:hAnsiTheme="minorHAnsi" w:cstheme="minorHAnsi"/>
        </w:rPr>
        <w:t xml:space="preserve"> data.)</w:t>
      </w:r>
    </w:p>
    <w:p w14:paraId="2101497A" w14:textId="77777777" w:rsidR="00785510" w:rsidRPr="0061053C" w:rsidRDefault="00785510" w:rsidP="002D6856">
      <w:pPr>
        <w:pStyle w:val="NormalWeb"/>
        <w:spacing w:before="0" w:beforeAutospacing="0" w:after="0" w:afterAutospacing="0"/>
        <w:ind w:left="2250" w:hanging="9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Penn State </w:t>
      </w:r>
      <w:proofErr w:type="spellStart"/>
      <w:r w:rsidRPr="0061053C">
        <w:rPr>
          <w:rFonts w:asciiTheme="minorHAnsi" w:hAnsiTheme="minorHAnsi" w:cstheme="minorHAnsi"/>
          <w:sz w:val="22"/>
          <w:szCs w:val="22"/>
        </w:rPr>
        <w:t>REDCap</w:t>
      </w:r>
      <w:proofErr w:type="spellEnd"/>
    </w:p>
    <w:p w14:paraId="496C94E0" w14:textId="44E2EDC9" w:rsidR="00785510" w:rsidRPr="0061053C" w:rsidRDefault="006746CB" w:rsidP="002D6856">
      <w:pPr>
        <w:pStyle w:val="NormalWeb"/>
        <w:spacing w:before="0" w:beforeAutospacing="0" w:after="0" w:afterAutospacing="0"/>
        <w:ind w:left="2250" w:hanging="9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61053C">
        <w:rPr>
          <w:rFonts w:asciiTheme="minorHAnsi" w:hAnsiTheme="minorHAnsi" w:cstheme="minorHAnsi"/>
          <w:sz w:val="22"/>
          <w:szCs w:val="22"/>
        </w:rPr>
        <w:t xml:space="preserve"> Penn State Qualtrics (de-identified data only)</w:t>
      </w:r>
    </w:p>
    <w:p w14:paraId="6598411F" w14:textId="77777777" w:rsidR="00785510" w:rsidRPr="0061053C" w:rsidRDefault="00785510" w:rsidP="002D6856">
      <w:pPr>
        <w:pStyle w:val="NormalWeb"/>
        <w:spacing w:before="0" w:beforeAutospacing="0" w:after="0" w:afterAutospacing="0"/>
        <w:ind w:left="2250" w:hanging="9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Other - Please specify:</w:t>
      </w:r>
    </w:p>
    <w:p w14:paraId="1D0723BF" w14:textId="77777777" w:rsidR="00785510" w:rsidRPr="0061053C" w:rsidRDefault="00785510" w:rsidP="002D6856">
      <w:pPr>
        <w:pStyle w:val="NormalWeb"/>
        <w:spacing w:before="0" w:beforeAutospacing="0" w:after="0" w:afterAutospacing="0"/>
        <w:ind w:left="3150" w:hanging="90"/>
        <w:rPr>
          <w:rFonts w:asciiTheme="minorHAnsi" w:hAnsiTheme="minorHAnsi" w:cstheme="minorHAnsi"/>
          <w:b/>
          <w:spacing w:val="-3"/>
          <w:sz w:val="22"/>
          <w:szCs w:val="22"/>
        </w:rPr>
      </w:pPr>
      <w:r w:rsidRPr="0061053C">
        <w:rPr>
          <w:rFonts w:asciiTheme="minorHAnsi" w:hAnsiTheme="minorHAnsi" w:cstheme="minorHAnsi"/>
          <w:sz w:val="22"/>
          <w:szCs w:val="22"/>
        </w:rPr>
        <w:t xml:space="preserve">Application: </w:t>
      </w: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35F315ED" w14:textId="77777777" w:rsidR="00785510" w:rsidRPr="0061053C" w:rsidRDefault="00785510" w:rsidP="002D6856">
      <w:pPr>
        <w:pStyle w:val="NormalWeb"/>
        <w:spacing w:before="0" w:beforeAutospacing="0" w:after="0" w:afterAutospacing="0"/>
        <w:ind w:left="3150" w:hanging="90"/>
        <w:rPr>
          <w:rFonts w:asciiTheme="minorHAnsi" w:hAnsiTheme="minorHAnsi" w:cstheme="minorHAnsi"/>
          <w:b/>
          <w:spacing w:val="-3"/>
          <w:sz w:val="22"/>
          <w:szCs w:val="22"/>
        </w:rPr>
      </w:pPr>
      <w:r w:rsidRPr="0061053C">
        <w:rPr>
          <w:rFonts w:asciiTheme="minorHAnsi" w:hAnsiTheme="minorHAnsi" w:cstheme="minorHAnsi"/>
          <w:sz w:val="22"/>
          <w:szCs w:val="22"/>
        </w:rPr>
        <w:t xml:space="preserve">URL (If applicable): </w:t>
      </w: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r w:rsidRPr="0061053C">
        <w:rPr>
          <w:rFonts w:asciiTheme="minorHAnsi" w:hAnsiTheme="minorHAnsi" w:cstheme="minorHAnsi"/>
          <w:b/>
          <w:spacing w:val="-3"/>
          <w:sz w:val="22"/>
          <w:szCs w:val="22"/>
        </w:rPr>
        <w:t xml:space="preserve"> </w:t>
      </w:r>
    </w:p>
    <w:p w14:paraId="499D0023" w14:textId="77777777" w:rsidR="00785510" w:rsidRPr="002D6856" w:rsidRDefault="00785510" w:rsidP="0065238D">
      <w:pPr>
        <w:pStyle w:val="Heading3"/>
        <w:numPr>
          <w:ilvl w:val="3"/>
          <w:numId w:val="5"/>
        </w:numPr>
        <w:rPr>
          <w:rFonts w:asciiTheme="minorHAnsi" w:hAnsiTheme="minorHAnsi" w:cstheme="minorHAnsi"/>
        </w:rPr>
      </w:pPr>
      <w:r w:rsidRPr="002D6856">
        <w:rPr>
          <w:rFonts w:asciiTheme="minorHAnsi" w:hAnsiTheme="minorHAnsi" w:cstheme="minorHAnsi"/>
        </w:rPr>
        <w:t xml:space="preserve">If the answer above is “Other” contact </w:t>
      </w:r>
      <w:hyperlink r:id="rId31" w:history="1">
        <w:r w:rsidRPr="002D6856">
          <w:rPr>
            <w:rStyle w:val="Hyperlink"/>
            <w:rFonts w:asciiTheme="minorHAnsi" w:hAnsiTheme="minorHAnsi" w:cstheme="minorHAnsi"/>
            <w:spacing w:val="-3"/>
            <w:szCs w:val="22"/>
          </w:rPr>
          <w:t>security@psu.edu</w:t>
        </w:r>
      </w:hyperlink>
      <w:r w:rsidRPr="002D6856">
        <w:rPr>
          <w:rFonts w:asciiTheme="minorHAnsi" w:hAnsiTheme="minorHAnsi" w:cstheme="minorHAnsi"/>
        </w:rPr>
        <w:t xml:space="preserve"> for approval of an alternative data capture method</w:t>
      </w:r>
    </w:p>
    <w:p w14:paraId="271B0CCB" w14:textId="77777777" w:rsidR="00785510" w:rsidRPr="00FF54BD" w:rsidRDefault="00785510" w:rsidP="002D6856">
      <w:pPr>
        <w:pStyle w:val="NormalWeb"/>
        <w:spacing w:before="0" w:beforeAutospacing="0" w:after="0" w:afterAutospacing="0"/>
        <w:ind w:left="1440" w:firstLine="72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3C68590" w14:textId="77777777" w:rsidR="00785510" w:rsidRDefault="00785510" w:rsidP="00785510">
      <w:pPr>
        <w:pStyle w:val="NormalWeb"/>
        <w:spacing w:before="0" w:beforeAutospacing="0" w:after="0" w:afterAutospacing="0"/>
        <w:ind w:left="1440"/>
        <w:rPr>
          <w:rFonts w:asciiTheme="minorHAnsi" w:hAnsiTheme="minorHAnsi" w:cs="Arial"/>
          <w:b/>
          <w:spacing w:val="-3"/>
          <w:sz w:val="22"/>
          <w:szCs w:val="22"/>
        </w:rPr>
      </w:pPr>
    </w:p>
    <w:p w14:paraId="01FEB989" w14:textId="77777777" w:rsidR="00785510" w:rsidRPr="00B34139" w:rsidRDefault="00785510" w:rsidP="0078551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Theme="minorHAnsi" w:hAnsiTheme="minorHAnsi"/>
          <w:sz w:val="22"/>
          <w:szCs w:val="22"/>
        </w:rPr>
      </w:pPr>
      <w:r>
        <w:rPr>
          <w:rFonts w:asciiTheme="minorHAnsi" w:hAnsiTheme="minorHAns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the Office of Information Security at </w:t>
      </w:r>
      <w:hyperlink r:id="rId32" w:history="1">
        <w:r w:rsidRPr="00633660">
          <w:rPr>
            <w:rStyle w:val="Hyperlink"/>
            <w:rFonts w:asciiTheme="minorHAnsi" w:hAnsiTheme="minorHAnsi"/>
            <w:sz w:val="22"/>
            <w:szCs w:val="22"/>
          </w:rPr>
          <w:t>security@psu.edu</w:t>
        </w:r>
      </w:hyperlink>
      <w:r>
        <w:rPr>
          <w:rFonts w:asciiTheme="minorHAnsi" w:hAnsiTheme="minorHAnsi"/>
          <w:sz w:val="22"/>
          <w:szCs w:val="22"/>
        </w:rPr>
        <w:t xml:space="preserve"> to confirm whether these requirements are required.</w:t>
      </w:r>
    </w:p>
    <w:p w14:paraId="2420768B" w14:textId="77777777" w:rsidR="00785510" w:rsidRPr="00880566" w:rsidRDefault="00785510" w:rsidP="0065238D">
      <w:pPr>
        <w:pStyle w:val="NormalWeb"/>
        <w:numPr>
          <w:ilvl w:val="1"/>
          <w:numId w:val="10"/>
        </w:numPr>
        <w:spacing w:before="0" w:beforeAutospacing="0" w:after="0" w:afterAutospacing="0"/>
        <w:ind w:left="-2700"/>
        <w:rPr>
          <w:rFonts w:asciiTheme="minorHAnsi" w:hAnsiTheme="minorHAnsi" w:cs="Arial"/>
          <w:sz w:val="22"/>
          <w:szCs w:val="22"/>
        </w:rPr>
      </w:pPr>
      <w:r w:rsidRPr="00880566">
        <w:rPr>
          <w:rFonts w:asciiTheme="minorHAnsi" w:hAnsiTheme="minorHAnsi" w:cs="Arial"/>
          <w:sz w:val="22"/>
          <w:szCs w:val="22"/>
        </w:rPr>
        <w:t xml:space="preserve">Specify the </w:t>
      </w:r>
    </w:p>
    <w:p w14:paraId="0C7067B3" w14:textId="30899BED" w:rsidR="00785510" w:rsidRPr="002D6856" w:rsidRDefault="00785510" w:rsidP="0065238D">
      <w:pPr>
        <w:pStyle w:val="Heading2"/>
        <w:numPr>
          <w:ilvl w:val="1"/>
          <w:numId w:val="5"/>
        </w:numPr>
        <w:rPr>
          <w:rFonts w:asciiTheme="minorHAnsi" w:hAnsiTheme="minorHAnsi" w:cstheme="minorHAnsi"/>
        </w:rPr>
      </w:pPr>
      <w:r w:rsidRPr="002D6856">
        <w:rPr>
          <w:rFonts w:asciiTheme="minorHAnsi" w:hAnsiTheme="minorHAnsi" w:cstheme="minorHAnsi"/>
        </w:rPr>
        <w:t>Will any type of recordings (e.g., audio or video) or photographs of the subjects be made during this study?</w:t>
      </w:r>
    </w:p>
    <w:p w14:paraId="4F470728" w14:textId="15C27921" w:rsidR="00785510" w:rsidRPr="0061053C" w:rsidRDefault="006746CB" w:rsidP="002D6856">
      <w:pPr>
        <w:pStyle w:val="NormalWeb"/>
        <w:spacing w:before="0" w:beforeAutospacing="0" w:after="0" w:afterAutospacing="0"/>
        <w:ind w:left="360" w:firstLine="108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61053C">
        <w:rPr>
          <w:rFonts w:asciiTheme="minorHAnsi" w:hAnsiTheme="minorHAnsi" w:cstheme="minorHAnsi"/>
          <w:sz w:val="22"/>
          <w:szCs w:val="22"/>
        </w:rPr>
        <w:t xml:space="preserve"> No </w:t>
      </w:r>
      <w:r w:rsidR="00785510">
        <w:rPr>
          <w:rFonts w:asciiTheme="minorHAnsi" w:hAnsiTheme="minorHAnsi" w:cstheme="minorHAnsi"/>
          <w:sz w:val="22"/>
          <w:szCs w:val="22"/>
        </w:rPr>
        <w:t>-</w:t>
      </w:r>
      <w:r w:rsidR="00785510" w:rsidRPr="0061053C">
        <w:rPr>
          <w:rFonts w:asciiTheme="minorHAnsi" w:hAnsiTheme="minorHAnsi" w:cstheme="minorHAnsi"/>
          <w:sz w:val="22"/>
          <w:szCs w:val="22"/>
        </w:rPr>
        <w:t xml:space="preserve"> </w:t>
      </w:r>
      <w:r w:rsidR="00785510">
        <w:rPr>
          <w:rFonts w:asciiTheme="minorHAnsi" w:hAnsiTheme="minorHAnsi" w:cstheme="minorHAnsi"/>
          <w:sz w:val="22"/>
          <w:szCs w:val="22"/>
        </w:rPr>
        <w:t xml:space="preserve">skip to section </w:t>
      </w:r>
      <w:r w:rsidR="007C247F" w:rsidRPr="00335583">
        <w:rPr>
          <w:rFonts w:asciiTheme="minorHAnsi" w:hAnsiTheme="minorHAnsi" w:cstheme="minorHAnsi"/>
          <w:sz w:val="22"/>
          <w:szCs w:val="22"/>
        </w:rPr>
        <w:t>2</w:t>
      </w:r>
      <w:r w:rsidR="00335583" w:rsidRPr="00335583">
        <w:rPr>
          <w:rFonts w:asciiTheme="minorHAnsi" w:hAnsiTheme="minorHAnsi" w:cstheme="minorHAnsi"/>
          <w:sz w:val="22"/>
          <w:szCs w:val="22"/>
        </w:rPr>
        <w:t>2</w:t>
      </w:r>
      <w:r w:rsidR="007C247F" w:rsidRPr="00335583">
        <w:rPr>
          <w:rFonts w:asciiTheme="minorHAnsi" w:hAnsiTheme="minorHAnsi" w:cstheme="minorHAnsi"/>
          <w:sz w:val="22"/>
          <w:szCs w:val="22"/>
        </w:rPr>
        <w:t>.10</w:t>
      </w:r>
    </w:p>
    <w:p w14:paraId="72EA6E28" w14:textId="77777777" w:rsidR="00785510" w:rsidRPr="0061053C" w:rsidRDefault="00785510" w:rsidP="002D6856">
      <w:pPr>
        <w:pStyle w:val="NormalWeb"/>
        <w:spacing w:before="0" w:beforeAutospacing="0" w:after="0" w:afterAutospacing="0"/>
        <w:ind w:left="360" w:firstLine="108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Yes - answer the following questions:</w:t>
      </w:r>
    </w:p>
    <w:p w14:paraId="2690F290" w14:textId="46144E48"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What will be used to capture the audio/video/images? Give a brief description of</w:t>
      </w:r>
      <w:r w:rsidR="000D6DE4">
        <w:rPr>
          <w:rFonts w:asciiTheme="minorHAnsi" w:hAnsiTheme="minorHAnsi" w:cstheme="minorHAnsi"/>
        </w:rPr>
        <w:t xml:space="preserve"> </w:t>
      </w:r>
      <w:r w:rsidRPr="000D6DE4">
        <w:rPr>
          <w:rFonts w:asciiTheme="minorHAnsi" w:hAnsiTheme="minorHAnsi" w:cstheme="minorHAnsi"/>
        </w:rPr>
        <w:t>content.</w:t>
      </w:r>
    </w:p>
    <w:p w14:paraId="21B645DF"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Audio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r>
        <w:rPr>
          <w:rFonts w:asciiTheme="minorHAnsi" w:hAnsiTheme="minorHAnsi" w:cstheme="minorHAnsi"/>
          <w:sz w:val="22"/>
          <w:szCs w:val="22"/>
        </w:rPr>
        <w:t xml:space="preserve">the </w:t>
      </w:r>
      <w:r w:rsidRPr="0061053C">
        <w:rPr>
          <w:rFonts w:asciiTheme="minorHAnsi" w:hAnsiTheme="minorHAnsi" w:cstheme="minorHAnsi"/>
          <w:sz w:val="22"/>
          <w:szCs w:val="22"/>
        </w:rPr>
        <w:t>audio recording:</w:t>
      </w:r>
    </w:p>
    <w:p w14:paraId="68A34165"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5A10A12C"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Video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r>
        <w:rPr>
          <w:rFonts w:asciiTheme="minorHAnsi" w:hAnsiTheme="minorHAnsi" w:cstheme="minorHAnsi"/>
          <w:sz w:val="22"/>
          <w:szCs w:val="22"/>
        </w:rPr>
        <w:t>the</w:t>
      </w:r>
      <w:r w:rsidRPr="0061053C">
        <w:rPr>
          <w:rFonts w:asciiTheme="minorHAnsi" w:hAnsiTheme="minorHAnsi" w:cstheme="minorHAnsi"/>
          <w:sz w:val="22"/>
          <w:szCs w:val="22"/>
        </w:rPr>
        <w:t xml:space="preserve"> video recording:</w:t>
      </w:r>
    </w:p>
    <w:p w14:paraId="4B03FAE3"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72BCB180"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Photographs of the subjects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proofErr w:type="gramStart"/>
      <w:r>
        <w:rPr>
          <w:rFonts w:asciiTheme="minorHAnsi" w:hAnsiTheme="minorHAnsi" w:cstheme="minorHAnsi"/>
          <w:sz w:val="22"/>
          <w:szCs w:val="22"/>
        </w:rPr>
        <w:t xml:space="preserve">the </w:t>
      </w:r>
      <w:r w:rsidRPr="0061053C">
        <w:rPr>
          <w:rFonts w:asciiTheme="minorHAnsi" w:hAnsiTheme="minorHAnsi" w:cstheme="minorHAnsi"/>
          <w:sz w:val="22"/>
          <w:szCs w:val="22"/>
        </w:rPr>
        <w:t xml:space="preserve"> photographs</w:t>
      </w:r>
      <w:proofErr w:type="gramEnd"/>
      <w:r w:rsidRPr="0061053C">
        <w:rPr>
          <w:rFonts w:asciiTheme="minorHAnsi" w:hAnsiTheme="minorHAnsi" w:cstheme="minorHAnsi"/>
          <w:sz w:val="22"/>
          <w:szCs w:val="22"/>
        </w:rPr>
        <w:t>:</w:t>
      </w:r>
    </w:p>
    <w:p w14:paraId="4BF26FF0"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2EBD2E85"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3-D Images – Describe the </w:t>
      </w:r>
      <w:r>
        <w:rPr>
          <w:rFonts w:asciiTheme="minorHAnsi" w:hAnsiTheme="minorHAnsi" w:cstheme="minorHAnsi"/>
          <w:sz w:val="22"/>
          <w:szCs w:val="22"/>
        </w:rPr>
        <w:t>intended content</w:t>
      </w:r>
      <w:r w:rsidRPr="0061053C">
        <w:rPr>
          <w:rFonts w:asciiTheme="minorHAnsi" w:hAnsiTheme="minorHAnsi" w:cstheme="minorHAnsi"/>
          <w:sz w:val="22"/>
          <w:szCs w:val="22"/>
        </w:rPr>
        <w:t xml:space="preserve"> of </w:t>
      </w:r>
      <w:r>
        <w:rPr>
          <w:rFonts w:asciiTheme="minorHAnsi" w:hAnsiTheme="minorHAnsi" w:cstheme="minorHAnsi"/>
          <w:sz w:val="22"/>
          <w:szCs w:val="22"/>
        </w:rPr>
        <w:t>the</w:t>
      </w:r>
      <w:r w:rsidRPr="0061053C">
        <w:rPr>
          <w:rFonts w:asciiTheme="minorHAnsi" w:hAnsiTheme="minorHAnsi" w:cstheme="minorHAnsi"/>
          <w:sz w:val="22"/>
          <w:szCs w:val="22"/>
        </w:rPr>
        <w:t xml:space="preserve"> of 3-D images:</w:t>
      </w:r>
    </w:p>
    <w:p w14:paraId="2AAE601C"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r w:rsidRPr="0061053C">
        <w:rPr>
          <w:rFonts w:asciiTheme="minorHAnsi" w:hAnsiTheme="minorHAnsi" w:cstheme="minorHAnsi"/>
          <w:sz w:val="22"/>
          <w:szCs w:val="22"/>
        </w:rPr>
        <w:t xml:space="preserve"> </w:t>
      </w:r>
    </w:p>
    <w:p w14:paraId="7EA9EA0F"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b/>
          <w:spacing w:val="-3"/>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Other - Specify:</w:t>
      </w:r>
      <w:r w:rsidRPr="0061053C">
        <w:rPr>
          <w:rFonts w:asciiTheme="minorHAnsi" w:hAnsiTheme="minorHAnsi" w:cstheme="minorHAnsi"/>
          <w:b/>
          <w:spacing w:val="-3"/>
          <w:sz w:val="22"/>
          <w:szCs w:val="22"/>
        </w:rPr>
        <w:t xml:space="preserve"> </w:t>
      </w:r>
    </w:p>
    <w:p w14:paraId="5785441F"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2E935113"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How will the recordings/photographs/images be stored (electronically or physically)?</w:t>
      </w:r>
    </w:p>
    <w:p w14:paraId="649A0A63" w14:textId="77777777" w:rsidR="00785510" w:rsidRDefault="00785510" w:rsidP="000D6DE4">
      <w:pPr>
        <w:pStyle w:val="NormalWeb"/>
        <w:spacing w:before="0" w:beforeAutospacing="0" w:after="0" w:afterAutospacing="0"/>
        <w:ind w:left="1440" w:firstLine="1080"/>
        <w:rPr>
          <w:rFonts w:asciiTheme="minorHAnsi" w:hAnsiTheme="minorHAnsi" w:cstheme="minorHAnsi"/>
          <w:spacing w:val="-3"/>
          <w:sz w:val="22"/>
          <w:szCs w:val="22"/>
        </w:rPr>
      </w:pPr>
      <w:r>
        <w:rPr>
          <w:rFonts w:asciiTheme="minorHAnsi" w:hAnsiTheme="minorHAnsi" w:cstheme="minorHAnsi"/>
          <w:spacing w:val="-3"/>
          <w:sz w:val="22"/>
          <w:szCs w:val="22"/>
        </w:rPr>
        <w:fldChar w:fldCharType="begin">
          <w:ffData>
            <w:name w:val="Dropdown1"/>
            <w:enabled w:val="0"/>
            <w:calcOnExit w:val="0"/>
            <w:ddList/>
          </w:ffData>
        </w:fldChar>
      </w:r>
      <w:r>
        <w:rPr>
          <w:rFonts w:asciiTheme="minorHAnsi" w:hAnsiTheme="minorHAnsi" w:cstheme="minorHAnsi"/>
          <w:spacing w:val="-3"/>
          <w:sz w:val="22"/>
          <w:szCs w:val="22"/>
        </w:rPr>
        <w:instrText xml:space="preserve"> FORMDROPDOWN </w:instrText>
      </w:r>
      <w:r w:rsidR="005768DD">
        <w:rPr>
          <w:rFonts w:asciiTheme="minorHAnsi" w:hAnsiTheme="minorHAnsi" w:cstheme="minorHAnsi"/>
          <w:spacing w:val="-3"/>
          <w:sz w:val="22"/>
          <w:szCs w:val="22"/>
        </w:rPr>
      </w:r>
      <w:r w:rsidR="005768DD">
        <w:rPr>
          <w:rFonts w:asciiTheme="minorHAnsi" w:hAnsiTheme="minorHAnsi" w:cstheme="minorHAnsi"/>
          <w:spacing w:val="-3"/>
          <w:sz w:val="22"/>
          <w:szCs w:val="22"/>
        </w:rPr>
        <w:fldChar w:fldCharType="separate"/>
      </w:r>
      <w:r>
        <w:rPr>
          <w:rFonts w:asciiTheme="minorHAnsi" w:hAnsiTheme="minorHAnsi" w:cstheme="minorHAnsi"/>
          <w:spacing w:val="-3"/>
          <w:sz w:val="22"/>
          <w:szCs w:val="22"/>
        </w:rPr>
        <w:fldChar w:fldCharType="end"/>
      </w:r>
    </w:p>
    <w:p w14:paraId="048D528F"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Where will the recordings/photographs/images be stored?</w:t>
      </w:r>
    </w:p>
    <w:p w14:paraId="3CA4DC37" w14:textId="77777777" w:rsidR="00785510" w:rsidRPr="0061053C" w:rsidRDefault="00785510" w:rsidP="000D6DE4">
      <w:pPr>
        <w:pStyle w:val="NormalWeb"/>
        <w:spacing w:before="0" w:beforeAutospacing="0" w:after="0" w:afterAutospacing="0"/>
        <w:ind w:left="1395" w:firstLine="1125"/>
        <w:rPr>
          <w:rFonts w:asciiTheme="minorHAnsi" w:hAnsiTheme="minorHAnsi" w:cstheme="minorHAnsi"/>
          <w:sz w:val="22"/>
          <w:szCs w:val="22"/>
        </w:rPr>
      </w:pPr>
      <w:r>
        <w:rPr>
          <w:rFonts w:asciiTheme="minorHAnsi" w:hAnsiTheme="minorHAnsi" w:cstheme="minorHAnsi"/>
          <w:sz w:val="22"/>
          <w:szCs w:val="22"/>
        </w:rPr>
        <w:fldChar w:fldCharType="begin">
          <w:ffData>
            <w:name w:val="Text3"/>
            <w:enabled/>
            <w:calcOnExit w:val="0"/>
            <w:textInput/>
          </w:ffData>
        </w:fldChar>
      </w:r>
      <w:r>
        <w:rPr>
          <w:rFonts w:asciiTheme="minorHAnsi" w:hAnsiTheme="minorHAnsi" w:cstheme="minorHAnsi"/>
          <w:sz w:val="22"/>
          <w:szCs w:val="22"/>
        </w:rPr>
        <w:instrText xml:space="preserve"> FORMTEXT </w:instrText>
      </w:r>
      <w:r>
        <w:rPr>
          <w:rFonts w:asciiTheme="minorHAnsi" w:hAnsiTheme="minorHAnsi" w:cstheme="minorHAnsi"/>
          <w:sz w:val="22"/>
          <w:szCs w:val="22"/>
        </w:rPr>
      </w:r>
      <w:r>
        <w:rPr>
          <w:rFonts w:asciiTheme="minorHAnsi" w:hAnsiTheme="minorHAnsi" w:cstheme="minorHAnsi"/>
          <w:sz w:val="22"/>
          <w:szCs w:val="22"/>
        </w:rPr>
        <w:fldChar w:fldCharType="separate"/>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noProof/>
          <w:sz w:val="22"/>
          <w:szCs w:val="22"/>
        </w:rPr>
        <w:t> </w:t>
      </w:r>
      <w:r>
        <w:rPr>
          <w:rFonts w:asciiTheme="minorHAnsi" w:hAnsiTheme="minorHAnsi" w:cstheme="minorHAnsi"/>
          <w:sz w:val="22"/>
          <w:szCs w:val="22"/>
        </w:rPr>
        <w:fldChar w:fldCharType="end"/>
      </w:r>
    </w:p>
    <w:p w14:paraId="1BA10086"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Who will have access to the recordings/photographs/images?</w:t>
      </w:r>
    </w:p>
    <w:p w14:paraId="0A9DE6A8" w14:textId="77777777" w:rsidR="00785510" w:rsidRPr="0061053C" w:rsidRDefault="00785510" w:rsidP="000D6DE4">
      <w:pPr>
        <w:pStyle w:val="NormalWeb"/>
        <w:spacing w:before="0" w:beforeAutospacing="0" w:after="0" w:afterAutospacing="0"/>
        <w:ind w:left="1440" w:firstLine="108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66A66391"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t>Will any of the recordings be transcribed?</w:t>
      </w:r>
    </w:p>
    <w:p w14:paraId="184695C8"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Not applicable</w:t>
      </w:r>
    </w:p>
    <w:p w14:paraId="66ECE6E8"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No</w:t>
      </w:r>
    </w:p>
    <w:p w14:paraId="29633689"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Yes </w:t>
      </w:r>
      <w:r>
        <w:rPr>
          <w:rFonts w:asciiTheme="minorHAnsi" w:hAnsiTheme="minorHAnsi" w:cstheme="minorHAnsi"/>
          <w:sz w:val="22"/>
          <w:szCs w:val="22"/>
        </w:rPr>
        <w:t>–</w:t>
      </w:r>
      <w:r w:rsidRPr="0061053C">
        <w:rPr>
          <w:rFonts w:asciiTheme="minorHAnsi" w:hAnsiTheme="minorHAnsi" w:cstheme="minorHAnsi"/>
          <w:sz w:val="22"/>
          <w:szCs w:val="22"/>
        </w:rPr>
        <w:t xml:space="preserve"> </w:t>
      </w:r>
      <w:r>
        <w:rPr>
          <w:rFonts w:asciiTheme="minorHAnsi" w:hAnsiTheme="minorHAnsi" w:cstheme="minorHAnsi"/>
          <w:sz w:val="22"/>
          <w:szCs w:val="22"/>
        </w:rPr>
        <w:t xml:space="preserve">indicate </w:t>
      </w:r>
      <w:r w:rsidRPr="0061053C">
        <w:rPr>
          <w:rFonts w:asciiTheme="minorHAnsi" w:hAnsiTheme="minorHAnsi" w:cstheme="minorHAnsi"/>
          <w:sz w:val="22"/>
          <w:szCs w:val="22"/>
        </w:rPr>
        <w:t xml:space="preserve">who will be doing the transcribing? </w:t>
      </w:r>
    </w:p>
    <w:p w14:paraId="5E3000F5" w14:textId="77777777" w:rsidR="00785510" w:rsidRPr="0061053C" w:rsidRDefault="00785510" w:rsidP="000D6DE4">
      <w:pPr>
        <w:pStyle w:val="NormalWeb"/>
        <w:spacing w:before="0" w:beforeAutospacing="0" w:after="0" w:afterAutospacing="0"/>
        <w:ind w:left="1800" w:firstLine="720"/>
        <w:rPr>
          <w:rFonts w:asciiTheme="minorHAnsi" w:hAnsiTheme="minorHAnsi" w:cstheme="minorHAnsi"/>
          <w:spacing w:val="-3"/>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72A19303" w14:textId="77777777" w:rsidR="00785510" w:rsidRPr="000D6DE4" w:rsidRDefault="00785510" w:rsidP="0065238D">
      <w:pPr>
        <w:pStyle w:val="Heading3"/>
        <w:numPr>
          <w:ilvl w:val="3"/>
          <w:numId w:val="5"/>
        </w:numPr>
        <w:rPr>
          <w:rFonts w:asciiTheme="minorHAnsi" w:hAnsiTheme="minorHAnsi" w:cstheme="minorHAnsi"/>
        </w:rPr>
      </w:pPr>
      <w:r w:rsidRPr="000D6DE4">
        <w:rPr>
          <w:rFonts w:asciiTheme="minorHAnsi" w:hAnsiTheme="minorHAnsi" w:cstheme="minorHAnsi"/>
        </w:rPr>
        <w:lastRenderedPageBreak/>
        <w:t>Will the recordings/photographs be used for purposes other than this research study?</w:t>
      </w:r>
    </w:p>
    <w:p w14:paraId="3B91DC64" w14:textId="77777777" w:rsidR="00785510" w:rsidRPr="0061053C"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No</w:t>
      </w:r>
    </w:p>
    <w:p w14:paraId="368CA88E" w14:textId="77777777" w:rsidR="001F4703" w:rsidRDefault="00785510" w:rsidP="000D6DE4">
      <w:pPr>
        <w:pStyle w:val="NormalWeb"/>
        <w:spacing w:before="0" w:beforeAutospacing="0" w:after="0" w:afterAutospacing="0"/>
        <w:ind w:left="1440" w:firstLine="720"/>
        <w:rPr>
          <w:rFonts w:asciiTheme="minorHAnsi" w:hAnsiTheme="minorHAnsi" w:cstheme="minorHAnsi"/>
          <w:sz w:val="22"/>
          <w:szCs w:val="22"/>
        </w:rPr>
      </w:pPr>
      <w:r w:rsidRPr="0061053C">
        <w:rPr>
          <w:rFonts w:asciiTheme="minorHAnsi" w:hAnsiTheme="minorHAnsi" w:cstheme="minorHAnsi"/>
          <w:sz w:val="22"/>
          <w:szCs w:val="22"/>
        </w:rPr>
        <w:fldChar w:fldCharType="begin">
          <w:ffData>
            <w:name w:val="Check435"/>
            <w:enabled/>
            <w:calcOnExit w:val="0"/>
            <w:checkBox>
              <w:sizeAuto/>
              <w:default w:val="0"/>
            </w:checkBox>
          </w:ffData>
        </w:fldChar>
      </w:r>
      <w:r w:rsidRPr="0061053C">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61053C">
        <w:rPr>
          <w:rFonts w:asciiTheme="minorHAnsi" w:hAnsiTheme="minorHAnsi" w:cstheme="minorHAnsi"/>
          <w:sz w:val="22"/>
          <w:szCs w:val="22"/>
        </w:rPr>
        <w:fldChar w:fldCharType="end"/>
      </w:r>
      <w:r w:rsidRPr="0061053C">
        <w:rPr>
          <w:rFonts w:asciiTheme="minorHAnsi" w:hAnsiTheme="minorHAnsi" w:cstheme="minorHAnsi"/>
          <w:sz w:val="22"/>
          <w:szCs w:val="22"/>
        </w:rPr>
        <w:t xml:space="preserve"> Yes - specify </w:t>
      </w:r>
      <w:r>
        <w:rPr>
          <w:rFonts w:asciiTheme="minorHAnsi" w:hAnsiTheme="minorHAnsi" w:cstheme="minorHAnsi"/>
          <w:sz w:val="22"/>
          <w:szCs w:val="22"/>
        </w:rPr>
        <w:t xml:space="preserve">purpose(s) </w:t>
      </w:r>
      <w:r w:rsidRPr="0061053C">
        <w:rPr>
          <w:rFonts w:asciiTheme="minorHAnsi" w:hAnsiTheme="minorHAnsi" w:cstheme="minorHAnsi"/>
          <w:sz w:val="22"/>
          <w:szCs w:val="22"/>
        </w:rPr>
        <w:t>(e.g., publication, presentations, educational training, future</w:t>
      </w:r>
    </w:p>
    <w:p w14:paraId="5C1FA67A" w14:textId="77777777" w:rsidR="000D6DE4" w:rsidRDefault="00785510" w:rsidP="000D6DE4">
      <w:pPr>
        <w:pStyle w:val="NormalWeb"/>
        <w:spacing w:before="0" w:beforeAutospacing="0" w:after="0" w:afterAutospacing="0"/>
        <w:ind w:left="2160" w:firstLine="270"/>
        <w:rPr>
          <w:rFonts w:asciiTheme="minorHAnsi" w:hAnsiTheme="minorHAnsi" w:cstheme="minorHAnsi"/>
          <w:sz w:val="22"/>
          <w:szCs w:val="22"/>
        </w:rPr>
      </w:pPr>
      <w:r w:rsidRPr="0061053C">
        <w:rPr>
          <w:rFonts w:asciiTheme="minorHAnsi" w:hAnsiTheme="minorHAnsi" w:cstheme="minorHAnsi"/>
          <w:sz w:val="22"/>
          <w:szCs w:val="22"/>
        </w:rPr>
        <w:t xml:space="preserve"> undetermined research):</w:t>
      </w:r>
    </w:p>
    <w:p w14:paraId="2E2DC592" w14:textId="4C546125" w:rsidR="00785510" w:rsidRPr="0061053C" w:rsidRDefault="00785510" w:rsidP="000D6DE4">
      <w:pPr>
        <w:pStyle w:val="NormalWeb"/>
        <w:spacing w:before="0" w:beforeAutospacing="0" w:after="0" w:afterAutospacing="0"/>
        <w:ind w:left="2160" w:firstLine="270"/>
        <w:rPr>
          <w:rFonts w:asciiTheme="minorHAnsi" w:hAnsiTheme="minorHAnsi" w:cstheme="minorHAnsi"/>
          <w:sz w:val="22"/>
          <w:szCs w:val="22"/>
        </w:rPr>
      </w:pPr>
      <w:r w:rsidRPr="0061053C">
        <w:rPr>
          <w:rFonts w:asciiTheme="minorHAnsi" w:hAnsiTheme="minorHAnsi" w:cstheme="minorHAnsi"/>
          <w:spacing w:val="-3"/>
          <w:sz w:val="22"/>
          <w:szCs w:val="22"/>
        </w:rPr>
        <w:fldChar w:fldCharType="begin">
          <w:ffData>
            <w:name w:val=""/>
            <w:enabled/>
            <w:calcOnExit w:val="0"/>
            <w:textInput/>
          </w:ffData>
        </w:fldChar>
      </w:r>
      <w:r w:rsidRPr="0061053C">
        <w:rPr>
          <w:rFonts w:asciiTheme="minorHAnsi" w:hAnsiTheme="minorHAnsi" w:cstheme="minorHAnsi"/>
          <w:spacing w:val="-3"/>
          <w:sz w:val="22"/>
          <w:szCs w:val="22"/>
        </w:rPr>
        <w:instrText xml:space="preserve"> FORMTEXT </w:instrText>
      </w:r>
      <w:r w:rsidRPr="0061053C">
        <w:rPr>
          <w:rFonts w:asciiTheme="minorHAnsi" w:hAnsiTheme="minorHAnsi" w:cstheme="minorHAnsi"/>
          <w:spacing w:val="-3"/>
          <w:sz w:val="22"/>
          <w:szCs w:val="22"/>
        </w:rPr>
      </w:r>
      <w:r w:rsidRPr="0061053C">
        <w:rPr>
          <w:rFonts w:asciiTheme="minorHAnsi" w:hAnsiTheme="minorHAnsi" w:cstheme="minorHAnsi"/>
          <w:spacing w:val="-3"/>
          <w:sz w:val="22"/>
          <w:szCs w:val="22"/>
        </w:rPr>
        <w:fldChar w:fldCharType="separate"/>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noProof/>
          <w:spacing w:val="-3"/>
          <w:sz w:val="22"/>
          <w:szCs w:val="22"/>
        </w:rPr>
        <w:t> </w:t>
      </w:r>
      <w:r w:rsidRPr="0061053C">
        <w:rPr>
          <w:rFonts w:asciiTheme="minorHAnsi" w:hAnsiTheme="minorHAnsi" w:cstheme="minorHAnsi"/>
          <w:spacing w:val="-3"/>
          <w:sz w:val="22"/>
          <w:szCs w:val="22"/>
        </w:rPr>
        <w:fldChar w:fldCharType="end"/>
      </w:r>
    </w:p>
    <w:p w14:paraId="2D0146A2" w14:textId="77777777" w:rsidR="00785510" w:rsidRPr="0061053C" w:rsidRDefault="00785510" w:rsidP="0065238D">
      <w:pPr>
        <w:pStyle w:val="NormalWeb"/>
        <w:numPr>
          <w:ilvl w:val="1"/>
          <w:numId w:val="9"/>
        </w:numPr>
        <w:spacing w:before="0" w:beforeAutospacing="0" w:after="0" w:afterAutospacing="0"/>
        <w:ind w:left="-2700"/>
        <w:rPr>
          <w:rFonts w:asciiTheme="minorHAnsi" w:hAnsiTheme="minorHAnsi" w:cstheme="minorHAnsi"/>
          <w:b/>
          <w:sz w:val="22"/>
          <w:szCs w:val="22"/>
        </w:rPr>
      </w:pPr>
      <w:r w:rsidRPr="0061053C">
        <w:rPr>
          <w:rFonts w:asciiTheme="minorHAnsi" w:hAnsiTheme="minorHAnsi" w:cstheme="minorHAnsi"/>
          <w:sz w:val="22"/>
          <w:szCs w:val="22"/>
        </w:rPr>
        <w:t>What type of r</w:t>
      </w:r>
    </w:p>
    <w:p w14:paraId="40B972D7" w14:textId="679B621C" w:rsidR="001F4703" w:rsidRPr="001F4703" w:rsidRDefault="00785510" w:rsidP="0065238D">
      <w:pPr>
        <w:pStyle w:val="Heading2"/>
        <w:numPr>
          <w:ilvl w:val="1"/>
          <w:numId w:val="5"/>
        </w:numPr>
        <w:rPr>
          <w:rFonts w:asciiTheme="minorHAnsi" w:hAnsiTheme="minorHAnsi" w:cstheme="minorHAnsi"/>
        </w:rPr>
      </w:pPr>
      <w:r w:rsidRPr="001F4703">
        <w:rPr>
          <w:rFonts w:asciiTheme="minorHAnsi" w:hAnsiTheme="minorHAnsi" w:cstheme="minorHAnsi"/>
        </w:rPr>
        <w:t>Certificate of Confidentiality (COC) - Is the research biomedical, behavioral, clinical or other research that is funded by the National Institutes of Health (NIH)?</w:t>
      </w:r>
    </w:p>
    <w:p w14:paraId="6A1090CC" w14:textId="77777777" w:rsidR="00785510" w:rsidRPr="00880566" w:rsidRDefault="00785510" w:rsidP="001F4703">
      <w:pPr>
        <w:pStyle w:val="NormalWeb"/>
        <w:spacing w:before="0" w:beforeAutospacing="0" w:after="0" w:afterAutospacing="0"/>
        <w:ind w:left="1080" w:firstLine="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w:t>
      </w:r>
      <w:r>
        <w:rPr>
          <w:rFonts w:asciiTheme="minorHAnsi" w:hAnsiTheme="minorHAnsi" w:cs="Arial"/>
          <w:sz w:val="22"/>
          <w:szCs w:val="22"/>
        </w:rPr>
        <w:t xml:space="preserve"> - c</w:t>
      </w:r>
      <w:r w:rsidRPr="00880566">
        <w:rPr>
          <w:rFonts w:asciiTheme="minorHAnsi" w:hAnsiTheme="minorHAnsi" w:cs="Arial"/>
          <w:sz w:val="22"/>
          <w:szCs w:val="22"/>
        </w:rPr>
        <w:t xml:space="preserve">heck </w:t>
      </w:r>
      <w:r>
        <w:rPr>
          <w:rFonts w:asciiTheme="minorHAnsi" w:hAnsiTheme="minorHAnsi" w:cs="Arial"/>
          <w:sz w:val="22"/>
          <w:szCs w:val="22"/>
        </w:rPr>
        <w:t xml:space="preserve">one of </w:t>
      </w:r>
      <w:r w:rsidRPr="00880566">
        <w:rPr>
          <w:rFonts w:asciiTheme="minorHAnsi" w:hAnsiTheme="minorHAnsi" w:cs="Arial"/>
          <w:sz w:val="22"/>
          <w:szCs w:val="22"/>
        </w:rPr>
        <w:t xml:space="preserve">the following: </w:t>
      </w:r>
    </w:p>
    <w:p w14:paraId="3961682D" w14:textId="77777777" w:rsidR="001F4703" w:rsidRDefault="00785510" w:rsidP="001F4703">
      <w:pPr>
        <w:pStyle w:val="NormalWeb"/>
        <w:spacing w:before="0" w:beforeAutospacing="0" w:after="0" w:afterAutospacing="0"/>
        <w:ind w:left="225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The research involves human subjects as defined by the DHHS regulations (See Worksheet </w:t>
      </w:r>
    </w:p>
    <w:p w14:paraId="188FE4B6" w14:textId="072BE0F2" w:rsidR="00785510" w:rsidRPr="00880566" w:rsidRDefault="00785510" w:rsidP="001F4703">
      <w:pPr>
        <w:pStyle w:val="NormalWeb"/>
        <w:spacing w:before="0" w:beforeAutospacing="0" w:after="0" w:afterAutospacing="0"/>
        <w:ind w:left="2610"/>
        <w:rPr>
          <w:rFonts w:asciiTheme="minorHAnsi" w:hAnsiTheme="minorHAnsi" w:cs="Arial"/>
          <w:sz w:val="22"/>
          <w:szCs w:val="22"/>
        </w:rPr>
      </w:pPr>
      <w:r w:rsidRPr="00880566">
        <w:rPr>
          <w:rFonts w:asciiTheme="minorHAnsi" w:hAnsiTheme="minorHAnsi" w:cs="Arial"/>
          <w:sz w:val="22"/>
          <w:szCs w:val="22"/>
        </w:rPr>
        <w:t>HRP-310).</w:t>
      </w:r>
    </w:p>
    <w:p w14:paraId="6345E498" w14:textId="77777777" w:rsidR="00785510" w:rsidRPr="00880566" w:rsidRDefault="00785510" w:rsidP="001F4703">
      <w:pPr>
        <w:pStyle w:val="NormalWeb"/>
        <w:spacing w:before="0" w:beforeAutospacing="0" w:after="0" w:afterAutospacing="0"/>
        <w:ind w:left="225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The research involves collecting or using biospecimens that are identifiable to an individual.</w:t>
      </w:r>
    </w:p>
    <w:p w14:paraId="0B5F8A31" w14:textId="77777777" w:rsidR="00785510" w:rsidRPr="00880566" w:rsidRDefault="00785510" w:rsidP="001F4703">
      <w:pPr>
        <w:pStyle w:val="NormalWeb"/>
        <w:spacing w:before="0" w:beforeAutospacing="0" w:after="0" w:afterAutospacing="0"/>
        <w:ind w:left="261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Default="00785510" w:rsidP="001F4703">
      <w:pPr>
        <w:pStyle w:val="NormalWeb"/>
        <w:spacing w:before="0" w:beforeAutospacing="0" w:after="0" w:afterAutospacing="0"/>
        <w:ind w:left="225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The research involves the generation of individual level, human genomic data.</w:t>
      </w:r>
    </w:p>
    <w:p w14:paraId="57F52DD1" w14:textId="77777777" w:rsidR="00785510" w:rsidRPr="00880566" w:rsidRDefault="00785510" w:rsidP="001F4703">
      <w:pPr>
        <w:pStyle w:val="NormalWeb"/>
        <w:spacing w:before="0" w:beforeAutospacing="0" w:after="0" w:afterAutospacing="0"/>
        <w:ind w:left="2250"/>
        <w:rPr>
          <w:rFonts w:asciiTheme="minorHAnsi" w:hAnsiTheme="minorHAnsi" w:cs="Arial"/>
          <w:sz w:val="22"/>
          <w:szCs w:val="22"/>
        </w:rPr>
      </w:pPr>
    </w:p>
    <w:p w14:paraId="73EB9625" w14:textId="77777777" w:rsidR="00785510" w:rsidRPr="00880566" w:rsidRDefault="00785510" w:rsidP="001F4703">
      <w:pPr>
        <w:pStyle w:val="NormalWeb"/>
        <w:spacing w:before="0" w:beforeAutospacing="0" w:after="0" w:afterAutospacing="0"/>
        <w:ind w:left="2250"/>
        <w:rPr>
          <w:rFonts w:asciiTheme="minorHAnsi" w:hAnsiTheme="minorHAnsi" w:cs="Arial"/>
          <w:b/>
          <w:sz w:val="22"/>
          <w:szCs w:val="22"/>
        </w:rPr>
      </w:pPr>
      <w:r w:rsidRPr="00880566">
        <w:rPr>
          <w:rFonts w:asciiTheme="minorHAnsi" w:hAnsiTheme="minorHAnsi" w:cs="Arial"/>
          <w:b/>
          <w:sz w:val="22"/>
          <w:szCs w:val="22"/>
        </w:rPr>
        <w:t xml:space="preserve">Note:  If </w:t>
      </w:r>
      <w:r w:rsidRPr="00880566">
        <w:rPr>
          <w:rFonts w:asciiTheme="minorHAnsi" w:hAnsiTheme="minorHAnsi" w:cs="Arial"/>
          <w:b/>
          <w:sz w:val="22"/>
          <w:szCs w:val="22"/>
          <w:u w:val="single"/>
        </w:rPr>
        <w:t>any</w:t>
      </w:r>
      <w:r w:rsidRPr="00880566">
        <w:rPr>
          <w:rFonts w:asciiTheme="minorHAnsi" w:hAnsiTheme="minorHAnsi" w:cs="Arial"/>
          <w:b/>
          <w:sz w:val="22"/>
          <w:szCs w:val="22"/>
        </w:rPr>
        <w:t xml:space="preserve"> of the 4 items above are checked, a COC is automatically issued by NIH and applies to the research. Information about the COC must be included in the consent form.</w:t>
      </w:r>
    </w:p>
    <w:p w14:paraId="2FEC06DF" w14:textId="6D02F602" w:rsidR="00785510" w:rsidRPr="00880566" w:rsidRDefault="006746CB" w:rsidP="001F4703">
      <w:pPr>
        <w:pStyle w:val="NormalWeb"/>
        <w:spacing w:before="0" w:beforeAutospacing="0" w:after="0" w:afterAutospacing="0"/>
        <w:ind w:left="1080" w:firstLine="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No</w:t>
      </w:r>
      <w:r w:rsidR="00785510">
        <w:rPr>
          <w:rFonts w:asciiTheme="minorHAnsi" w:hAnsiTheme="minorHAnsi" w:cs="Arial"/>
          <w:sz w:val="22"/>
          <w:szCs w:val="22"/>
        </w:rPr>
        <w:t xml:space="preserve"> -</w:t>
      </w:r>
      <w:r w:rsidR="00785510" w:rsidRPr="00880566">
        <w:rPr>
          <w:rFonts w:asciiTheme="minorHAnsi" w:hAnsiTheme="minorHAnsi" w:cs="Arial"/>
          <w:sz w:val="22"/>
          <w:szCs w:val="22"/>
        </w:rPr>
        <w:t xml:space="preserve"> answer the following question.</w:t>
      </w:r>
    </w:p>
    <w:p w14:paraId="0CD0758D" w14:textId="77777777" w:rsidR="00785510" w:rsidRPr="00880566" w:rsidRDefault="00785510" w:rsidP="001F4703">
      <w:pPr>
        <w:pStyle w:val="NormalWeb"/>
        <w:spacing w:before="0" w:beforeAutospacing="0" w:after="0" w:afterAutospacing="0"/>
        <w:ind w:left="1440" w:firstLine="720"/>
        <w:rPr>
          <w:rFonts w:asciiTheme="minorHAnsi" w:hAnsiTheme="minorHAnsi" w:cs="Arial"/>
          <w:sz w:val="22"/>
          <w:szCs w:val="22"/>
        </w:rPr>
      </w:pPr>
      <w:r w:rsidRPr="00880566">
        <w:rPr>
          <w:rFonts w:asciiTheme="minorHAnsi" w:hAnsiTheme="minorHAnsi" w:cs="Arial"/>
          <w:sz w:val="22"/>
          <w:szCs w:val="22"/>
        </w:rPr>
        <w:t xml:space="preserve">If the research is not funded by NIH, will the investigator apply for a COC for this research study? </w:t>
      </w:r>
    </w:p>
    <w:p w14:paraId="343A6236" w14:textId="57927466" w:rsidR="00785510" w:rsidRPr="00880566" w:rsidRDefault="006746CB" w:rsidP="001F4703">
      <w:pPr>
        <w:pStyle w:val="NormalWeb"/>
        <w:spacing w:before="0" w:beforeAutospacing="0" w:after="0" w:afterAutospacing="0"/>
        <w:ind w:left="1440" w:firstLine="72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No</w:t>
      </w:r>
    </w:p>
    <w:p w14:paraId="3ED6901A" w14:textId="77777777" w:rsidR="00785510" w:rsidRPr="00880566" w:rsidRDefault="00785510" w:rsidP="001F4703">
      <w:pPr>
        <w:pStyle w:val="NormalWeb"/>
        <w:spacing w:before="0" w:beforeAutospacing="0" w:after="0" w:afterAutospacing="0"/>
        <w:ind w:left="1440" w:firstLine="72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w:t>
      </w:r>
    </w:p>
    <w:p w14:paraId="48631128" w14:textId="77777777" w:rsidR="00785510" w:rsidRDefault="00785510" w:rsidP="00785510">
      <w:pPr>
        <w:pStyle w:val="NormalWeb"/>
        <w:spacing w:before="0" w:beforeAutospacing="0" w:after="0" w:afterAutospacing="0"/>
        <w:ind w:left="2160" w:hanging="720"/>
        <w:rPr>
          <w:rFonts w:asciiTheme="minorHAnsi" w:hAnsiTheme="minorHAnsi" w:cs="Arial"/>
          <w:b/>
          <w:sz w:val="22"/>
          <w:szCs w:val="22"/>
        </w:rPr>
      </w:pPr>
    </w:p>
    <w:p w14:paraId="1B9611F6" w14:textId="77777777" w:rsidR="00785510" w:rsidRPr="00880566" w:rsidRDefault="00785510" w:rsidP="001F4703">
      <w:pPr>
        <w:pStyle w:val="NormalWeb"/>
        <w:spacing w:before="0" w:beforeAutospacing="0" w:after="0" w:afterAutospacing="0"/>
        <w:ind w:left="2160"/>
        <w:rPr>
          <w:rFonts w:asciiTheme="minorHAnsi" w:hAnsiTheme="minorHAnsi" w:cs="Arial"/>
          <w:b/>
          <w:sz w:val="22"/>
          <w:szCs w:val="22"/>
        </w:rPr>
      </w:pPr>
      <w:r w:rsidRPr="00880566">
        <w:rPr>
          <w:rFonts w:asciiTheme="minorHAnsi" w:hAnsiTheme="minorHAnsi" w:cs="Arial"/>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880566" w:rsidRDefault="00785510" w:rsidP="00785510">
      <w:pPr>
        <w:pStyle w:val="NormalWeb"/>
        <w:spacing w:before="0" w:beforeAutospacing="0" w:after="0" w:afterAutospacing="0"/>
        <w:ind w:left="360"/>
        <w:rPr>
          <w:rFonts w:asciiTheme="minorHAnsi" w:hAnsiTheme="minorHAnsi" w:cs="Arial"/>
          <w:b/>
          <w:sz w:val="22"/>
          <w:szCs w:val="22"/>
        </w:rPr>
      </w:pPr>
    </w:p>
    <w:p w14:paraId="7BAC6517" w14:textId="30058ABF" w:rsidR="00785510" w:rsidRPr="001F4703" w:rsidRDefault="00785510" w:rsidP="0065238D">
      <w:pPr>
        <w:pStyle w:val="Heading2"/>
        <w:numPr>
          <w:ilvl w:val="1"/>
          <w:numId w:val="5"/>
        </w:numPr>
        <w:rPr>
          <w:rFonts w:asciiTheme="minorHAnsi" w:hAnsiTheme="minorHAnsi" w:cstheme="minorHAnsi"/>
        </w:rPr>
      </w:pPr>
      <w:r w:rsidRPr="001F4703">
        <w:rPr>
          <w:rFonts w:asciiTheme="minorHAnsi" w:hAnsiTheme="minorHAnsi" w:cstheme="minorHAnsi"/>
        </w:rPr>
        <w:t>What steps will be taken to protect subjects’ privacy interests? (Check all that apply.)</w:t>
      </w:r>
    </w:p>
    <w:p w14:paraId="1FAF3086" w14:textId="1241D4DA" w:rsidR="00785510" w:rsidRPr="00880566" w:rsidRDefault="006746C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Identification and recruitment of potential subjects follows procedures consistent with privacy standards</w:t>
      </w:r>
    </w:p>
    <w:p w14:paraId="1EE54040" w14:textId="338B9067" w:rsidR="00785510" w:rsidRPr="00880566" w:rsidRDefault="006746C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Consent discussion and research interventions will take place in a private setting</w:t>
      </w:r>
    </w:p>
    <w:p w14:paraId="5BDE9A3C" w14:textId="7B37ED20" w:rsidR="00785510" w:rsidRPr="00880566" w:rsidRDefault="006746C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Limiting the information being collected to only the minimum amount of data necessary to accomplish the research purposes </w:t>
      </w:r>
    </w:p>
    <w:p w14:paraId="05CFD87A" w14:textId="57D69F25" w:rsidR="00785510" w:rsidRPr="00880566" w:rsidRDefault="006746CB" w:rsidP="001F4703">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Limiting the people with access to the identifiable research data to the minimum necessary as specified in the application and consent process</w:t>
      </w:r>
    </w:p>
    <w:p w14:paraId="11B06A49" w14:textId="77777777" w:rsidR="00785510" w:rsidRPr="00880566" w:rsidRDefault="00785510" w:rsidP="001F4703">
      <w:pPr>
        <w:pStyle w:val="NormalWeb"/>
        <w:spacing w:before="0" w:beforeAutospacing="0" w:after="0" w:afterAutospacing="0"/>
        <w:ind w:left="180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w:t>
      </w:r>
      <w:r w:rsidRPr="00880566">
        <w:rPr>
          <w:rFonts w:asciiTheme="minorHAnsi" w:hAnsiTheme="minorHAnsi" w:cs="Arial"/>
          <w:b/>
          <w:spacing w:val="-3"/>
          <w:sz w:val="22"/>
          <w:szCs w:val="22"/>
        </w:rPr>
        <w:t xml:space="preserve"> </w:t>
      </w:r>
    </w:p>
    <w:p w14:paraId="37EA1B35" w14:textId="77777777" w:rsidR="00785510" w:rsidRPr="00880566" w:rsidRDefault="00785510" w:rsidP="001F4703">
      <w:pPr>
        <w:pStyle w:val="NormalWeb"/>
        <w:spacing w:before="0" w:beforeAutospacing="0" w:after="0" w:afterAutospacing="0"/>
        <w:ind w:left="180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B228BEF" w14:textId="77777777" w:rsidR="00785510" w:rsidRPr="00880566" w:rsidRDefault="00785510" w:rsidP="00785510">
      <w:pPr>
        <w:pStyle w:val="NormalWeb"/>
        <w:spacing w:before="0" w:beforeAutospacing="0" w:after="0" w:afterAutospacing="0"/>
        <w:ind w:left="720"/>
        <w:rPr>
          <w:rFonts w:asciiTheme="minorHAnsi" w:hAnsiTheme="minorHAnsi" w:cs="Arial"/>
          <w:b/>
          <w:sz w:val="22"/>
          <w:szCs w:val="22"/>
        </w:rPr>
      </w:pPr>
    </w:p>
    <w:p w14:paraId="675F14D5" w14:textId="270E664A" w:rsidR="00785510" w:rsidRPr="001F4703" w:rsidRDefault="00785510" w:rsidP="0065238D">
      <w:pPr>
        <w:pStyle w:val="Heading2"/>
        <w:numPr>
          <w:ilvl w:val="1"/>
          <w:numId w:val="5"/>
        </w:numPr>
        <w:rPr>
          <w:rFonts w:asciiTheme="minorHAnsi" w:hAnsiTheme="minorHAnsi" w:cstheme="minorHAnsi"/>
        </w:rPr>
      </w:pPr>
      <w:r w:rsidRPr="001F4703">
        <w:rPr>
          <w:rFonts w:asciiTheme="minorHAnsi" w:hAnsiTheme="minorHAnsi" w:cstheme="minorHAnsi"/>
        </w:rPr>
        <w:t>What is the process for ensuring correctness of data entry?</w:t>
      </w:r>
    </w:p>
    <w:p w14:paraId="45AF1462"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Double data entry to reduce risk of errors</w:t>
      </w:r>
    </w:p>
    <w:p w14:paraId="68ADC7BE" w14:textId="4786FA93" w:rsidR="00785510" w:rsidRPr="00880566" w:rsidRDefault="006746CB" w:rsidP="001F4703">
      <w:pPr>
        <w:pStyle w:val="NormalWeb"/>
        <w:spacing w:before="0" w:beforeAutospacing="0" w:after="0" w:afterAutospacing="0"/>
        <w:ind w:left="144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Electronic edit checks to ensure data being entered are not obviously incorrect</w:t>
      </w:r>
    </w:p>
    <w:p w14:paraId="6DD4C38D"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Random internal quality and assurance checking of research data</w:t>
      </w:r>
    </w:p>
    <w:p w14:paraId="165ED7E9"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Direct entry by subjects</w:t>
      </w:r>
    </w:p>
    <w:p w14:paraId="4F8DB779" w14:textId="77777777" w:rsidR="00785510" w:rsidRPr="00880566" w:rsidRDefault="00785510" w:rsidP="001F4703">
      <w:pPr>
        <w:pStyle w:val="NormalWeb"/>
        <w:spacing w:before="0" w:beforeAutospacing="0" w:after="0" w:afterAutospacing="0"/>
        <w:ind w:left="144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Other - Specify: </w:t>
      </w:r>
    </w:p>
    <w:p w14:paraId="0AC46EC8" w14:textId="77777777" w:rsidR="00785510" w:rsidRPr="00880566" w:rsidRDefault="00785510" w:rsidP="009A424C">
      <w:pPr>
        <w:pStyle w:val="NormalWeb"/>
        <w:spacing w:before="0" w:beforeAutospacing="0" w:after="0" w:afterAutospacing="0"/>
        <w:ind w:left="1440" w:firstLine="360"/>
        <w:rPr>
          <w:rFonts w:asciiTheme="minorHAnsi" w:hAnsiTheme="minorHAnsi" w:cs="Arial"/>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CDAAF9F" w14:textId="77777777" w:rsidR="00785510" w:rsidRPr="00880566" w:rsidRDefault="00785510" w:rsidP="00785510">
      <w:pPr>
        <w:pStyle w:val="NormalWeb"/>
        <w:spacing w:before="0" w:beforeAutospacing="0" w:after="0" w:afterAutospacing="0"/>
        <w:ind w:left="360"/>
        <w:rPr>
          <w:rFonts w:asciiTheme="minorHAnsi" w:hAnsiTheme="minorHAnsi" w:cs="Arial"/>
          <w:b/>
          <w:sz w:val="22"/>
          <w:szCs w:val="22"/>
        </w:rPr>
      </w:pPr>
    </w:p>
    <w:p w14:paraId="5C902CBE" w14:textId="2B89C0C6" w:rsidR="00785510" w:rsidRPr="009A424C" w:rsidRDefault="00785510" w:rsidP="0065238D">
      <w:pPr>
        <w:pStyle w:val="Heading2"/>
        <w:numPr>
          <w:ilvl w:val="1"/>
          <w:numId w:val="5"/>
        </w:numPr>
        <w:rPr>
          <w:rFonts w:asciiTheme="minorHAnsi" w:hAnsiTheme="minorHAnsi" w:cstheme="minorHAnsi"/>
        </w:rPr>
      </w:pPr>
      <w:r w:rsidRPr="009A424C">
        <w:rPr>
          <w:rFonts w:asciiTheme="minorHAnsi" w:hAnsiTheme="minorHAnsi" w:cstheme="minorHAnsi"/>
        </w:rPr>
        <w:lastRenderedPageBreak/>
        <w:t>Does this research involve the generation of large-scale human genomic data as defined in NIH Genomic Data Sharing Policy (</w:t>
      </w:r>
      <w:hyperlink r:id="rId33" w:history="1">
        <w:r w:rsidRPr="009A424C">
          <w:rPr>
            <w:rStyle w:val="Hyperlink"/>
            <w:rFonts w:asciiTheme="minorHAnsi" w:hAnsiTheme="minorHAnsi" w:cstheme="minorHAnsi"/>
            <w:b w:val="0"/>
            <w:szCs w:val="22"/>
          </w:rPr>
          <w:t>http://gds.nih.gov</w:t>
        </w:r>
      </w:hyperlink>
      <w:r w:rsidRPr="009A424C">
        <w:rPr>
          <w:rFonts w:asciiTheme="minorHAnsi" w:hAnsiTheme="minorHAnsi" w:cstheme="minorHAnsi"/>
        </w:rPr>
        <w:t>)?</w:t>
      </w:r>
    </w:p>
    <w:p w14:paraId="221167E4" w14:textId="6BCBA66B" w:rsidR="00785510" w:rsidRPr="00880566" w:rsidRDefault="006746CB" w:rsidP="009A424C">
      <w:pPr>
        <w:pStyle w:val="NormalWeb"/>
        <w:spacing w:before="0" w:beforeAutospacing="0" w:after="0" w:afterAutospacing="0"/>
        <w:ind w:left="1800" w:hanging="36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No</w:t>
      </w:r>
    </w:p>
    <w:p w14:paraId="10CB5AC4" w14:textId="77777777" w:rsidR="00785510" w:rsidRDefault="00785510" w:rsidP="009A424C">
      <w:pPr>
        <w:pStyle w:val="NormalWeb"/>
        <w:spacing w:before="0" w:beforeAutospacing="0" w:after="0" w:afterAutospacing="0"/>
        <w:ind w:left="1800" w:hanging="36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 – If Yes, describe the plan for de-identifying the dataset before sharing it with NIH-designated data repositories. </w:t>
      </w:r>
    </w:p>
    <w:p w14:paraId="6465C8DF" w14:textId="77777777" w:rsidR="00785510" w:rsidRDefault="00785510" w:rsidP="009A424C">
      <w:pPr>
        <w:pStyle w:val="NormalWeb"/>
        <w:spacing w:before="0" w:beforeAutospacing="0" w:after="0" w:afterAutospacing="0"/>
        <w:ind w:left="180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2FD811A4" w14:textId="2539A90E" w:rsidR="00785510" w:rsidRDefault="00785510" w:rsidP="00785510">
      <w:pPr>
        <w:pStyle w:val="NormalWeb"/>
        <w:spacing w:before="0" w:beforeAutospacing="0" w:after="0" w:afterAutospacing="0"/>
        <w:ind w:left="720" w:hanging="360"/>
        <w:rPr>
          <w:rFonts w:ascii="Arial" w:hAnsi="Arial" w:cs="Arial"/>
          <w:b/>
          <w:sz w:val="22"/>
          <w:szCs w:val="22"/>
        </w:rPr>
      </w:pPr>
    </w:p>
    <w:p w14:paraId="0F29995F" w14:textId="29C76577" w:rsidR="00785510" w:rsidRPr="00387570" w:rsidRDefault="00785510" w:rsidP="0065238D">
      <w:pPr>
        <w:pStyle w:val="Heading2"/>
        <w:numPr>
          <w:ilvl w:val="1"/>
          <w:numId w:val="5"/>
        </w:numPr>
      </w:pPr>
      <w:r w:rsidRPr="00387570">
        <w:rPr>
          <w:rFonts w:asciiTheme="minorHAnsi" w:hAnsiTheme="minorHAnsi" w:cstheme="minorHAnsi"/>
        </w:rPr>
        <w:t xml:space="preserve">The European Union (EU) General Data Protection Regulation (GDPR) </w:t>
      </w:r>
    </w:p>
    <w:p w14:paraId="49ED8E5A" w14:textId="0B848AE1" w:rsidR="00785510" w:rsidRPr="00387570" w:rsidRDefault="00785510" w:rsidP="0065238D">
      <w:pPr>
        <w:pStyle w:val="Heading3"/>
        <w:numPr>
          <w:ilvl w:val="3"/>
          <w:numId w:val="5"/>
        </w:numPr>
        <w:rPr>
          <w:rFonts w:asciiTheme="minorHAnsi" w:hAnsiTheme="minorHAnsi" w:cstheme="minorHAnsi"/>
        </w:rPr>
      </w:pPr>
      <w:r w:rsidRPr="00387570">
        <w:rPr>
          <w:rFonts w:asciiTheme="minorHAnsi" w:hAnsiTheme="minorHAnsi" w:cstheme="minorHAnsi"/>
        </w:rPr>
        <w:t>To determine if the research is subject to the GDPR answer the following questions:</w:t>
      </w:r>
    </w:p>
    <w:p w14:paraId="397AFF6B" w14:textId="77777777" w:rsidR="00785510" w:rsidRPr="00387570" w:rsidRDefault="00785510" w:rsidP="0065238D">
      <w:pPr>
        <w:pStyle w:val="Heading4"/>
        <w:numPr>
          <w:ilvl w:val="4"/>
          <w:numId w:val="5"/>
        </w:numPr>
        <w:rPr>
          <w:rFonts w:asciiTheme="minorHAnsi" w:hAnsiTheme="minorHAnsi" w:cstheme="minorHAnsi"/>
        </w:rPr>
      </w:pPr>
      <w:r w:rsidRPr="00387570">
        <w:rPr>
          <w:rFonts w:asciiTheme="minorHAnsi" w:hAnsiTheme="minorHAnsi" w:cstheme="minorHAnsi"/>
        </w:rPr>
        <w:t xml:space="preserve">Will the Penn State principal investigator, or another entity under the Penn State principal investigator’s direction, be collecting, recording, storing, using, any personal data* of any subjects physically located in the European Economic Area (EEA)** at the time of data collection (even if the subject is NOT an EEA resident) or any EEA citizens? (This includes recruitment through social media sites, use of </w:t>
      </w:r>
      <w:proofErr w:type="gramStart"/>
      <w:r w:rsidRPr="00387570">
        <w:rPr>
          <w:rFonts w:asciiTheme="minorHAnsi" w:hAnsiTheme="minorHAnsi" w:cstheme="minorHAnsi"/>
        </w:rPr>
        <w:t>third party</w:t>
      </w:r>
      <w:proofErr w:type="gramEnd"/>
      <w:r w:rsidRPr="00387570">
        <w:rPr>
          <w:rFonts w:asciiTheme="minorHAnsi" w:hAnsiTheme="minorHAnsi" w:cstheme="minorHAnsi"/>
        </w:rPr>
        <w:t xml:space="preserve"> internet sites, mobile devices or apps to collect data, and/or direct receipt of data from subjects.)</w:t>
      </w:r>
    </w:p>
    <w:p w14:paraId="3EA574DA" w14:textId="51BB35C0" w:rsidR="00785510" w:rsidRPr="00736306" w:rsidRDefault="006746CB" w:rsidP="00387570">
      <w:pPr>
        <w:pStyle w:val="NormalWeb"/>
        <w:spacing w:before="0" w:beforeAutospacing="0" w:after="0" w:afterAutospacing="0"/>
        <w:ind w:left="1440" w:firstLine="252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No</w:t>
      </w:r>
    </w:p>
    <w:p w14:paraId="6C80A5E3" w14:textId="77777777" w:rsidR="00785510" w:rsidRDefault="00785510" w:rsidP="00387570">
      <w:pPr>
        <w:pStyle w:val="NormalWeb"/>
        <w:ind w:left="1440" w:firstLine="2520"/>
        <w:contextualSpacing/>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ed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Yes (This research </w:t>
      </w:r>
      <w:r>
        <w:rPr>
          <w:rFonts w:asciiTheme="minorHAnsi" w:hAnsiTheme="minorHAnsi" w:cstheme="minorHAnsi"/>
          <w:sz w:val="22"/>
          <w:szCs w:val="22"/>
        </w:rPr>
        <w:t>may be</w:t>
      </w:r>
      <w:r w:rsidRPr="00736306">
        <w:rPr>
          <w:rFonts w:asciiTheme="minorHAnsi" w:hAnsiTheme="minorHAnsi" w:cstheme="minorHAnsi"/>
          <w:sz w:val="22"/>
          <w:szCs w:val="22"/>
        </w:rPr>
        <w:t xml:space="preserve"> subject to the GDPR)</w:t>
      </w:r>
    </w:p>
    <w:p w14:paraId="36CE8A89" w14:textId="77777777" w:rsidR="00785510" w:rsidRPr="00387570" w:rsidRDefault="00785510" w:rsidP="0065238D">
      <w:pPr>
        <w:pStyle w:val="Heading4"/>
        <w:numPr>
          <w:ilvl w:val="4"/>
          <w:numId w:val="5"/>
        </w:numPr>
      </w:pPr>
      <w:r w:rsidRPr="00387570">
        <w:rPr>
          <w:rFonts w:asciiTheme="minorHAnsi" w:hAnsiTheme="minorHAnsi" w:cstheme="minorHAnsi"/>
        </w:rPr>
        <w:t>Does this research involve the transfer of personal data collected under the GDPR from an EEA country? (This includes direct transfer of data from research collaborators.)</w:t>
      </w:r>
    </w:p>
    <w:p w14:paraId="2CA56843" w14:textId="74D26FBE" w:rsidR="00785510" w:rsidRPr="00736306" w:rsidRDefault="006746CB" w:rsidP="00387570">
      <w:pPr>
        <w:pStyle w:val="NormalWeb"/>
        <w:spacing w:before="0" w:beforeAutospacing="0" w:after="0" w:afterAutospacing="0"/>
        <w:ind w:left="1440" w:firstLine="2520"/>
        <w:rPr>
          <w:rFonts w:asciiTheme="minorHAnsi" w:hAnsiTheme="minorHAnsi" w:cstheme="minorHAnsi"/>
          <w:sz w:val="22"/>
          <w:szCs w:val="22"/>
        </w:rPr>
      </w:pPr>
      <w:r>
        <w:rPr>
          <w:rFonts w:asciiTheme="minorHAnsi" w:hAnsiTheme="minorHAnsi" w:cstheme="minorHAnsi"/>
          <w:sz w:val="22"/>
          <w:szCs w:val="22"/>
        </w:rPr>
        <w:fldChar w:fldCharType="begin">
          <w:ffData>
            <w:name w:val=""/>
            <w:enabled/>
            <w:calcOnExit w:val="0"/>
            <w:checkBox>
              <w:sizeAuto/>
              <w:default w:val="1"/>
            </w:checkBox>
          </w:ffData>
        </w:fldChar>
      </w:r>
      <w:r>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Pr>
          <w:rFonts w:asciiTheme="minorHAnsi" w:hAnsiTheme="minorHAnsi" w:cstheme="minorHAnsi"/>
          <w:sz w:val="22"/>
          <w:szCs w:val="22"/>
        </w:rPr>
        <w:fldChar w:fldCharType="end"/>
      </w:r>
      <w:r w:rsidR="00785510" w:rsidRPr="00736306">
        <w:rPr>
          <w:rFonts w:asciiTheme="minorHAnsi" w:hAnsiTheme="minorHAnsi" w:cstheme="minorHAnsi"/>
          <w:sz w:val="22"/>
          <w:szCs w:val="22"/>
        </w:rPr>
        <w:t xml:space="preserve">  No</w:t>
      </w:r>
    </w:p>
    <w:p w14:paraId="609D988C" w14:textId="77777777" w:rsidR="00785510" w:rsidRPr="00736306" w:rsidRDefault="00785510" w:rsidP="00387570">
      <w:pPr>
        <w:pStyle w:val="NormalWeb"/>
        <w:ind w:left="1440" w:firstLine="2520"/>
        <w:contextualSpacing/>
        <w:rPr>
          <w:rFonts w:asciiTheme="minorHAnsi" w:hAnsiTheme="minorHAnsi" w:cstheme="minorHAnsi"/>
          <w:b/>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Yes (This research </w:t>
      </w:r>
      <w:r>
        <w:rPr>
          <w:rFonts w:asciiTheme="minorHAnsi" w:hAnsiTheme="minorHAnsi" w:cstheme="minorHAnsi"/>
          <w:sz w:val="22"/>
          <w:szCs w:val="22"/>
        </w:rPr>
        <w:t>may be</w:t>
      </w:r>
      <w:r w:rsidRPr="00736306">
        <w:rPr>
          <w:rFonts w:asciiTheme="minorHAnsi" w:hAnsiTheme="minorHAnsi" w:cstheme="minorHAnsi"/>
          <w:sz w:val="22"/>
          <w:szCs w:val="22"/>
        </w:rPr>
        <w:t xml:space="preserve"> subject to the GDPR)</w:t>
      </w:r>
    </w:p>
    <w:p w14:paraId="18F21445" w14:textId="77777777" w:rsidR="00785510" w:rsidRPr="00736306" w:rsidRDefault="00785510" w:rsidP="00785510">
      <w:pPr>
        <w:pStyle w:val="NormalWeb"/>
        <w:spacing w:before="0" w:beforeAutospacing="0" w:after="0" w:afterAutospacing="0"/>
        <w:ind w:firstLine="360"/>
        <w:rPr>
          <w:rFonts w:asciiTheme="minorHAnsi" w:hAnsiTheme="minorHAnsi" w:cstheme="minorHAnsi"/>
          <w:sz w:val="22"/>
          <w:szCs w:val="22"/>
        </w:rPr>
      </w:pPr>
    </w:p>
    <w:p w14:paraId="1A0053A4" w14:textId="77777777" w:rsidR="00785510" w:rsidRPr="00387570" w:rsidRDefault="00785510" w:rsidP="0065238D">
      <w:pPr>
        <w:pStyle w:val="Heading3"/>
        <w:numPr>
          <w:ilvl w:val="3"/>
          <w:numId w:val="5"/>
        </w:numPr>
        <w:rPr>
          <w:rFonts w:asciiTheme="minorHAnsi" w:hAnsiTheme="minorHAnsi" w:cstheme="minorHAnsi"/>
        </w:rPr>
      </w:pPr>
      <w:r w:rsidRPr="00387570">
        <w:rPr>
          <w:rFonts w:asciiTheme="minorHAnsi" w:hAnsiTheme="minorHAnsi" w:cstheme="minorHAnsi"/>
        </w:rPr>
        <w:t>If the research may be subject to the GDPR as indicated in the answers to the questions above, answer the following:</w:t>
      </w:r>
    </w:p>
    <w:p w14:paraId="19957360" w14:textId="77777777" w:rsidR="00785510" w:rsidRPr="00387570" w:rsidRDefault="00785510" w:rsidP="0065238D">
      <w:pPr>
        <w:pStyle w:val="Heading4"/>
        <w:numPr>
          <w:ilvl w:val="4"/>
          <w:numId w:val="5"/>
        </w:numPr>
        <w:rPr>
          <w:rFonts w:asciiTheme="minorHAnsi" w:hAnsiTheme="minorHAnsi" w:cstheme="minorHAnsi"/>
        </w:rPr>
      </w:pPr>
      <w:r w:rsidRPr="00387570">
        <w:rPr>
          <w:rFonts w:asciiTheme="minorHAnsi" w:hAnsiTheme="minorHAnsi" w:cstheme="minorHAnsi"/>
        </w:rPr>
        <w:t>Will any of the data fall into one of the following categories: health data, racial or ethnic origin, political opinions, religious or philosophical beliefs, trade union membership, genetic data, biometric data used for purpose of identifying an individual, sex life or sexual orientation?</w:t>
      </w:r>
    </w:p>
    <w:p w14:paraId="1577F794" w14:textId="77777777" w:rsidR="00785510" w:rsidRPr="00736306" w:rsidRDefault="00785510" w:rsidP="00387570">
      <w:pPr>
        <w:pStyle w:val="NormalWeb"/>
        <w:ind w:left="1440" w:firstLine="2520"/>
        <w:contextualSpacing/>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No</w:t>
      </w:r>
    </w:p>
    <w:p w14:paraId="3661AA1B" w14:textId="77777777" w:rsidR="00785510" w:rsidRPr="00736306" w:rsidRDefault="00785510" w:rsidP="00387570">
      <w:pPr>
        <w:pStyle w:val="NormalWeb"/>
        <w:ind w:left="1440" w:firstLine="252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Yes</w:t>
      </w:r>
    </w:p>
    <w:p w14:paraId="5BC79045" w14:textId="77777777" w:rsidR="00785510" w:rsidRPr="00EB0F0C" w:rsidRDefault="00785510" w:rsidP="0065238D">
      <w:pPr>
        <w:pStyle w:val="Heading4"/>
        <w:numPr>
          <w:ilvl w:val="4"/>
          <w:numId w:val="5"/>
        </w:numPr>
        <w:rPr>
          <w:rFonts w:asciiTheme="minorHAnsi" w:hAnsiTheme="minorHAnsi" w:cstheme="minorHAnsi"/>
        </w:rPr>
      </w:pPr>
      <w:r w:rsidRPr="00EB0F0C">
        <w:rPr>
          <w:rFonts w:asciiTheme="minorHAnsi" w:hAnsiTheme="minorHAnsi" w:cstheme="minorHAnsi"/>
        </w:rPr>
        <w:t>Will any of the data be related to criminal convictions or offenses?</w:t>
      </w:r>
    </w:p>
    <w:p w14:paraId="11F68554" w14:textId="77777777" w:rsidR="00785510" w:rsidRPr="00736306" w:rsidRDefault="00785510" w:rsidP="00EB0F0C">
      <w:pPr>
        <w:pStyle w:val="NormalWeb"/>
        <w:ind w:left="1440" w:firstLine="2520"/>
        <w:contextualSpacing/>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No</w:t>
      </w:r>
    </w:p>
    <w:p w14:paraId="3965AE53" w14:textId="77777777" w:rsidR="00785510" w:rsidRPr="00736306" w:rsidRDefault="00785510" w:rsidP="00EB0F0C">
      <w:pPr>
        <w:pStyle w:val="NormalWeb"/>
        <w:ind w:left="1440" w:firstLine="252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Yes</w:t>
      </w:r>
    </w:p>
    <w:p w14:paraId="4A0730B2" w14:textId="77777777" w:rsidR="007C247F" w:rsidRPr="00525F96" w:rsidRDefault="00785510" w:rsidP="00EB0F0C">
      <w:pPr>
        <w:pStyle w:val="NormalWeb"/>
        <w:ind w:left="1440" w:firstLine="2520"/>
        <w:rPr>
          <w:rFonts w:asciiTheme="minorHAnsi" w:hAnsiTheme="minorHAnsi" w:cstheme="minorHAnsi"/>
          <w:b/>
          <w:sz w:val="22"/>
          <w:szCs w:val="22"/>
        </w:rPr>
      </w:pPr>
      <w:r w:rsidRPr="00525F96">
        <w:rPr>
          <w:rFonts w:asciiTheme="minorHAnsi" w:hAnsiTheme="minorHAnsi" w:cstheme="minorHAnsi"/>
          <w:b/>
          <w:sz w:val="22"/>
          <w:szCs w:val="22"/>
        </w:rPr>
        <w:t>Comments on any of the above responses:</w:t>
      </w:r>
    </w:p>
    <w:p w14:paraId="0CDD7295" w14:textId="4413E363" w:rsidR="00785510" w:rsidRPr="00736306" w:rsidRDefault="00785510" w:rsidP="00EB0F0C">
      <w:pPr>
        <w:pStyle w:val="NormalWeb"/>
        <w:ind w:left="1440" w:firstLine="2520"/>
        <w:rPr>
          <w:rFonts w:asciiTheme="minorHAnsi" w:hAnsiTheme="minorHAnsi" w:cstheme="minorHAnsi"/>
          <w:sz w:val="22"/>
          <w:szCs w:val="22"/>
        </w:rPr>
      </w:pPr>
      <w:r w:rsidRPr="00736306">
        <w:rPr>
          <w:rFonts w:asciiTheme="minorHAnsi" w:hAnsiTheme="minorHAnsi" w:cstheme="minorHAnsi"/>
          <w:spacing w:val="-3"/>
          <w:sz w:val="22"/>
          <w:szCs w:val="22"/>
        </w:rPr>
        <w:fldChar w:fldCharType="begin">
          <w:ffData>
            <w:name w:val=""/>
            <w:enabled/>
            <w:calcOnExit w:val="0"/>
            <w:textInput/>
          </w:ffData>
        </w:fldChar>
      </w:r>
      <w:r w:rsidRPr="00736306">
        <w:rPr>
          <w:rFonts w:asciiTheme="minorHAnsi" w:hAnsiTheme="minorHAnsi" w:cstheme="minorHAnsi"/>
          <w:spacing w:val="-3"/>
          <w:sz w:val="22"/>
          <w:szCs w:val="22"/>
        </w:rPr>
        <w:instrText xml:space="preserve"> FORMTEXT </w:instrText>
      </w:r>
      <w:r w:rsidRPr="00736306">
        <w:rPr>
          <w:rFonts w:asciiTheme="minorHAnsi" w:hAnsiTheme="minorHAnsi" w:cstheme="minorHAnsi"/>
          <w:spacing w:val="-3"/>
          <w:sz w:val="22"/>
          <w:szCs w:val="22"/>
        </w:rPr>
      </w:r>
      <w:r w:rsidRPr="00736306">
        <w:rPr>
          <w:rFonts w:asciiTheme="minorHAnsi" w:hAnsiTheme="minorHAnsi" w:cstheme="minorHAnsi"/>
          <w:spacing w:val="-3"/>
          <w:sz w:val="22"/>
          <w:szCs w:val="22"/>
        </w:rPr>
        <w:fldChar w:fldCharType="separate"/>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spacing w:val="-3"/>
          <w:sz w:val="22"/>
          <w:szCs w:val="22"/>
        </w:rPr>
        <w:fldChar w:fldCharType="end"/>
      </w:r>
    </w:p>
    <w:p w14:paraId="508286E0" w14:textId="77777777" w:rsidR="00785510" w:rsidRPr="00736306" w:rsidRDefault="00785510" w:rsidP="00785510">
      <w:pPr>
        <w:pStyle w:val="NormalWeb"/>
        <w:ind w:left="540" w:hanging="180"/>
        <w:rPr>
          <w:rFonts w:asciiTheme="minorHAnsi" w:hAnsiTheme="minorHAnsi" w:cstheme="minorHAnsi"/>
          <w:sz w:val="22"/>
          <w:szCs w:val="22"/>
        </w:rPr>
      </w:pPr>
      <w:r w:rsidRPr="00736306">
        <w:rPr>
          <w:rFonts w:asciiTheme="minorHAnsi" w:hAnsiTheme="minorHAnsi" w:cstheme="minorHAnsi"/>
          <w:sz w:val="22"/>
          <w:szCs w:val="22"/>
        </w:rPr>
        <w:t xml:space="preserve">* “Personal data” means any information relating to an identified or identifiable natural person; an identifiable natural person is one who can be identified, directly or indirectly, by reference to an identifier such as a name, an </w:t>
      </w:r>
      <w:r w:rsidRPr="00736306">
        <w:rPr>
          <w:rFonts w:asciiTheme="minorHAnsi" w:hAnsiTheme="minorHAnsi" w:cstheme="minorHAnsi"/>
          <w:sz w:val="22"/>
          <w:szCs w:val="22"/>
        </w:rPr>
        <w:lastRenderedPageBreak/>
        <w:t>identification number, location data, an online identifier or to one or more factors specific to the physical, physiological, genetic, mental, economic, cultural or social identity of that natural person.</w:t>
      </w:r>
    </w:p>
    <w:p w14:paraId="3A7D1744" w14:textId="77777777" w:rsidR="00785510" w:rsidRPr="000D4262" w:rsidRDefault="00785510" w:rsidP="00785510">
      <w:pPr>
        <w:pStyle w:val="NormalWeb"/>
        <w:ind w:left="540" w:hanging="180"/>
        <w:rPr>
          <w:rFonts w:asciiTheme="minorHAnsi" w:hAnsiTheme="minorHAnsi" w:cstheme="minorHAnsi"/>
          <w:sz w:val="22"/>
          <w:szCs w:val="22"/>
        </w:rPr>
      </w:pPr>
      <w:r w:rsidRPr="00736306">
        <w:rPr>
          <w:rFonts w:asciiTheme="minorHAnsi" w:hAnsiTheme="minorHAnsi" w:cstheme="minorHAnsi"/>
          <w:sz w:val="22"/>
          <w:szCs w:val="22"/>
        </w:rPr>
        <w:t>** European Economic Area</w:t>
      </w:r>
      <w:r>
        <w:rPr>
          <w:rFonts w:asciiTheme="minorHAnsi" w:hAnsiTheme="minorHAnsi" w:cstheme="minorHAnsi"/>
          <w:sz w:val="22"/>
          <w:szCs w:val="22"/>
        </w:rPr>
        <w:t xml:space="preserve"> (EEA)</w:t>
      </w:r>
      <w:r w:rsidRPr="00736306">
        <w:rPr>
          <w:rFonts w:asciiTheme="minorHAnsi" w:hAnsiTheme="minorHAnsi" w:cstheme="minorHAnsi"/>
          <w:sz w:val="22"/>
          <w:szCs w:val="22"/>
        </w:rPr>
        <w:t xml:space="preserve"> – Includes the 28</w:t>
      </w:r>
      <w:r>
        <w:rPr>
          <w:rFonts w:asciiTheme="minorHAnsi" w:hAnsiTheme="minorHAnsi" w:cstheme="minorHAnsi"/>
          <w:sz w:val="22"/>
          <w:szCs w:val="22"/>
        </w:rPr>
        <w:t>-</w:t>
      </w:r>
      <w:r w:rsidRPr="000D4262">
        <w:rPr>
          <w:rFonts w:asciiTheme="minorHAnsi" w:hAnsiTheme="minorHAnsi" w:cstheme="minorHAnsi"/>
          <w:sz w:val="22"/>
          <w:szCs w:val="22"/>
        </w:rPr>
        <w:t xml:space="preserve">member states of the European Union (Austria, Belgium, Bulgaria, Croatia, Republic of Cyprus, Czech Republic, Denmark, Estonia, Finland, France, Germany, Greece, Hungary, Ireland, Italy, Latvia, Lithuania, Luxembourg, Malta, Netherlands, Poland, Portugal, Romania, Slovakia, Slovenia Spain, Sweden, UK) and Norway, Iceland, Lichtenstein. </w:t>
      </w:r>
    </w:p>
    <w:p w14:paraId="3CE68C7A" w14:textId="31D699CA" w:rsidR="00785510" w:rsidRPr="00EB0F0C" w:rsidRDefault="00785510" w:rsidP="0065238D">
      <w:pPr>
        <w:pStyle w:val="Heading2"/>
        <w:numPr>
          <w:ilvl w:val="1"/>
          <w:numId w:val="5"/>
        </w:numPr>
        <w:rPr>
          <w:rFonts w:asciiTheme="minorHAnsi" w:hAnsiTheme="minorHAnsi" w:cstheme="minorHAnsi"/>
        </w:rPr>
      </w:pPr>
      <w:r w:rsidRPr="00EB0F0C">
        <w:rPr>
          <w:rFonts w:asciiTheme="minorHAnsi" w:hAnsiTheme="minorHAnsi" w:cstheme="minorHAnsi"/>
        </w:rPr>
        <w:t>Does this research involve transfer or disclosure of data and/or specimens to and/or from Penn State?</w:t>
      </w:r>
    </w:p>
    <w:p w14:paraId="73A805E0" w14:textId="54231AF3" w:rsidR="00785510" w:rsidRPr="00880566" w:rsidRDefault="006746CB" w:rsidP="00EB0F0C">
      <w:pPr>
        <w:pStyle w:val="NormalWeb"/>
        <w:spacing w:before="0" w:beforeAutospacing="0" w:after="0" w:afterAutospacing="0"/>
        <w:ind w:left="360" w:firstLine="1080"/>
        <w:rPr>
          <w:rFonts w:asciiTheme="minorHAnsi" w:hAnsiTheme="minorHAnsi" w:cs="Arial"/>
          <w:sz w:val="22"/>
          <w:szCs w:val="22"/>
        </w:rPr>
      </w:pPr>
      <w:r>
        <w:rPr>
          <w:rFonts w:asciiTheme="minorHAnsi" w:hAnsiTheme="minorHAnsi" w:cs="Arial"/>
          <w:sz w:val="22"/>
          <w:szCs w:val="22"/>
        </w:rPr>
        <w:fldChar w:fldCharType="begin">
          <w:ffData>
            <w:name w:val=""/>
            <w:enabled/>
            <w:calcOnExit w:val="0"/>
            <w:checkBox>
              <w:sizeAuto/>
              <w:default w:val="1"/>
            </w:checkBox>
          </w:ffData>
        </w:fldChar>
      </w:r>
      <w:r>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Pr>
          <w:rFonts w:asciiTheme="minorHAnsi" w:hAnsiTheme="minorHAnsi" w:cs="Arial"/>
          <w:sz w:val="22"/>
          <w:szCs w:val="22"/>
        </w:rPr>
        <w:fldChar w:fldCharType="end"/>
      </w:r>
      <w:r w:rsidR="00785510" w:rsidRPr="00880566">
        <w:rPr>
          <w:rFonts w:asciiTheme="minorHAnsi" w:hAnsiTheme="minorHAnsi" w:cs="Arial"/>
          <w:sz w:val="22"/>
          <w:szCs w:val="22"/>
        </w:rPr>
        <w:t xml:space="preserve">  No</w:t>
      </w:r>
      <w:r w:rsidR="00785510">
        <w:rPr>
          <w:rFonts w:asciiTheme="minorHAnsi" w:hAnsiTheme="minorHAnsi" w:cs="Arial"/>
          <w:sz w:val="22"/>
          <w:szCs w:val="22"/>
        </w:rPr>
        <w:t xml:space="preserve"> - skip </w:t>
      </w:r>
      <w:r w:rsidR="00335583">
        <w:rPr>
          <w:rFonts w:asciiTheme="minorHAnsi" w:hAnsiTheme="minorHAnsi" w:cs="Arial"/>
          <w:sz w:val="22"/>
          <w:szCs w:val="22"/>
        </w:rPr>
        <w:t>the re</w:t>
      </w:r>
      <w:r w:rsidR="00095951">
        <w:rPr>
          <w:rFonts w:asciiTheme="minorHAnsi" w:hAnsiTheme="minorHAnsi" w:cs="Arial"/>
          <w:sz w:val="22"/>
          <w:szCs w:val="22"/>
        </w:rPr>
        <w:t>mainder</w:t>
      </w:r>
      <w:r w:rsidR="00335583">
        <w:rPr>
          <w:rFonts w:asciiTheme="minorHAnsi" w:hAnsiTheme="minorHAnsi" w:cs="Arial"/>
          <w:sz w:val="22"/>
          <w:szCs w:val="22"/>
        </w:rPr>
        <w:t xml:space="preserve"> of </w:t>
      </w:r>
      <w:r w:rsidR="00785510">
        <w:rPr>
          <w:rFonts w:asciiTheme="minorHAnsi" w:hAnsiTheme="minorHAnsi" w:cs="Arial"/>
          <w:sz w:val="22"/>
          <w:szCs w:val="22"/>
        </w:rPr>
        <w:t>section</w:t>
      </w:r>
      <w:r w:rsidR="00335583">
        <w:rPr>
          <w:rFonts w:asciiTheme="minorHAnsi" w:hAnsiTheme="minorHAnsi" w:cs="Arial"/>
          <w:sz w:val="22"/>
          <w:szCs w:val="22"/>
        </w:rPr>
        <w:t xml:space="preserve"> 22.15</w:t>
      </w:r>
      <w:r w:rsidR="00785510" w:rsidRPr="00880566">
        <w:rPr>
          <w:rFonts w:asciiTheme="minorHAnsi" w:hAnsiTheme="minorHAnsi" w:cs="Arial"/>
          <w:sz w:val="22"/>
          <w:szCs w:val="22"/>
        </w:rPr>
        <w:t>.</w:t>
      </w:r>
    </w:p>
    <w:p w14:paraId="0FF64F40" w14:textId="3697BDF0" w:rsidR="00785510" w:rsidRDefault="00785510" w:rsidP="00EB0F0C">
      <w:pPr>
        <w:pStyle w:val="NormalWeb"/>
        <w:spacing w:before="0" w:beforeAutospacing="0" w:after="0" w:afterAutospacing="0"/>
        <w:ind w:left="36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Yes - answer the following questions.</w:t>
      </w:r>
    </w:p>
    <w:p w14:paraId="765E6F3C" w14:textId="77777777" w:rsidR="00B42E97" w:rsidRDefault="00B42E97" w:rsidP="00EB0F0C">
      <w:pPr>
        <w:pStyle w:val="NormalWeb"/>
        <w:spacing w:before="0" w:beforeAutospacing="0" w:after="0" w:afterAutospacing="0"/>
        <w:ind w:left="360" w:firstLine="1080"/>
        <w:rPr>
          <w:rFonts w:asciiTheme="minorHAnsi" w:hAnsiTheme="minorHAnsi" w:cs="Arial"/>
          <w:b/>
          <w:sz w:val="22"/>
          <w:szCs w:val="22"/>
        </w:rPr>
      </w:pPr>
    </w:p>
    <w:p w14:paraId="774AFAE0" w14:textId="6C6B32C0" w:rsidR="00785510" w:rsidRPr="00B42E97" w:rsidRDefault="00785510" w:rsidP="00B42E97">
      <w:pPr>
        <w:ind w:left="1080" w:firstLine="720"/>
        <w:rPr>
          <w:rFonts w:asciiTheme="minorHAnsi" w:hAnsiTheme="minorHAnsi" w:cstheme="minorHAnsi"/>
          <w:sz w:val="22"/>
          <w:szCs w:val="22"/>
        </w:rPr>
      </w:pPr>
      <w:r w:rsidRPr="00B42E97">
        <w:rPr>
          <w:rFonts w:asciiTheme="minorHAnsi" w:hAnsiTheme="minorHAnsi" w:cstheme="minorHAnsi"/>
          <w:sz w:val="22"/>
          <w:szCs w:val="22"/>
        </w:rPr>
        <w:t>Check all that apply:</w:t>
      </w:r>
    </w:p>
    <w:p w14:paraId="12875F29"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Data</w:t>
      </w:r>
      <w:r w:rsidRPr="00880566">
        <w:rPr>
          <w:rFonts w:asciiTheme="minorHAnsi" w:hAnsiTheme="minorHAnsi" w:cs="Arial"/>
          <w:sz w:val="22"/>
          <w:szCs w:val="22"/>
        </w:rPr>
        <w:t xml:space="preserve"> are being transferred or disclosed </w:t>
      </w:r>
      <w:r w:rsidRPr="00880566">
        <w:rPr>
          <w:rFonts w:asciiTheme="minorHAnsi" w:hAnsiTheme="minorHAnsi" w:cs="Arial"/>
          <w:b/>
          <w:sz w:val="22"/>
          <w:szCs w:val="22"/>
        </w:rPr>
        <w:t>to</w:t>
      </w:r>
      <w:r w:rsidRPr="00880566">
        <w:rPr>
          <w:rFonts w:asciiTheme="minorHAnsi" w:hAnsiTheme="minorHAnsi" w:cs="Arial"/>
          <w:sz w:val="22"/>
          <w:szCs w:val="22"/>
        </w:rPr>
        <w:t xml:space="preserve"> Penn State </w:t>
      </w:r>
    </w:p>
    <w:p w14:paraId="6E5A5E11" w14:textId="2BFF812E" w:rsidR="00785510" w:rsidRPr="00880566" w:rsidRDefault="00785510" w:rsidP="00EB0F0C">
      <w:pPr>
        <w:pStyle w:val="NormalWeb"/>
        <w:spacing w:before="0" w:beforeAutospacing="0" w:after="0" w:afterAutospacing="0"/>
        <w:ind w:left="2070" w:hanging="270"/>
        <w:jc w:val="both"/>
        <w:rPr>
          <w:rFonts w:asciiTheme="minorHAnsi" w:hAnsiTheme="minorHAnsi" w:cs="Arial"/>
          <w:sz w:val="22"/>
          <w:szCs w:val="22"/>
        </w:rPr>
      </w:pPr>
      <w:r w:rsidRPr="00880566">
        <w:rPr>
          <w:rFonts w:asciiTheme="minorHAnsi" w:hAnsiTheme="minorHAnsi" w:cs="Arial"/>
          <w:sz w:val="22"/>
          <w:szCs w:val="22"/>
        </w:rPr>
        <w:tab/>
        <w:t>What is the name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(the institution, sponsor, etc.) sending or providing the</w:t>
      </w:r>
      <w:r w:rsidR="00EB0F0C">
        <w:rPr>
          <w:rFonts w:asciiTheme="minorHAnsi" w:hAnsiTheme="minorHAnsi" w:cs="Arial"/>
          <w:sz w:val="22"/>
          <w:szCs w:val="22"/>
        </w:rPr>
        <w:t xml:space="preserve"> </w:t>
      </w:r>
      <w:r w:rsidRPr="00880566">
        <w:rPr>
          <w:rFonts w:asciiTheme="minorHAnsi" w:hAnsiTheme="minorHAnsi" w:cs="Arial"/>
          <w:sz w:val="22"/>
          <w:szCs w:val="22"/>
        </w:rPr>
        <w:t>data?</w:t>
      </w:r>
    </w:p>
    <w:p w14:paraId="1BD79888" w14:textId="44D3248C" w:rsidR="00785510" w:rsidRDefault="00785510" w:rsidP="00EB0F0C">
      <w:pPr>
        <w:pStyle w:val="NormalWeb"/>
        <w:spacing w:before="0" w:beforeAutospacing="0" w:after="0" w:afterAutospacing="0"/>
        <w:ind w:left="720" w:firstLine="135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732DEE17" w14:textId="77777777" w:rsidR="007C247F" w:rsidRDefault="007C247F" w:rsidP="00EB0F0C">
      <w:pPr>
        <w:pStyle w:val="NormalWeb"/>
        <w:spacing w:before="0" w:beforeAutospacing="0" w:after="0" w:afterAutospacing="0"/>
        <w:ind w:left="720" w:firstLine="1350"/>
        <w:rPr>
          <w:rFonts w:asciiTheme="minorHAnsi" w:hAnsiTheme="minorHAnsi" w:cs="Arial"/>
          <w:b/>
          <w:spacing w:val="-3"/>
          <w:sz w:val="22"/>
          <w:szCs w:val="22"/>
        </w:rPr>
      </w:pPr>
    </w:p>
    <w:p w14:paraId="390351AE" w14:textId="77777777" w:rsidR="00785510" w:rsidRPr="00C54D11" w:rsidRDefault="00785510" w:rsidP="000D66D0">
      <w:pPr>
        <w:pStyle w:val="NormalWeb"/>
        <w:spacing w:before="0" w:beforeAutospacing="0" w:after="0" w:afterAutospacing="0"/>
        <w:ind w:left="720" w:firstLine="1350"/>
        <w:rPr>
          <w:rFonts w:ascii="Calibri" w:hAnsi="Calibri" w:cs="Calibri"/>
          <w:sz w:val="22"/>
          <w:szCs w:val="22"/>
        </w:rPr>
      </w:pPr>
      <w:r w:rsidRPr="00C54D11">
        <w:rPr>
          <w:rFonts w:ascii="Calibri" w:hAnsi="Calibri" w:cs="Calibri"/>
          <w:sz w:val="22"/>
          <w:szCs w:val="22"/>
        </w:rPr>
        <w:t xml:space="preserve">Is the third party requiring us to sign a contract regarding the data? </w:t>
      </w:r>
    </w:p>
    <w:p w14:paraId="4F61437F" w14:textId="30F08A87" w:rsidR="00785510" w:rsidRPr="00C54D11" w:rsidRDefault="00785510" w:rsidP="000D66D0">
      <w:pPr>
        <w:pStyle w:val="NormalWeb"/>
        <w:spacing w:before="0" w:beforeAutospacing="0" w:after="0" w:afterAutospacing="0"/>
        <w:ind w:left="2430" w:hanging="360"/>
        <w:rPr>
          <w:rFonts w:ascii="Calibri" w:hAnsi="Calibri" w:cs="Calibri"/>
          <w:color w:val="FF0000"/>
          <w:spacing w:val="-3"/>
          <w:sz w:val="22"/>
          <w:szCs w:val="22"/>
        </w:rPr>
      </w:pPr>
      <w:r w:rsidRPr="00C54D11">
        <w:rPr>
          <w:rFonts w:ascii="Calibri" w:hAnsi="Calibri" w:cs="Calibri"/>
          <w:sz w:val="22"/>
          <w:szCs w:val="22"/>
        </w:rPr>
        <w:fldChar w:fldCharType="begin">
          <w:ffData>
            <w:name w:val="Check435"/>
            <w:enabled/>
            <w:calcOnExit w:val="0"/>
            <w:checkBox>
              <w:sizeAuto/>
              <w:default w:val="0"/>
            </w:checkBox>
          </w:ffData>
        </w:fldChar>
      </w:r>
      <w:r w:rsidRPr="00C54D11">
        <w:rPr>
          <w:rFonts w:ascii="Calibri" w:hAnsi="Calibri" w:cs="Calibri"/>
          <w:sz w:val="22"/>
          <w:szCs w:val="22"/>
        </w:rPr>
        <w:instrText xml:space="preserve"> FORMCHECKBOX </w:instrText>
      </w:r>
      <w:r w:rsidR="005768DD">
        <w:rPr>
          <w:rFonts w:ascii="Calibri" w:hAnsi="Calibri" w:cs="Calibri"/>
          <w:sz w:val="22"/>
          <w:szCs w:val="22"/>
        </w:rPr>
      </w:r>
      <w:r w:rsidR="005768DD">
        <w:rPr>
          <w:rFonts w:ascii="Calibri" w:hAnsi="Calibri" w:cs="Calibri"/>
          <w:sz w:val="22"/>
          <w:szCs w:val="22"/>
        </w:rPr>
        <w:fldChar w:fldCharType="separate"/>
      </w:r>
      <w:r w:rsidRPr="00C54D11">
        <w:rPr>
          <w:rFonts w:ascii="Calibri" w:hAnsi="Calibri" w:cs="Calibri"/>
          <w:sz w:val="22"/>
          <w:szCs w:val="22"/>
        </w:rPr>
        <w:fldChar w:fldCharType="end"/>
      </w:r>
      <w:r w:rsidRPr="00C54D11">
        <w:rPr>
          <w:rFonts w:ascii="Calibri" w:hAnsi="Calibri" w:cs="Calibri"/>
          <w:sz w:val="22"/>
          <w:szCs w:val="22"/>
        </w:rPr>
        <w:t xml:space="preserve"> Yes - If Yes, this contract must go through the Office of Sponsored Programs</w:t>
      </w:r>
      <w:r w:rsidR="000D66D0">
        <w:rPr>
          <w:rFonts w:ascii="Calibri" w:hAnsi="Calibri" w:cs="Calibri"/>
          <w:sz w:val="22"/>
          <w:szCs w:val="22"/>
        </w:rPr>
        <w:t xml:space="preserve"> </w:t>
      </w:r>
      <w:hyperlink r:id="rId34" w:history="1">
        <w:r w:rsidR="000D66D0" w:rsidRPr="00480907">
          <w:rPr>
            <w:rStyle w:val="Hyperlink"/>
            <w:rFonts w:ascii="Calibri" w:hAnsi="Calibri" w:cs="Calibri"/>
            <w:b/>
            <w:sz w:val="22"/>
            <w:szCs w:val="22"/>
          </w:rPr>
          <w:t>https://www.research.psu.edu/osp/overview-pages/data-use-agreements</w:t>
        </w:r>
      </w:hyperlink>
    </w:p>
    <w:p w14:paraId="61673D52" w14:textId="77777777" w:rsidR="00785510" w:rsidRPr="000D66D0" w:rsidRDefault="00785510" w:rsidP="000D66D0">
      <w:pPr>
        <w:pStyle w:val="NormalWeb"/>
        <w:spacing w:before="0" w:beforeAutospacing="0" w:after="0" w:afterAutospacing="0"/>
        <w:ind w:left="720" w:firstLine="1350"/>
        <w:rPr>
          <w:rFonts w:asciiTheme="minorHAnsi" w:hAnsiTheme="minorHAnsi" w:cstheme="minorHAnsi"/>
          <w:sz w:val="22"/>
          <w:szCs w:val="22"/>
        </w:rPr>
      </w:pPr>
      <w:r w:rsidRPr="000D66D0">
        <w:rPr>
          <w:rFonts w:asciiTheme="minorHAnsi" w:hAnsiTheme="minorHAnsi" w:cstheme="minorHAnsi"/>
          <w:sz w:val="22"/>
          <w:szCs w:val="22"/>
        </w:rPr>
        <w:fldChar w:fldCharType="begin">
          <w:ffData>
            <w:name w:val="Check435"/>
            <w:enabled/>
            <w:calcOnExit w:val="0"/>
            <w:checkBox>
              <w:sizeAuto/>
              <w:default w:val="0"/>
            </w:checkBox>
          </w:ffData>
        </w:fldChar>
      </w:r>
      <w:r w:rsidRPr="000D66D0">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0D66D0">
        <w:rPr>
          <w:rFonts w:asciiTheme="minorHAnsi" w:hAnsiTheme="minorHAnsi" w:cstheme="minorHAnsi"/>
          <w:sz w:val="22"/>
          <w:szCs w:val="22"/>
        </w:rPr>
        <w:fldChar w:fldCharType="end"/>
      </w:r>
      <w:r w:rsidRPr="000D66D0">
        <w:rPr>
          <w:rFonts w:asciiTheme="minorHAnsi" w:hAnsiTheme="minorHAnsi" w:cstheme="minorHAnsi"/>
          <w:sz w:val="22"/>
          <w:szCs w:val="22"/>
        </w:rPr>
        <w:t xml:space="preserve"> No</w:t>
      </w:r>
    </w:p>
    <w:p w14:paraId="50A858FE"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Data</w:t>
      </w:r>
      <w:r w:rsidRPr="00880566">
        <w:rPr>
          <w:rFonts w:asciiTheme="minorHAnsi" w:hAnsiTheme="minorHAnsi" w:cs="Arial"/>
          <w:sz w:val="22"/>
          <w:szCs w:val="22"/>
        </w:rPr>
        <w:t xml:space="preserve"> are being transferred or disclosed </w:t>
      </w:r>
      <w:r w:rsidRPr="00880566">
        <w:rPr>
          <w:rFonts w:asciiTheme="minorHAnsi" w:hAnsiTheme="minorHAnsi" w:cs="Arial"/>
          <w:b/>
          <w:sz w:val="22"/>
          <w:szCs w:val="22"/>
        </w:rPr>
        <w:t>from</w:t>
      </w:r>
      <w:r w:rsidRPr="00880566">
        <w:rPr>
          <w:rFonts w:asciiTheme="minorHAnsi" w:hAnsiTheme="minorHAnsi" w:cs="Arial"/>
          <w:sz w:val="22"/>
          <w:szCs w:val="22"/>
        </w:rPr>
        <w:t xml:space="preserve"> Penn State </w:t>
      </w:r>
    </w:p>
    <w:p w14:paraId="656AD8D2" w14:textId="77777777" w:rsidR="00785510" w:rsidRPr="00880566" w:rsidRDefault="00785510" w:rsidP="000D66D0">
      <w:pPr>
        <w:pStyle w:val="NormalWeb"/>
        <w:spacing w:before="0" w:beforeAutospacing="0" w:after="0" w:afterAutospacing="0"/>
        <w:ind w:left="2160"/>
        <w:jc w:val="both"/>
        <w:rPr>
          <w:rFonts w:asciiTheme="minorHAnsi" w:hAnsiTheme="minorHAnsi" w:cs="Arial"/>
          <w:sz w:val="22"/>
          <w:szCs w:val="22"/>
        </w:rPr>
      </w:pPr>
      <w:r w:rsidRPr="00880566">
        <w:rPr>
          <w:rFonts w:asciiTheme="minorHAnsi" w:hAnsiTheme="minorHAnsi" w:cs="Arial"/>
          <w:sz w:val="22"/>
          <w:szCs w:val="22"/>
        </w:rPr>
        <w:t>What is the name(s)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(the institution, sponsor, etc.) receiving or accessing the data?</w:t>
      </w:r>
    </w:p>
    <w:p w14:paraId="4F0CD43E" w14:textId="77777777" w:rsidR="00785510" w:rsidRDefault="00785510" w:rsidP="000D66D0">
      <w:pPr>
        <w:pStyle w:val="NormalWeb"/>
        <w:spacing w:before="0" w:beforeAutospacing="0" w:after="0" w:afterAutospacing="0"/>
        <w:ind w:left="720" w:firstLine="144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3A373434" w14:textId="77777777" w:rsidR="00785510" w:rsidRDefault="00785510" w:rsidP="00EB0F0C">
      <w:pPr>
        <w:pStyle w:val="NormalWeb"/>
        <w:spacing w:before="0" w:beforeAutospacing="0" w:after="0" w:afterAutospacing="0"/>
        <w:ind w:left="720" w:firstLine="1080"/>
        <w:rPr>
          <w:rFonts w:asciiTheme="minorHAnsi" w:hAnsiTheme="minorHAnsi" w:cs="Arial"/>
          <w:b/>
          <w:spacing w:val="-3"/>
          <w:sz w:val="22"/>
          <w:szCs w:val="22"/>
        </w:rPr>
      </w:pPr>
    </w:p>
    <w:p w14:paraId="72DA7505" w14:textId="77777777" w:rsidR="00785510" w:rsidRPr="00880566" w:rsidRDefault="00785510" w:rsidP="00EB0F0C">
      <w:pPr>
        <w:pStyle w:val="NormalWeb"/>
        <w:spacing w:before="0" w:beforeAutospacing="0" w:after="0" w:afterAutospacing="0"/>
        <w:ind w:firstLine="1080"/>
        <w:rPr>
          <w:rFonts w:asciiTheme="minorHAnsi" w:hAnsiTheme="minorHAnsi" w:cs="Arial"/>
          <w:sz w:val="22"/>
          <w:szCs w:val="22"/>
        </w:rPr>
      </w:pPr>
      <w:r w:rsidRPr="000F35AA">
        <w:rPr>
          <w:rFonts w:asciiTheme="minorHAnsi" w:hAnsiTheme="minorHAnsi" w:cstheme="minorHAnsi"/>
          <w:b/>
          <w:spacing w:val="-3"/>
          <w:sz w:val="22"/>
          <w:szCs w:val="22"/>
        </w:rPr>
        <w:t xml:space="preserve">Note: </w:t>
      </w:r>
      <w:r w:rsidRPr="000F35AA">
        <w:rPr>
          <w:rFonts w:asciiTheme="minorHAnsi" w:hAnsiTheme="minorHAnsi" w:cstheme="minorHAnsi"/>
          <w:b/>
          <w:sz w:val="22"/>
          <w:szCs w:val="22"/>
        </w:rPr>
        <w:t>Data transfers or disclosures may require a Data Use Agreement (DUA).</w:t>
      </w:r>
    </w:p>
    <w:p w14:paraId="41C8419E" w14:textId="77777777" w:rsidR="00785510" w:rsidRPr="00880566" w:rsidRDefault="00785510" w:rsidP="00EB0F0C">
      <w:pPr>
        <w:pStyle w:val="NormalWeb"/>
        <w:spacing w:before="0" w:beforeAutospacing="0" w:after="0" w:afterAutospacing="0"/>
        <w:ind w:left="81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Specimens</w:t>
      </w:r>
      <w:r w:rsidRPr="00880566">
        <w:rPr>
          <w:rFonts w:asciiTheme="minorHAnsi" w:hAnsiTheme="minorHAnsi" w:cs="Arial"/>
          <w:sz w:val="22"/>
          <w:szCs w:val="22"/>
        </w:rPr>
        <w:t xml:space="preserve"> are being transferred </w:t>
      </w:r>
      <w:r w:rsidRPr="00880566">
        <w:rPr>
          <w:rFonts w:asciiTheme="minorHAnsi" w:hAnsiTheme="minorHAnsi" w:cs="Arial"/>
          <w:b/>
          <w:sz w:val="22"/>
          <w:szCs w:val="22"/>
        </w:rPr>
        <w:t>to</w:t>
      </w:r>
      <w:r w:rsidRPr="00880566">
        <w:rPr>
          <w:rFonts w:asciiTheme="minorHAnsi" w:hAnsiTheme="minorHAnsi" w:cs="Arial"/>
          <w:sz w:val="22"/>
          <w:szCs w:val="22"/>
        </w:rPr>
        <w:t xml:space="preserve"> Penn State </w:t>
      </w:r>
    </w:p>
    <w:p w14:paraId="3A8A2D87"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t>What is the name(s)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(the institution, sponso</w:t>
      </w:r>
      <w:r>
        <w:rPr>
          <w:rFonts w:asciiTheme="minorHAnsi" w:hAnsiTheme="minorHAnsi" w:cs="Arial"/>
          <w:sz w:val="22"/>
          <w:szCs w:val="22"/>
        </w:rPr>
        <w:t>r, etc.) sending the specimens?</w:t>
      </w:r>
    </w:p>
    <w:p w14:paraId="620179CB" w14:textId="65E6B023" w:rsidR="00785510" w:rsidRDefault="00785510" w:rsidP="00EB0F0C">
      <w:pPr>
        <w:pStyle w:val="NormalWeb"/>
        <w:spacing w:before="0" w:beforeAutospacing="0" w:after="0" w:afterAutospacing="0"/>
        <w:ind w:left="720" w:firstLine="108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5E001930" w14:textId="77777777" w:rsidR="007C247F" w:rsidRPr="00880566" w:rsidRDefault="007C247F" w:rsidP="00EB0F0C">
      <w:pPr>
        <w:pStyle w:val="NormalWeb"/>
        <w:spacing w:before="0" w:beforeAutospacing="0" w:after="0" w:afterAutospacing="0"/>
        <w:ind w:left="720" w:firstLine="1080"/>
        <w:rPr>
          <w:rFonts w:asciiTheme="minorHAnsi" w:hAnsiTheme="minorHAnsi" w:cs="Arial"/>
          <w:sz w:val="22"/>
          <w:szCs w:val="22"/>
        </w:rPr>
      </w:pPr>
    </w:p>
    <w:p w14:paraId="6DAA5435"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fldChar w:fldCharType="begin">
          <w:ffData>
            <w:name w:val="Check435"/>
            <w:enabled/>
            <w:calcOnExit w:val="0"/>
            <w:checkBox>
              <w:sizeAuto/>
              <w:default w:val="0"/>
            </w:checkBox>
          </w:ffData>
        </w:fldChar>
      </w:r>
      <w:r w:rsidRPr="00880566">
        <w:rPr>
          <w:rFonts w:asciiTheme="minorHAnsi" w:hAnsiTheme="minorHAnsi" w:cs="Arial"/>
          <w:sz w:val="22"/>
          <w:szCs w:val="22"/>
        </w:rPr>
        <w:instrText xml:space="preserve"> FORMCHECKBOX </w:instrText>
      </w:r>
      <w:r w:rsidR="005768DD">
        <w:rPr>
          <w:rFonts w:asciiTheme="minorHAnsi" w:hAnsiTheme="minorHAnsi" w:cs="Arial"/>
          <w:sz w:val="22"/>
          <w:szCs w:val="22"/>
        </w:rPr>
      </w:r>
      <w:r w:rsidR="005768DD">
        <w:rPr>
          <w:rFonts w:asciiTheme="minorHAnsi" w:hAnsiTheme="minorHAnsi" w:cs="Arial"/>
          <w:sz w:val="22"/>
          <w:szCs w:val="22"/>
        </w:rPr>
        <w:fldChar w:fldCharType="separate"/>
      </w:r>
      <w:r w:rsidRPr="00880566">
        <w:rPr>
          <w:rFonts w:asciiTheme="minorHAnsi" w:hAnsiTheme="minorHAnsi" w:cs="Arial"/>
          <w:sz w:val="22"/>
          <w:szCs w:val="22"/>
        </w:rPr>
        <w:fldChar w:fldCharType="end"/>
      </w:r>
      <w:r w:rsidRPr="00880566">
        <w:rPr>
          <w:rFonts w:asciiTheme="minorHAnsi" w:hAnsiTheme="minorHAnsi" w:cs="Arial"/>
          <w:sz w:val="22"/>
          <w:szCs w:val="22"/>
        </w:rPr>
        <w:t xml:space="preserve"> </w:t>
      </w:r>
      <w:r w:rsidRPr="00736306">
        <w:rPr>
          <w:rFonts w:asciiTheme="minorHAnsi" w:hAnsiTheme="minorHAnsi" w:cs="Arial"/>
          <w:b/>
          <w:sz w:val="22"/>
          <w:szCs w:val="22"/>
        </w:rPr>
        <w:t>Specimens</w:t>
      </w:r>
      <w:r w:rsidRPr="00880566">
        <w:rPr>
          <w:rFonts w:asciiTheme="minorHAnsi" w:hAnsiTheme="minorHAnsi" w:cs="Arial"/>
          <w:sz w:val="22"/>
          <w:szCs w:val="22"/>
        </w:rPr>
        <w:t xml:space="preserve"> are being transferred </w:t>
      </w:r>
      <w:r w:rsidRPr="00880566">
        <w:rPr>
          <w:rFonts w:asciiTheme="minorHAnsi" w:hAnsiTheme="minorHAnsi" w:cs="Arial"/>
          <w:b/>
          <w:sz w:val="22"/>
          <w:szCs w:val="22"/>
        </w:rPr>
        <w:t>from</w:t>
      </w:r>
      <w:r w:rsidRPr="00880566">
        <w:rPr>
          <w:rFonts w:asciiTheme="minorHAnsi" w:hAnsiTheme="minorHAnsi" w:cs="Arial"/>
          <w:sz w:val="22"/>
          <w:szCs w:val="22"/>
        </w:rPr>
        <w:t xml:space="preserve"> Penn State </w:t>
      </w:r>
    </w:p>
    <w:p w14:paraId="3A6D71EF" w14:textId="77777777" w:rsidR="00785510" w:rsidRPr="00880566" w:rsidRDefault="00785510" w:rsidP="00EB0F0C">
      <w:pPr>
        <w:pStyle w:val="NormalWeb"/>
        <w:spacing w:before="0" w:beforeAutospacing="0" w:after="0" w:afterAutospacing="0"/>
        <w:ind w:left="720" w:firstLine="1080"/>
        <w:rPr>
          <w:rFonts w:asciiTheme="minorHAnsi" w:hAnsiTheme="minorHAnsi" w:cs="Arial"/>
          <w:sz w:val="22"/>
          <w:szCs w:val="22"/>
        </w:rPr>
      </w:pPr>
      <w:r w:rsidRPr="00880566">
        <w:rPr>
          <w:rFonts w:asciiTheme="minorHAnsi" w:hAnsiTheme="minorHAnsi" w:cs="Arial"/>
          <w:sz w:val="22"/>
          <w:szCs w:val="22"/>
        </w:rPr>
        <w:t>What is the name(s) of the third party(</w:t>
      </w:r>
      <w:proofErr w:type="spellStart"/>
      <w:r w:rsidRPr="00880566">
        <w:rPr>
          <w:rFonts w:asciiTheme="minorHAnsi" w:hAnsiTheme="minorHAnsi" w:cs="Arial"/>
          <w:sz w:val="22"/>
          <w:szCs w:val="22"/>
        </w:rPr>
        <w:t>ies</w:t>
      </w:r>
      <w:proofErr w:type="spellEnd"/>
      <w:r w:rsidRPr="00880566">
        <w:rPr>
          <w:rFonts w:asciiTheme="minorHAnsi" w:hAnsiTheme="minorHAnsi" w:cs="Arial"/>
          <w:sz w:val="22"/>
          <w:szCs w:val="22"/>
        </w:rPr>
        <w:t xml:space="preserve">) (the institution, sponsor, etc.) receiving the specimens? </w:t>
      </w:r>
    </w:p>
    <w:p w14:paraId="13B8C142" w14:textId="77777777" w:rsidR="00785510" w:rsidRPr="00880566" w:rsidRDefault="00785510" w:rsidP="00EB0F0C">
      <w:pPr>
        <w:pStyle w:val="NormalWeb"/>
        <w:spacing w:before="0" w:beforeAutospacing="0" w:after="0" w:afterAutospacing="0"/>
        <w:ind w:left="720" w:firstLine="108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p>
    <w:p w14:paraId="31DAB5E1" w14:textId="77777777" w:rsidR="00785510" w:rsidRPr="00880566" w:rsidRDefault="00785510" w:rsidP="00EB0F0C">
      <w:pPr>
        <w:pStyle w:val="NormalWeb"/>
        <w:spacing w:before="0" w:beforeAutospacing="0" w:after="0" w:afterAutospacing="0"/>
        <w:ind w:firstLine="1080"/>
        <w:rPr>
          <w:rFonts w:asciiTheme="minorHAnsi" w:hAnsiTheme="minorHAnsi" w:cs="Arial"/>
          <w:b/>
          <w:spacing w:val="-3"/>
          <w:sz w:val="22"/>
          <w:szCs w:val="22"/>
        </w:rPr>
      </w:pPr>
    </w:p>
    <w:p w14:paraId="2E80355B" w14:textId="77777777" w:rsidR="00785510" w:rsidRPr="00880566" w:rsidRDefault="00785510" w:rsidP="000D66D0">
      <w:pPr>
        <w:pStyle w:val="NormalWeb"/>
        <w:spacing w:before="0" w:beforeAutospacing="0" w:after="0" w:afterAutospacing="0"/>
        <w:ind w:left="1800"/>
        <w:rPr>
          <w:rFonts w:asciiTheme="minorHAnsi" w:hAnsiTheme="minorHAnsi" w:cs="Arial"/>
          <w:b/>
          <w:spacing w:val="-3"/>
          <w:sz w:val="22"/>
          <w:szCs w:val="22"/>
        </w:rPr>
      </w:pPr>
      <w:r w:rsidRPr="000F35AA">
        <w:rPr>
          <w:rFonts w:asciiTheme="minorHAnsi" w:hAnsiTheme="minorHAnsi" w:cs="Arial"/>
          <w:b/>
          <w:sz w:val="22"/>
          <w:szCs w:val="22"/>
        </w:rPr>
        <w:t>Note: All material transfers, either sending or receiving, require a Material Transfer Agreement (MTA).  Please contact the Office of Technology Management for more information.</w:t>
      </w:r>
      <w:r w:rsidRPr="00880566">
        <w:rPr>
          <w:rFonts w:asciiTheme="minorHAnsi" w:hAnsiTheme="minorHAnsi" w:cs="Arial"/>
          <w:b/>
          <w:sz w:val="22"/>
          <w:szCs w:val="22"/>
        </w:rPr>
        <w:t xml:space="preserve"> </w:t>
      </w:r>
    </w:p>
    <w:p w14:paraId="16B355B9" w14:textId="784CAB59" w:rsidR="00785510" w:rsidRPr="000D66D0" w:rsidRDefault="00785510" w:rsidP="0065238D">
      <w:pPr>
        <w:pStyle w:val="Heading3"/>
        <w:numPr>
          <w:ilvl w:val="3"/>
          <w:numId w:val="5"/>
        </w:numPr>
        <w:rPr>
          <w:rFonts w:asciiTheme="minorHAnsi" w:hAnsiTheme="minorHAnsi" w:cstheme="minorHAnsi"/>
        </w:rPr>
      </w:pPr>
      <w:r w:rsidRPr="000D66D0">
        <w:rPr>
          <w:rFonts w:asciiTheme="minorHAnsi" w:hAnsiTheme="minorHAnsi" w:cstheme="minorHAnsi"/>
        </w:rPr>
        <w:t>Describe how the data/specimens will be securely transferred or disclosed to/from the third party(</w:t>
      </w:r>
      <w:proofErr w:type="spellStart"/>
      <w:r w:rsidRPr="000D66D0">
        <w:rPr>
          <w:rFonts w:asciiTheme="minorHAnsi" w:hAnsiTheme="minorHAnsi" w:cstheme="minorHAnsi"/>
        </w:rPr>
        <w:t>ies</w:t>
      </w:r>
      <w:proofErr w:type="spellEnd"/>
      <w:r w:rsidRPr="000D66D0">
        <w:rPr>
          <w:rFonts w:asciiTheme="minorHAnsi" w:hAnsiTheme="minorHAnsi" w:cstheme="minorHAnsi"/>
        </w:rPr>
        <w:t>).</w:t>
      </w:r>
    </w:p>
    <w:p w14:paraId="78EC4969" w14:textId="77777777" w:rsidR="00785510" w:rsidRPr="00880566" w:rsidRDefault="00785510" w:rsidP="000D66D0">
      <w:pPr>
        <w:pStyle w:val="NormalWeb"/>
        <w:spacing w:before="0" w:beforeAutospacing="0" w:after="0" w:afterAutospacing="0"/>
        <w:ind w:left="360" w:firstLine="1800"/>
        <w:rPr>
          <w:rFonts w:asciiTheme="minorHAnsi" w:hAnsiTheme="minorHAnsi" w:cs="Arial"/>
          <w:b/>
          <w:spacing w:val="-3"/>
          <w:sz w:val="22"/>
          <w:szCs w:val="22"/>
        </w:rPr>
      </w:pPr>
      <w:r w:rsidRPr="00880566">
        <w:rPr>
          <w:rFonts w:asciiTheme="minorHAnsi" w:hAnsiTheme="minorHAnsi" w:cs="Arial"/>
          <w:b/>
          <w:spacing w:val="-3"/>
          <w:sz w:val="22"/>
          <w:szCs w:val="22"/>
        </w:rPr>
        <w:fldChar w:fldCharType="begin">
          <w:ffData>
            <w:name w:val=""/>
            <w:enabled/>
            <w:calcOnExit w:val="0"/>
            <w:textInput/>
          </w:ffData>
        </w:fldChar>
      </w:r>
      <w:r w:rsidRPr="00880566">
        <w:rPr>
          <w:rFonts w:asciiTheme="minorHAnsi" w:hAnsiTheme="minorHAnsi" w:cs="Arial"/>
          <w:b/>
          <w:spacing w:val="-3"/>
          <w:sz w:val="22"/>
          <w:szCs w:val="22"/>
        </w:rPr>
        <w:instrText xml:space="preserve"> FORMTEXT </w:instrText>
      </w:r>
      <w:r w:rsidRPr="00880566">
        <w:rPr>
          <w:rFonts w:asciiTheme="minorHAnsi" w:hAnsiTheme="minorHAnsi" w:cs="Arial"/>
          <w:b/>
          <w:spacing w:val="-3"/>
          <w:sz w:val="22"/>
          <w:szCs w:val="22"/>
        </w:rPr>
      </w:r>
      <w:r w:rsidRPr="00880566">
        <w:rPr>
          <w:rFonts w:asciiTheme="minorHAnsi" w:hAnsiTheme="minorHAnsi" w:cs="Arial"/>
          <w:b/>
          <w:spacing w:val="-3"/>
          <w:sz w:val="22"/>
          <w:szCs w:val="22"/>
        </w:rPr>
        <w:fldChar w:fldCharType="separate"/>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noProof/>
          <w:spacing w:val="-3"/>
          <w:sz w:val="22"/>
          <w:szCs w:val="22"/>
        </w:rPr>
        <w:t> </w:t>
      </w:r>
      <w:r w:rsidRPr="00880566">
        <w:rPr>
          <w:rFonts w:asciiTheme="minorHAnsi" w:hAnsiTheme="minorHAnsi" w:cs="Arial"/>
          <w:b/>
          <w:spacing w:val="-3"/>
          <w:sz w:val="22"/>
          <w:szCs w:val="22"/>
        </w:rPr>
        <w:fldChar w:fldCharType="end"/>
      </w:r>
      <w:r w:rsidRPr="00880566">
        <w:rPr>
          <w:rFonts w:asciiTheme="minorHAnsi" w:hAnsiTheme="minorHAnsi" w:cs="Arial"/>
          <w:b/>
          <w:spacing w:val="-3"/>
          <w:sz w:val="22"/>
          <w:szCs w:val="22"/>
        </w:rPr>
        <w:t xml:space="preserve">  </w:t>
      </w:r>
    </w:p>
    <w:p w14:paraId="4EBD7C55" w14:textId="500677B8" w:rsidR="00785510" w:rsidRPr="00840D99" w:rsidRDefault="00785510" w:rsidP="0065238D">
      <w:pPr>
        <w:pStyle w:val="Heading3"/>
        <w:numPr>
          <w:ilvl w:val="3"/>
          <w:numId w:val="5"/>
        </w:numPr>
        <w:rPr>
          <w:rFonts w:asciiTheme="minorHAnsi" w:hAnsiTheme="minorHAnsi" w:cstheme="minorHAnsi"/>
        </w:rPr>
      </w:pPr>
      <w:r w:rsidRPr="000D66D0">
        <w:rPr>
          <w:rFonts w:asciiTheme="minorHAnsi" w:hAnsiTheme="minorHAnsi" w:cstheme="minorHAnsi"/>
        </w:rPr>
        <w:t>How are the research data/specimens being transferred from and/or sent to the third party(</w:t>
      </w:r>
      <w:proofErr w:type="spellStart"/>
      <w:r w:rsidRPr="000D66D0">
        <w:rPr>
          <w:rFonts w:asciiTheme="minorHAnsi" w:hAnsiTheme="minorHAnsi" w:cstheme="minorHAnsi"/>
        </w:rPr>
        <w:t>ies</w:t>
      </w:r>
      <w:proofErr w:type="spellEnd"/>
      <w:r w:rsidRPr="000D66D0">
        <w:rPr>
          <w:rFonts w:asciiTheme="minorHAnsi" w:hAnsiTheme="minorHAnsi" w:cstheme="minorHAnsi"/>
        </w:rPr>
        <w:t>)?</w:t>
      </w:r>
      <w:r w:rsidR="00840D99">
        <w:rPr>
          <w:rFonts w:asciiTheme="minorHAnsi" w:hAnsiTheme="minorHAnsi" w:cstheme="minorHAnsi"/>
        </w:rPr>
        <w:t xml:space="preserve"> </w:t>
      </w:r>
      <w:r w:rsidRPr="00840D99">
        <w:rPr>
          <w:rFonts w:asciiTheme="minorHAnsi" w:hAnsiTheme="minorHAnsi" w:cstheme="minorHAnsi"/>
        </w:rPr>
        <w:t>Complete the appropriate section(s) and check all that apply within each completed section.</w:t>
      </w:r>
    </w:p>
    <w:p w14:paraId="5657996D"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Data </w:t>
      </w:r>
      <w:r w:rsidRPr="00E74D44">
        <w:rPr>
          <w:rFonts w:asciiTheme="minorHAnsi" w:hAnsiTheme="minorHAnsi" w:cstheme="minorHAnsi"/>
          <w:b w:val="0"/>
        </w:rPr>
        <w:t>being transferred or disclosed</w:t>
      </w:r>
      <w:r w:rsidRPr="00840D99">
        <w:rPr>
          <w:rFonts w:asciiTheme="minorHAnsi" w:hAnsiTheme="minorHAnsi" w:cstheme="minorHAnsi"/>
        </w:rPr>
        <w:t xml:space="preserve"> to </w:t>
      </w:r>
      <w:r w:rsidRPr="00E74D44">
        <w:rPr>
          <w:rFonts w:asciiTheme="minorHAnsi" w:hAnsiTheme="minorHAnsi" w:cstheme="minorHAnsi"/>
          <w:b w:val="0"/>
        </w:rPr>
        <w:t>Penn State</w:t>
      </w:r>
      <w:r w:rsidRPr="00840D99">
        <w:rPr>
          <w:rFonts w:asciiTheme="minorHAnsi" w:hAnsiTheme="minorHAnsi" w:cstheme="minorHAnsi"/>
        </w:rPr>
        <w:t>:</w:t>
      </w:r>
    </w:p>
    <w:p w14:paraId="79A5CE8C"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Data are being received in aggregate/metrics (just counts, no individual data)</w:t>
      </w:r>
    </w:p>
    <w:p w14:paraId="68F1DCE6"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lastRenderedPageBreak/>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research data </w:t>
      </w:r>
      <w:r w:rsidRPr="00AA5148">
        <w:rPr>
          <w:rFonts w:asciiTheme="minorHAnsi" w:hAnsiTheme="minorHAnsi" w:cstheme="minorHAnsi"/>
          <w:sz w:val="22"/>
          <w:szCs w:val="22"/>
          <w:u w:val="single"/>
        </w:rPr>
        <w:t>without</w:t>
      </w:r>
      <w:r w:rsidRPr="00AA5148">
        <w:rPr>
          <w:rFonts w:asciiTheme="minorHAnsi" w:hAnsiTheme="minorHAnsi" w:cstheme="minorHAnsi"/>
          <w:sz w:val="22"/>
          <w:szCs w:val="22"/>
        </w:rPr>
        <w:t xml:space="preserve"> any identifiers are being received and the linking list remains with the entity sending the data; the recipient of the data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w:t>
      </w:r>
    </w:p>
    <w:p w14:paraId="1D72BD09" w14:textId="367CAAA3"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research data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in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Pr>
          <w:rFonts w:asciiTheme="minorHAnsi" w:hAnsiTheme="minorHAnsi" w:cstheme="minorHAnsi"/>
          <w:sz w:val="22"/>
          <w:szCs w:val="22"/>
        </w:rPr>
        <w:t xml:space="preserve"> </w:t>
      </w:r>
      <w:r w:rsidRPr="00AA5148">
        <w:rPr>
          <w:rFonts w:asciiTheme="minorHAnsi" w:hAnsiTheme="minorHAnsi" w:cstheme="minorHAnsi"/>
          <w:sz w:val="22"/>
          <w:szCs w:val="22"/>
        </w:rPr>
        <w:t xml:space="preserve">aside from Study Code) are being received and the linking list remains with the entity sending the data; the recipient of the data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 </w:t>
      </w:r>
    </w:p>
    <w:p w14:paraId="55CABAD7" w14:textId="25AA053A" w:rsidR="00785510" w:rsidRPr="00AA5148" w:rsidRDefault="00785510" w:rsidP="00840D99">
      <w:pPr>
        <w:pStyle w:val="NormalWeb"/>
        <w:spacing w:before="0" w:beforeAutospacing="0" w:after="0" w:afterAutospacing="0"/>
        <w:ind w:left="4230" w:hanging="360"/>
        <w:rPr>
          <w:rFonts w:asciiTheme="minorHAnsi" w:hAnsiTheme="minorHAnsi" w:cstheme="minorHAnsi"/>
          <w: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w:t>
      </w:r>
      <w:r>
        <w:rPr>
          <w:rFonts w:asciiTheme="minorHAnsi" w:hAnsiTheme="minorHAnsi" w:cstheme="minorHAnsi"/>
          <w:sz w:val="22"/>
          <w:szCs w:val="22"/>
        </w:rPr>
        <w:t>D</w:t>
      </w:r>
      <w:r w:rsidRPr="00AA5148">
        <w:rPr>
          <w:rFonts w:asciiTheme="minorHAnsi" w:hAnsiTheme="minorHAnsi" w:cstheme="minorHAnsi"/>
          <w:sz w:val="22"/>
          <w:szCs w:val="22"/>
        </w:rPr>
        <w:t xml:space="preserve">ata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w:t>
      </w:r>
      <w:r>
        <w:rPr>
          <w:rFonts w:asciiTheme="minorHAnsi" w:hAnsiTheme="minorHAnsi" w:cstheme="minorHAnsi"/>
          <w:sz w:val="22"/>
          <w:szCs w:val="22"/>
        </w:rPr>
        <w:t>n</w:t>
      </w:r>
      <w:r w:rsidRPr="00AA5148">
        <w:rPr>
          <w:rFonts w:asciiTheme="minorHAnsi" w:hAnsiTheme="minorHAnsi" w:cstheme="minorHAnsi"/>
          <w:sz w:val="22"/>
          <w:szCs w:val="22"/>
        </w:rPr>
        <w:t xml:space="preserve">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AA5148">
        <w:rPr>
          <w:rFonts w:asciiTheme="minorHAnsi" w:hAnsiTheme="minorHAnsi" w:cstheme="minorHAnsi"/>
          <w:sz w:val="22"/>
          <w:szCs w:val="22"/>
        </w:rPr>
        <w:t xml:space="preserve">) are being received and the linking list remains with the entity sending the data; the recipient of the data </w:t>
      </w:r>
      <w:r w:rsidRPr="00AA5148">
        <w:rPr>
          <w:rFonts w:asciiTheme="minorHAnsi" w:hAnsiTheme="minorHAnsi" w:cstheme="minorHAnsi"/>
          <w:sz w:val="22"/>
          <w:szCs w:val="22"/>
          <w:u w:val="single"/>
        </w:rPr>
        <w:t>will</w:t>
      </w:r>
      <w:r w:rsidRPr="00AA5148">
        <w:rPr>
          <w:rFonts w:asciiTheme="minorHAnsi" w:hAnsiTheme="minorHAnsi" w:cstheme="minorHAnsi"/>
          <w:sz w:val="22"/>
          <w:szCs w:val="22"/>
        </w:rPr>
        <w:t xml:space="preserve"> have access to the linking list </w:t>
      </w:r>
    </w:p>
    <w:p w14:paraId="5D6EA943"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w:t>
      </w:r>
      <w:r>
        <w:rPr>
          <w:rFonts w:asciiTheme="minorHAnsi" w:hAnsiTheme="minorHAnsi" w:cstheme="minorHAnsi"/>
          <w:sz w:val="22"/>
          <w:szCs w:val="22"/>
        </w:rPr>
        <w:t xml:space="preserve"> D</w:t>
      </w:r>
      <w:r w:rsidRPr="00AA5148">
        <w:rPr>
          <w:rFonts w:asciiTheme="minorHAnsi" w:hAnsiTheme="minorHAnsi" w:cstheme="minorHAnsi"/>
          <w:sz w:val="22"/>
          <w:szCs w:val="22"/>
        </w:rPr>
        <w:t xml:space="preserve">ata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along with the linking list are being received </w:t>
      </w:r>
    </w:p>
    <w:p w14:paraId="5342179D" w14:textId="77777777" w:rsidR="00840D99"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Other – Specify: </w:t>
      </w:r>
    </w:p>
    <w:p w14:paraId="79606367" w14:textId="535DDF08" w:rsidR="00785510" w:rsidRPr="00AA5148" w:rsidRDefault="00785510" w:rsidP="00840D99">
      <w:pPr>
        <w:pStyle w:val="NormalWeb"/>
        <w:spacing w:before="0" w:beforeAutospacing="0" w:after="0" w:afterAutospacing="0"/>
        <w:ind w:left="4230"/>
        <w:rPr>
          <w:rFonts w:asciiTheme="minorHAnsi" w:hAnsiTheme="minorHAnsi" w:cstheme="minorHAnsi"/>
          <w:spacing w:val="-3"/>
          <w:sz w:val="22"/>
          <w:szCs w:val="22"/>
        </w:rPr>
      </w:pPr>
      <w:r w:rsidRPr="00AA5148">
        <w:rPr>
          <w:rFonts w:asciiTheme="minorHAnsi" w:hAnsiTheme="minorHAnsi" w:cstheme="minorHAnsi"/>
          <w:spacing w:val="-3"/>
          <w:sz w:val="22"/>
          <w:szCs w:val="22"/>
        </w:rPr>
        <w:fldChar w:fldCharType="begin">
          <w:ffData>
            <w:name w:val=""/>
            <w:enabled/>
            <w:calcOnExit w:val="0"/>
            <w:textInput/>
          </w:ffData>
        </w:fldChar>
      </w:r>
      <w:r w:rsidRPr="00AA5148">
        <w:rPr>
          <w:rFonts w:asciiTheme="minorHAnsi" w:hAnsiTheme="minorHAnsi" w:cstheme="minorHAnsi"/>
          <w:spacing w:val="-3"/>
          <w:sz w:val="22"/>
          <w:szCs w:val="22"/>
        </w:rPr>
        <w:instrText xml:space="preserve"> FORMTEXT </w:instrText>
      </w:r>
      <w:r w:rsidRPr="00AA5148">
        <w:rPr>
          <w:rFonts w:asciiTheme="minorHAnsi" w:hAnsiTheme="minorHAnsi" w:cstheme="minorHAnsi"/>
          <w:spacing w:val="-3"/>
          <w:sz w:val="22"/>
          <w:szCs w:val="22"/>
        </w:rPr>
      </w:r>
      <w:r w:rsidRPr="00AA5148">
        <w:rPr>
          <w:rFonts w:asciiTheme="minorHAnsi" w:hAnsiTheme="minorHAnsi" w:cstheme="minorHAnsi"/>
          <w:spacing w:val="-3"/>
          <w:sz w:val="22"/>
          <w:szCs w:val="22"/>
        </w:rPr>
        <w:fldChar w:fldCharType="separate"/>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spacing w:val="-3"/>
          <w:sz w:val="22"/>
          <w:szCs w:val="22"/>
        </w:rPr>
        <w:fldChar w:fldCharType="end"/>
      </w:r>
    </w:p>
    <w:p w14:paraId="01D24E1F" w14:textId="77777777" w:rsidR="00785510" w:rsidRPr="00736306" w:rsidRDefault="00785510" w:rsidP="00785510">
      <w:pPr>
        <w:pStyle w:val="NormalWeb"/>
        <w:spacing w:before="0" w:beforeAutospacing="0" w:after="0" w:afterAutospacing="0"/>
        <w:ind w:left="1440"/>
        <w:rPr>
          <w:rFonts w:asciiTheme="minorHAnsi" w:hAnsiTheme="minorHAnsi" w:cstheme="minorHAnsi"/>
          <w:sz w:val="22"/>
          <w:szCs w:val="22"/>
        </w:rPr>
      </w:pPr>
    </w:p>
    <w:p w14:paraId="7C0BBDB8"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Data </w:t>
      </w:r>
      <w:r w:rsidRPr="00E74D44">
        <w:rPr>
          <w:rFonts w:asciiTheme="minorHAnsi" w:hAnsiTheme="minorHAnsi" w:cstheme="minorHAnsi"/>
          <w:b w:val="0"/>
        </w:rPr>
        <w:t>being transferred or disclosed</w:t>
      </w:r>
      <w:r w:rsidRPr="00840D99">
        <w:rPr>
          <w:rFonts w:asciiTheme="minorHAnsi" w:hAnsiTheme="minorHAnsi" w:cstheme="minorHAnsi"/>
        </w:rPr>
        <w:t xml:space="preserve"> from </w:t>
      </w:r>
      <w:r w:rsidRPr="00E74D44">
        <w:rPr>
          <w:rFonts w:asciiTheme="minorHAnsi" w:hAnsiTheme="minorHAnsi" w:cstheme="minorHAnsi"/>
          <w:b w:val="0"/>
        </w:rPr>
        <w:t>Penn State</w:t>
      </w:r>
      <w:r w:rsidRPr="00840D99">
        <w:rPr>
          <w:rFonts w:asciiTheme="minorHAnsi" w:hAnsiTheme="minorHAnsi" w:cstheme="minorHAnsi"/>
        </w:rPr>
        <w:t>:</w:t>
      </w:r>
    </w:p>
    <w:p w14:paraId="697A4078" w14:textId="77777777"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Data are being sent in aggregate/metrics (just counts, no individual data)</w:t>
      </w:r>
    </w:p>
    <w:p w14:paraId="1208197B" w14:textId="77777777"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De-identified individual data are being sent and there is no linking list at either institution (no identifiers, or links to identifiers, such as code numbers)</w:t>
      </w:r>
    </w:p>
    <w:p w14:paraId="5BC64E03" w14:textId="77777777"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research data </w:t>
      </w:r>
      <w:r w:rsidRPr="00736306">
        <w:rPr>
          <w:rFonts w:asciiTheme="minorHAnsi" w:hAnsiTheme="minorHAnsi" w:cstheme="minorHAnsi"/>
          <w:sz w:val="22"/>
          <w:szCs w:val="22"/>
          <w:u w:val="single"/>
        </w:rPr>
        <w:t>without</w:t>
      </w:r>
      <w:r w:rsidRPr="00736306">
        <w:rPr>
          <w:rFonts w:asciiTheme="minorHAnsi" w:hAnsiTheme="minorHAnsi" w:cstheme="minorHAnsi"/>
          <w:sz w:val="22"/>
          <w:szCs w:val="22"/>
        </w:rPr>
        <w:t xml:space="preserve"> any identifiers are being sent and the linking list remains with the entity sending the data; the recipient of the data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w:t>
      </w:r>
    </w:p>
    <w:p w14:paraId="61ABAA1F" w14:textId="76A55736"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research data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in</w:t>
      </w:r>
      <w:r>
        <w:rPr>
          <w:rFonts w:asciiTheme="minorHAnsi" w:hAnsiTheme="minorHAnsi" w:cstheme="minorHAnsi"/>
          <w:sz w:val="22"/>
          <w:szCs w:val="22"/>
        </w:rPr>
        <w:t xml:space="preserve"> 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736306">
        <w:rPr>
          <w:rFonts w:asciiTheme="minorHAnsi" w:hAnsiTheme="minorHAnsi" w:cstheme="minorHAnsi"/>
          <w:sz w:val="22"/>
          <w:szCs w:val="22"/>
        </w:rPr>
        <w:t xml:space="preserve"> aside from Study Code) are being sent and the linking list remains with the entity sending the data; the recipient of the data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 </w:t>
      </w:r>
    </w:p>
    <w:p w14:paraId="11AA49B8" w14:textId="348E3C93" w:rsidR="00785510" w:rsidRPr="00736306" w:rsidRDefault="00785510" w:rsidP="00840D99">
      <w:pPr>
        <w:pStyle w:val="NormalWeb"/>
        <w:spacing w:before="0" w:beforeAutospacing="0" w:after="0" w:afterAutospacing="0"/>
        <w:ind w:left="4140" w:hanging="360"/>
        <w:rPr>
          <w:rFonts w:asciiTheme="minorHAnsi" w:hAnsiTheme="minorHAnsi" w:cstheme="minorHAnsi"/>
          <w: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w:t>
      </w:r>
      <w:r>
        <w:rPr>
          <w:rFonts w:asciiTheme="minorHAnsi" w:hAnsiTheme="minorHAnsi" w:cstheme="minorHAnsi"/>
          <w:sz w:val="22"/>
          <w:szCs w:val="22"/>
        </w:rPr>
        <w:t>D</w:t>
      </w:r>
      <w:r w:rsidRPr="00736306">
        <w:rPr>
          <w:rFonts w:asciiTheme="minorHAnsi" w:hAnsiTheme="minorHAnsi" w:cstheme="minorHAnsi"/>
          <w:sz w:val="22"/>
          <w:szCs w:val="22"/>
        </w:rPr>
        <w:t xml:space="preserve">ata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in</w:t>
      </w:r>
      <w:r>
        <w:rPr>
          <w:rFonts w:asciiTheme="minorHAnsi" w:hAnsiTheme="minorHAnsi" w:cstheme="minorHAnsi"/>
          <w:sz w:val="22"/>
          <w:szCs w:val="22"/>
        </w:rPr>
        <w:t xml:space="preserve"> 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736306">
        <w:rPr>
          <w:rFonts w:asciiTheme="minorHAnsi" w:hAnsiTheme="minorHAnsi" w:cstheme="minorHAnsi"/>
          <w:sz w:val="22"/>
          <w:szCs w:val="22"/>
        </w:rPr>
        <w:t xml:space="preserve">) are being sent and the linking list remains with the entity sending the data; the recipient of the data </w:t>
      </w:r>
      <w:r w:rsidRPr="00736306">
        <w:rPr>
          <w:rFonts w:asciiTheme="minorHAnsi" w:hAnsiTheme="minorHAnsi" w:cstheme="minorHAnsi"/>
          <w:sz w:val="22"/>
          <w:szCs w:val="22"/>
          <w:u w:val="single"/>
        </w:rPr>
        <w:t>will</w:t>
      </w:r>
      <w:r w:rsidRPr="00736306">
        <w:rPr>
          <w:rFonts w:asciiTheme="minorHAnsi" w:hAnsiTheme="minorHAnsi" w:cstheme="minorHAnsi"/>
          <w:sz w:val="22"/>
          <w:szCs w:val="22"/>
        </w:rPr>
        <w:t xml:space="preserve"> have access to the linking list </w:t>
      </w:r>
    </w:p>
    <w:p w14:paraId="4CDAE53F" w14:textId="77777777" w:rsidR="00785510" w:rsidRPr="00736306"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w:t>
      </w:r>
      <w:r>
        <w:rPr>
          <w:rFonts w:asciiTheme="minorHAnsi" w:hAnsiTheme="minorHAnsi" w:cstheme="minorHAnsi"/>
          <w:sz w:val="22"/>
          <w:szCs w:val="22"/>
        </w:rPr>
        <w:t xml:space="preserve"> D</w:t>
      </w:r>
      <w:r w:rsidRPr="00736306">
        <w:rPr>
          <w:rFonts w:asciiTheme="minorHAnsi" w:hAnsiTheme="minorHAnsi" w:cstheme="minorHAnsi"/>
          <w:sz w:val="22"/>
          <w:szCs w:val="22"/>
        </w:rPr>
        <w:t xml:space="preserve">ata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along with the linking list are being sent</w:t>
      </w:r>
    </w:p>
    <w:p w14:paraId="1DFD15A6" w14:textId="77777777" w:rsidR="00840D99" w:rsidRDefault="00785510" w:rsidP="00840D99">
      <w:pPr>
        <w:pStyle w:val="NormalWeb"/>
        <w:spacing w:before="0" w:beforeAutospacing="0" w:after="0" w:afterAutospacing="0"/>
        <w:ind w:left="414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Other – Specify: </w:t>
      </w:r>
    </w:p>
    <w:p w14:paraId="04996DB8" w14:textId="0D520100" w:rsidR="00785510" w:rsidRPr="00736306" w:rsidRDefault="00785510" w:rsidP="00840D99">
      <w:pPr>
        <w:pStyle w:val="NormalWeb"/>
        <w:spacing w:before="0" w:beforeAutospacing="0" w:after="0" w:afterAutospacing="0"/>
        <w:ind w:left="4140" w:firstLine="90"/>
        <w:rPr>
          <w:rFonts w:asciiTheme="minorHAnsi" w:hAnsiTheme="minorHAnsi" w:cstheme="minorHAnsi"/>
          <w:spacing w:val="-3"/>
          <w:sz w:val="22"/>
          <w:szCs w:val="22"/>
        </w:rPr>
      </w:pPr>
      <w:r w:rsidRPr="00736306">
        <w:rPr>
          <w:rFonts w:asciiTheme="minorHAnsi" w:hAnsiTheme="minorHAnsi" w:cstheme="minorHAnsi"/>
          <w:spacing w:val="-3"/>
          <w:sz w:val="22"/>
          <w:szCs w:val="22"/>
        </w:rPr>
        <w:fldChar w:fldCharType="begin">
          <w:ffData>
            <w:name w:val=""/>
            <w:enabled/>
            <w:calcOnExit w:val="0"/>
            <w:textInput/>
          </w:ffData>
        </w:fldChar>
      </w:r>
      <w:r w:rsidRPr="00736306">
        <w:rPr>
          <w:rFonts w:asciiTheme="minorHAnsi" w:hAnsiTheme="minorHAnsi" w:cstheme="minorHAnsi"/>
          <w:spacing w:val="-3"/>
          <w:sz w:val="22"/>
          <w:szCs w:val="22"/>
        </w:rPr>
        <w:instrText xml:space="preserve"> FORMTEXT </w:instrText>
      </w:r>
      <w:r w:rsidRPr="00736306">
        <w:rPr>
          <w:rFonts w:asciiTheme="minorHAnsi" w:hAnsiTheme="minorHAnsi" w:cstheme="minorHAnsi"/>
          <w:spacing w:val="-3"/>
          <w:sz w:val="22"/>
          <w:szCs w:val="22"/>
        </w:rPr>
      </w:r>
      <w:r w:rsidRPr="00736306">
        <w:rPr>
          <w:rFonts w:asciiTheme="minorHAnsi" w:hAnsiTheme="minorHAnsi" w:cstheme="minorHAnsi"/>
          <w:spacing w:val="-3"/>
          <w:sz w:val="22"/>
          <w:szCs w:val="22"/>
        </w:rPr>
        <w:fldChar w:fldCharType="separate"/>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spacing w:val="-3"/>
          <w:sz w:val="22"/>
          <w:szCs w:val="22"/>
        </w:rPr>
        <w:fldChar w:fldCharType="end"/>
      </w:r>
    </w:p>
    <w:p w14:paraId="0D12D86E" w14:textId="77777777" w:rsidR="00785510" w:rsidRPr="00736306" w:rsidRDefault="00785510" w:rsidP="00785510">
      <w:pPr>
        <w:pStyle w:val="NormalWeb"/>
        <w:spacing w:before="0" w:beforeAutospacing="0" w:after="0" w:afterAutospacing="0"/>
        <w:rPr>
          <w:rFonts w:asciiTheme="minorHAnsi" w:hAnsiTheme="minorHAnsi" w:cstheme="minorHAnsi"/>
          <w:sz w:val="22"/>
          <w:szCs w:val="22"/>
        </w:rPr>
      </w:pPr>
    </w:p>
    <w:p w14:paraId="2705AA5C"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Specimens </w:t>
      </w:r>
      <w:r w:rsidRPr="00E74D44">
        <w:rPr>
          <w:rFonts w:asciiTheme="minorHAnsi" w:hAnsiTheme="minorHAnsi" w:cstheme="minorHAnsi"/>
          <w:b w:val="0"/>
        </w:rPr>
        <w:t>being transferred or disclosed</w:t>
      </w:r>
      <w:r w:rsidRPr="00840D99">
        <w:rPr>
          <w:rFonts w:asciiTheme="minorHAnsi" w:hAnsiTheme="minorHAnsi" w:cstheme="minorHAnsi"/>
        </w:rPr>
        <w:t xml:space="preserve"> to </w:t>
      </w:r>
      <w:r w:rsidRPr="00E74D44">
        <w:rPr>
          <w:rFonts w:asciiTheme="minorHAnsi" w:hAnsiTheme="minorHAnsi" w:cstheme="minorHAnsi"/>
          <w:b w:val="0"/>
        </w:rPr>
        <w:t>Penn State</w:t>
      </w:r>
      <w:r w:rsidRPr="00840D99">
        <w:rPr>
          <w:rFonts w:asciiTheme="minorHAnsi" w:hAnsiTheme="minorHAnsi" w:cstheme="minorHAnsi"/>
        </w:rPr>
        <w:t>:</w:t>
      </w:r>
    </w:p>
    <w:p w14:paraId="1F656051"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De-identified specimens are being received and there is no linking list at either institution (no identifiers, or links to identifiers, such as code numbers)</w:t>
      </w:r>
    </w:p>
    <w:p w14:paraId="0F2CD58D"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without</w:t>
      </w:r>
      <w:r w:rsidRPr="00AA5148">
        <w:rPr>
          <w:rFonts w:asciiTheme="minorHAnsi" w:hAnsiTheme="minorHAnsi" w:cstheme="minorHAnsi"/>
          <w:sz w:val="22"/>
          <w:szCs w:val="22"/>
        </w:rPr>
        <w:t xml:space="preserve"> any identifiers are being received and the linking list remains with the entity sending the specimens; the recipient of the specimens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w:t>
      </w:r>
    </w:p>
    <w:p w14:paraId="460938B2" w14:textId="29DF8636"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in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Pr>
          <w:rFonts w:asciiTheme="minorHAnsi" w:hAnsiTheme="minorHAnsi" w:cstheme="minorHAnsi"/>
          <w:sz w:val="22"/>
          <w:szCs w:val="22"/>
        </w:rPr>
        <w:t xml:space="preserve"> </w:t>
      </w:r>
      <w:r w:rsidRPr="00AA5148">
        <w:rPr>
          <w:rFonts w:asciiTheme="minorHAnsi" w:hAnsiTheme="minorHAnsi" w:cstheme="minorHAnsi"/>
          <w:sz w:val="22"/>
          <w:szCs w:val="22"/>
        </w:rPr>
        <w:t xml:space="preserve">aside from Study Code) are being received and the linking list remains with the entity sending the specimens; the recipient of the specimens </w:t>
      </w:r>
      <w:r w:rsidRPr="00AA5148">
        <w:rPr>
          <w:rFonts w:asciiTheme="minorHAnsi" w:hAnsiTheme="minorHAnsi" w:cstheme="minorHAnsi"/>
          <w:sz w:val="22"/>
          <w:szCs w:val="22"/>
          <w:u w:val="single"/>
        </w:rPr>
        <w:t>will not</w:t>
      </w:r>
      <w:r w:rsidRPr="00AA5148">
        <w:rPr>
          <w:rFonts w:asciiTheme="minorHAnsi" w:hAnsiTheme="minorHAnsi" w:cstheme="minorHAnsi"/>
          <w:sz w:val="22"/>
          <w:szCs w:val="22"/>
        </w:rPr>
        <w:t xml:space="preserve"> have access to the linking list </w:t>
      </w:r>
    </w:p>
    <w:p w14:paraId="6AD0E086" w14:textId="6C3650F6" w:rsidR="00785510" w:rsidRPr="00AA5148" w:rsidRDefault="00785510" w:rsidP="00840D99">
      <w:pPr>
        <w:pStyle w:val="NormalWeb"/>
        <w:spacing w:before="0" w:beforeAutospacing="0" w:after="0" w:afterAutospacing="0"/>
        <w:ind w:left="4230" w:hanging="360"/>
        <w:rPr>
          <w:rFonts w:asciiTheme="minorHAnsi" w:hAnsiTheme="minorHAnsi" w:cstheme="minorHAnsi"/>
          <w:i/>
          <w:sz w:val="22"/>
          <w:szCs w:val="22"/>
        </w:rPr>
      </w:pPr>
      <w:r w:rsidRPr="00AA5148">
        <w:rPr>
          <w:rFonts w:asciiTheme="minorHAnsi" w:hAnsiTheme="minorHAnsi" w:cstheme="minorHAnsi"/>
          <w:sz w:val="22"/>
          <w:szCs w:val="22"/>
        </w:rPr>
        <w:lastRenderedPageBreak/>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(such as dates and/or any of the identifiers listed in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AA5148">
        <w:rPr>
          <w:rFonts w:asciiTheme="minorHAnsi" w:hAnsiTheme="minorHAnsi" w:cstheme="minorHAnsi"/>
          <w:sz w:val="22"/>
          <w:szCs w:val="22"/>
        </w:rPr>
        <w:t xml:space="preserve">) are being received and the linking list remains with the entity sending the specimens; the recipient of the specimens </w:t>
      </w:r>
      <w:r w:rsidRPr="00AA5148">
        <w:rPr>
          <w:rFonts w:asciiTheme="minorHAnsi" w:hAnsiTheme="minorHAnsi" w:cstheme="minorHAnsi"/>
          <w:sz w:val="22"/>
          <w:szCs w:val="22"/>
          <w:u w:val="single"/>
        </w:rPr>
        <w:t>will</w:t>
      </w:r>
      <w:r w:rsidRPr="00AA5148">
        <w:rPr>
          <w:rFonts w:asciiTheme="minorHAnsi" w:hAnsiTheme="minorHAnsi" w:cstheme="minorHAnsi"/>
          <w:sz w:val="22"/>
          <w:szCs w:val="22"/>
        </w:rPr>
        <w:t xml:space="preserve"> have access to the linking list </w:t>
      </w:r>
    </w:p>
    <w:p w14:paraId="6A42690B" w14:textId="77777777" w:rsidR="00785510" w:rsidRPr="00AA5148"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Coded specimens </w:t>
      </w:r>
      <w:r w:rsidRPr="00AA5148">
        <w:rPr>
          <w:rFonts w:asciiTheme="minorHAnsi" w:hAnsiTheme="minorHAnsi" w:cstheme="minorHAnsi"/>
          <w:sz w:val="22"/>
          <w:szCs w:val="22"/>
          <w:u w:val="single"/>
        </w:rPr>
        <w:t>with</w:t>
      </w:r>
      <w:r w:rsidRPr="00AA5148">
        <w:rPr>
          <w:rFonts w:asciiTheme="minorHAnsi" w:hAnsiTheme="minorHAnsi" w:cstheme="minorHAnsi"/>
          <w:sz w:val="22"/>
          <w:szCs w:val="22"/>
        </w:rPr>
        <w:t xml:space="preserve"> identifiers along with the linking list are being received </w:t>
      </w:r>
    </w:p>
    <w:p w14:paraId="4A5425B4" w14:textId="77777777" w:rsidR="00840D99" w:rsidRDefault="00785510" w:rsidP="00840D99">
      <w:pPr>
        <w:pStyle w:val="NormalWeb"/>
        <w:spacing w:before="0" w:beforeAutospacing="0" w:after="0" w:afterAutospacing="0"/>
        <w:ind w:left="4230" w:hanging="360"/>
        <w:rPr>
          <w:rFonts w:asciiTheme="minorHAnsi" w:hAnsiTheme="minorHAnsi" w:cstheme="minorHAnsi"/>
          <w:sz w:val="22"/>
          <w:szCs w:val="22"/>
        </w:rPr>
      </w:pPr>
      <w:r w:rsidRPr="00AA5148">
        <w:rPr>
          <w:rFonts w:asciiTheme="minorHAnsi" w:hAnsiTheme="minorHAnsi" w:cstheme="minorHAnsi"/>
          <w:sz w:val="22"/>
          <w:szCs w:val="22"/>
        </w:rPr>
        <w:fldChar w:fldCharType="begin">
          <w:ffData>
            <w:name w:val="Check435"/>
            <w:enabled/>
            <w:calcOnExit w:val="0"/>
            <w:checkBox>
              <w:sizeAuto/>
              <w:default w:val="0"/>
            </w:checkBox>
          </w:ffData>
        </w:fldChar>
      </w:r>
      <w:r w:rsidRPr="00AA5148">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AA5148">
        <w:rPr>
          <w:rFonts w:asciiTheme="minorHAnsi" w:hAnsiTheme="minorHAnsi" w:cstheme="minorHAnsi"/>
          <w:sz w:val="22"/>
          <w:szCs w:val="22"/>
        </w:rPr>
        <w:fldChar w:fldCharType="end"/>
      </w:r>
      <w:r w:rsidRPr="00AA5148">
        <w:rPr>
          <w:rFonts w:asciiTheme="minorHAnsi" w:hAnsiTheme="minorHAnsi" w:cstheme="minorHAnsi"/>
          <w:sz w:val="22"/>
          <w:szCs w:val="22"/>
        </w:rPr>
        <w:t xml:space="preserve">  Other – Specify: </w:t>
      </w:r>
    </w:p>
    <w:p w14:paraId="10C4A849" w14:textId="7561F72B" w:rsidR="00785510" w:rsidRPr="00AA5148" w:rsidRDefault="00785510" w:rsidP="00840D99">
      <w:pPr>
        <w:pStyle w:val="NormalWeb"/>
        <w:spacing w:before="0" w:beforeAutospacing="0" w:after="0" w:afterAutospacing="0"/>
        <w:ind w:left="4230"/>
        <w:rPr>
          <w:rFonts w:asciiTheme="minorHAnsi" w:hAnsiTheme="minorHAnsi" w:cstheme="minorHAnsi"/>
          <w:spacing w:val="-3"/>
          <w:sz w:val="22"/>
          <w:szCs w:val="22"/>
        </w:rPr>
      </w:pPr>
      <w:r w:rsidRPr="00AA5148">
        <w:rPr>
          <w:rFonts w:asciiTheme="minorHAnsi" w:hAnsiTheme="minorHAnsi" w:cstheme="minorHAnsi"/>
          <w:spacing w:val="-3"/>
          <w:sz w:val="22"/>
          <w:szCs w:val="22"/>
        </w:rPr>
        <w:fldChar w:fldCharType="begin">
          <w:ffData>
            <w:name w:val=""/>
            <w:enabled/>
            <w:calcOnExit w:val="0"/>
            <w:textInput/>
          </w:ffData>
        </w:fldChar>
      </w:r>
      <w:r w:rsidRPr="00AA5148">
        <w:rPr>
          <w:rFonts w:asciiTheme="minorHAnsi" w:hAnsiTheme="minorHAnsi" w:cstheme="minorHAnsi"/>
          <w:spacing w:val="-3"/>
          <w:sz w:val="22"/>
          <w:szCs w:val="22"/>
        </w:rPr>
        <w:instrText xml:space="preserve"> FORMTEXT </w:instrText>
      </w:r>
      <w:r w:rsidRPr="00AA5148">
        <w:rPr>
          <w:rFonts w:asciiTheme="minorHAnsi" w:hAnsiTheme="minorHAnsi" w:cstheme="minorHAnsi"/>
          <w:spacing w:val="-3"/>
          <w:sz w:val="22"/>
          <w:szCs w:val="22"/>
        </w:rPr>
      </w:r>
      <w:r w:rsidRPr="00AA5148">
        <w:rPr>
          <w:rFonts w:asciiTheme="minorHAnsi" w:hAnsiTheme="minorHAnsi" w:cstheme="minorHAnsi"/>
          <w:spacing w:val="-3"/>
          <w:sz w:val="22"/>
          <w:szCs w:val="22"/>
        </w:rPr>
        <w:fldChar w:fldCharType="separate"/>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noProof/>
          <w:spacing w:val="-3"/>
          <w:sz w:val="22"/>
          <w:szCs w:val="22"/>
        </w:rPr>
        <w:t> </w:t>
      </w:r>
      <w:r w:rsidRPr="00AA5148">
        <w:rPr>
          <w:rFonts w:asciiTheme="minorHAnsi" w:hAnsiTheme="minorHAnsi" w:cstheme="minorHAnsi"/>
          <w:spacing w:val="-3"/>
          <w:sz w:val="22"/>
          <w:szCs w:val="22"/>
        </w:rPr>
        <w:fldChar w:fldCharType="end"/>
      </w:r>
    </w:p>
    <w:p w14:paraId="6378B177" w14:textId="77777777" w:rsidR="00785510" w:rsidRPr="00736306" w:rsidRDefault="00785510" w:rsidP="00785510">
      <w:pPr>
        <w:pStyle w:val="NormalWeb"/>
        <w:spacing w:before="0" w:beforeAutospacing="0" w:after="0" w:afterAutospacing="0"/>
        <w:ind w:left="1440"/>
        <w:rPr>
          <w:rFonts w:asciiTheme="minorHAnsi" w:hAnsiTheme="minorHAnsi" w:cstheme="minorHAnsi"/>
          <w:sz w:val="22"/>
          <w:szCs w:val="22"/>
        </w:rPr>
      </w:pPr>
    </w:p>
    <w:p w14:paraId="283CFDDF" w14:textId="77777777" w:rsidR="00785510" w:rsidRPr="00840D99" w:rsidRDefault="00785510" w:rsidP="0065238D">
      <w:pPr>
        <w:pStyle w:val="Heading4"/>
        <w:numPr>
          <w:ilvl w:val="4"/>
          <w:numId w:val="5"/>
        </w:numPr>
        <w:rPr>
          <w:rFonts w:asciiTheme="minorHAnsi" w:hAnsiTheme="minorHAnsi" w:cstheme="minorHAnsi"/>
        </w:rPr>
      </w:pPr>
      <w:r w:rsidRPr="00840D99">
        <w:rPr>
          <w:rFonts w:asciiTheme="minorHAnsi" w:hAnsiTheme="minorHAnsi" w:cstheme="minorHAnsi"/>
        </w:rPr>
        <w:t xml:space="preserve">Specimens </w:t>
      </w:r>
      <w:r w:rsidRPr="00E74D44">
        <w:rPr>
          <w:rFonts w:asciiTheme="minorHAnsi" w:hAnsiTheme="minorHAnsi" w:cstheme="minorHAnsi"/>
          <w:b w:val="0"/>
        </w:rPr>
        <w:t>being transferred or disclosed</w:t>
      </w:r>
      <w:r w:rsidRPr="00840D99">
        <w:rPr>
          <w:rFonts w:asciiTheme="minorHAnsi" w:hAnsiTheme="minorHAnsi" w:cstheme="minorHAnsi"/>
        </w:rPr>
        <w:t xml:space="preserve"> from </w:t>
      </w:r>
      <w:r w:rsidRPr="00E74D44">
        <w:rPr>
          <w:rFonts w:asciiTheme="minorHAnsi" w:hAnsiTheme="minorHAnsi" w:cstheme="minorHAnsi"/>
          <w:b w:val="0"/>
        </w:rPr>
        <w:t>Penn State</w:t>
      </w:r>
      <w:r w:rsidRPr="00840D99">
        <w:rPr>
          <w:rFonts w:asciiTheme="minorHAnsi" w:hAnsiTheme="minorHAnsi" w:cstheme="minorHAnsi"/>
        </w:rPr>
        <w:t>:</w:t>
      </w:r>
    </w:p>
    <w:p w14:paraId="46E40D1B" w14:textId="77777777"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De-identified specimens are being sent and there is no linking list at either institution (no identifiers, or links to identifiers, such as code numbers)</w:t>
      </w:r>
    </w:p>
    <w:p w14:paraId="35D7AE62" w14:textId="77777777"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without</w:t>
      </w:r>
      <w:r w:rsidRPr="00736306">
        <w:rPr>
          <w:rFonts w:asciiTheme="minorHAnsi" w:hAnsiTheme="minorHAnsi" w:cstheme="minorHAnsi"/>
          <w:sz w:val="22"/>
          <w:szCs w:val="22"/>
        </w:rPr>
        <w:t xml:space="preserve"> any identifiers are being sent and the linking list remains with the entity sending the specimens; the recipient of the specimens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w:t>
      </w:r>
    </w:p>
    <w:p w14:paraId="2E49BCD2" w14:textId="1F75B1CF"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w:t>
      </w:r>
      <w:r>
        <w:rPr>
          <w:rFonts w:asciiTheme="minorHAnsi" w:hAnsiTheme="minorHAnsi" w:cstheme="minorHAnsi"/>
          <w:sz w:val="22"/>
          <w:szCs w:val="22"/>
        </w:rPr>
        <w:t xml:space="preserve">in 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Pr>
          <w:rFonts w:asciiTheme="minorHAnsi" w:hAnsiTheme="minorHAnsi" w:cstheme="minorHAnsi"/>
          <w:sz w:val="22"/>
          <w:szCs w:val="22"/>
        </w:rPr>
        <w:t xml:space="preserve"> </w:t>
      </w:r>
      <w:r w:rsidRPr="00736306">
        <w:rPr>
          <w:rFonts w:asciiTheme="minorHAnsi" w:hAnsiTheme="minorHAnsi" w:cstheme="minorHAnsi"/>
          <w:sz w:val="22"/>
          <w:szCs w:val="22"/>
        </w:rPr>
        <w:t xml:space="preserve">aside from Study Code) are being sent and the linking list remains with the entity sending the specimens; the recipient of the specimens </w:t>
      </w:r>
      <w:r w:rsidRPr="00736306">
        <w:rPr>
          <w:rFonts w:asciiTheme="minorHAnsi" w:hAnsiTheme="minorHAnsi" w:cstheme="minorHAnsi"/>
          <w:sz w:val="22"/>
          <w:szCs w:val="22"/>
          <w:u w:val="single"/>
        </w:rPr>
        <w:t>will not</w:t>
      </w:r>
      <w:r w:rsidRPr="00736306">
        <w:rPr>
          <w:rFonts w:asciiTheme="minorHAnsi" w:hAnsiTheme="minorHAnsi" w:cstheme="minorHAnsi"/>
          <w:sz w:val="22"/>
          <w:szCs w:val="22"/>
        </w:rPr>
        <w:t xml:space="preserve"> have access to the linking list </w:t>
      </w:r>
    </w:p>
    <w:p w14:paraId="5DDD883F" w14:textId="21C31D9A" w:rsidR="00785510" w:rsidRPr="00736306" w:rsidRDefault="00785510" w:rsidP="00840D99">
      <w:pPr>
        <w:pStyle w:val="NormalWeb"/>
        <w:spacing w:before="0" w:beforeAutospacing="0" w:after="0" w:afterAutospacing="0"/>
        <w:ind w:left="4320" w:hanging="360"/>
        <w:rPr>
          <w:rFonts w:asciiTheme="minorHAnsi" w:hAnsiTheme="minorHAnsi" w:cstheme="minorHAnsi"/>
          <w: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(such as dates and/or any of the identifiers listed i</w:t>
      </w:r>
      <w:r>
        <w:rPr>
          <w:rFonts w:asciiTheme="minorHAnsi" w:hAnsiTheme="minorHAnsi" w:cstheme="minorHAnsi"/>
          <w:sz w:val="22"/>
          <w:szCs w:val="22"/>
        </w:rPr>
        <w:t>n</w:t>
      </w:r>
      <w:r w:rsidRPr="00AA5148">
        <w:rPr>
          <w:rFonts w:asciiTheme="minorHAnsi" w:hAnsiTheme="minorHAnsi" w:cstheme="minorHAnsi"/>
          <w:sz w:val="22"/>
          <w:szCs w:val="22"/>
        </w:rPr>
        <w:t xml:space="preserve"> </w:t>
      </w:r>
      <w:r>
        <w:rPr>
          <w:rFonts w:asciiTheme="minorHAnsi" w:hAnsiTheme="minorHAnsi" w:cstheme="minorHAnsi"/>
          <w:sz w:val="22"/>
          <w:szCs w:val="22"/>
        </w:rPr>
        <w:t xml:space="preserve">section </w:t>
      </w:r>
      <w:r w:rsidR="007C247F" w:rsidRPr="00335583">
        <w:rPr>
          <w:rFonts w:asciiTheme="minorHAnsi" w:hAnsiTheme="minorHAnsi" w:cstheme="minorHAnsi"/>
          <w:sz w:val="22"/>
          <w:szCs w:val="22"/>
        </w:rPr>
        <w:t>22</w:t>
      </w:r>
      <w:r w:rsidRPr="00335583">
        <w:rPr>
          <w:rFonts w:asciiTheme="minorHAnsi" w:hAnsiTheme="minorHAnsi" w:cstheme="minorHAnsi"/>
          <w:sz w:val="22"/>
          <w:szCs w:val="22"/>
        </w:rPr>
        <w:t>.1</w:t>
      </w:r>
      <w:r w:rsidR="007C247F" w:rsidRPr="00335583">
        <w:rPr>
          <w:rFonts w:asciiTheme="minorHAnsi" w:hAnsiTheme="minorHAnsi" w:cstheme="minorHAnsi"/>
          <w:sz w:val="22"/>
          <w:szCs w:val="22"/>
        </w:rPr>
        <w:t>5</w:t>
      </w:r>
      <w:r w:rsidRPr="00335583">
        <w:rPr>
          <w:rFonts w:asciiTheme="minorHAnsi" w:hAnsiTheme="minorHAnsi" w:cstheme="minorHAnsi"/>
          <w:sz w:val="22"/>
          <w:szCs w:val="22"/>
        </w:rPr>
        <w:t>.</w:t>
      </w:r>
      <w:r w:rsidR="00335583">
        <w:rPr>
          <w:rFonts w:asciiTheme="minorHAnsi" w:hAnsiTheme="minorHAnsi" w:cstheme="minorHAnsi"/>
          <w:sz w:val="22"/>
          <w:szCs w:val="22"/>
        </w:rPr>
        <w:t>3</w:t>
      </w:r>
      <w:r w:rsidRPr="00736306">
        <w:rPr>
          <w:rFonts w:asciiTheme="minorHAnsi" w:hAnsiTheme="minorHAnsi" w:cstheme="minorHAnsi"/>
          <w:sz w:val="22"/>
          <w:szCs w:val="22"/>
        </w:rPr>
        <w:t xml:space="preserve">) are being sent and the linking list remains with the entity sending the specimens; the recipient of the specimens </w:t>
      </w:r>
      <w:r w:rsidRPr="00736306">
        <w:rPr>
          <w:rFonts w:asciiTheme="minorHAnsi" w:hAnsiTheme="minorHAnsi" w:cstheme="minorHAnsi"/>
          <w:sz w:val="22"/>
          <w:szCs w:val="22"/>
          <w:u w:val="single"/>
        </w:rPr>
        <w:t>will</w:t>
      </w:r>
      <w:r w:rsidRPr="00736306">
        <w:rPr>
          <w:rFonts w:asciiTheme="minorHAnsi" w:hAnsiTheme="minorHAnsi" w:cstheme="minorHAnsi"/>
          <w:sz w:val="22"/>
          <w:szCs w:val="22"/>
        </w:rPr>
        <w:t xml:space="preserve"> have access to the linking list </w:t>
      </w:r>
    </w:p>
    <w:p w14:paraId="16C0CF6D" w14:textId="77777777" w:rsidR="00785510" w:rsidRPr="00736306"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Coded specimens </w:t>
      </w:r>
      <w:r w:rsidRPr="00736306">
        <w:rPr>
          <w:rFonts w:asciiTheme="minorHAnsi" w:hAnsiTheme="minorHAnsi" w:cstheme="minorHAnsi"/>
          <w:sz w:val="22"/>
          <w:szCs w:val="22"/>
          <w:u w:val="single"/>
        </w:rPr>
        <w:t>with</w:t>
      </w:r>
      <w:r w:rsidRPr="00736306">
        <w:rPr>
          <w:rFonts w:asciiTheme="minorHAnsi" w:hAnsiTheme="minorHAnsi" w:cstheme="minorHAnsi"/>
          <w:sz w:val="22"/>
          <w:szCs w:val="22"/>
        </w:rPr>
        <w:t xml:space="preserve"> identifiers along with the linking list are being sent </w:t>
      </w:r>
    </w:p>
    <w:p w14:paraId="0E796014" w14:textId="77777777" w:rsidR="00840D99" w:rsidRDefault="00785510" w:rsidP="00840D99">
      <w:pPr>
        <w:pStyle w:val="NormalWeb"/>
        <w:spacing w:before="0" w:beforeAutospacing="0" w:after="0" w:afterAutospacing="0"/>
        <w:ind w:left="4320" w:hanging="360"/>
        <w:rPr>
          <w:rFonts w:asciiTheme="minorHAnsi" w:hAnsiTheme="minorHAnsi" w:cstheme="minorHAnsi"/>
          <w:sz w:val="22"/>
          <w:szCs w:val="22"/>
        </w:rPr>
      </w:pPr>
      <w:r w:rsidRPr="00736306">
        <w:rPr>
          <w:rFonts w:asciiTheme="minorHAnsi" w:hAnsiTheme="minorHAnsi" w:cstheme="minorHAnsi"/>
          <w:sz w:val="22"/>
          <w:szCs w:val="22"/>
        </w:rPr>
        <w:fldChar w:fldCharType="begin">
          <w:ffData>
            <w:name w:val="Check435"/>
            <w:enabled/>
            <w:calcOnExit w:val="0"/>
            <w:checkBox>
              <w:sizeAuto/>
              <w:default w:val="0"/>
            </w:checkBox>
          </w:ffData>
        </w:fldChar>
      </w:r>
      <w:r w:rsidRPr="00736306">
        <w:rPr>
          <w:rFonts w:asciiTheme="minorHAnsi" w:hAnsiTheme="minorHAnsi" w:cstheme="minorHAnsi"/>
          <w:sz w:val="22"/>
          <w:szCs w:val="22"/>
        </w:rPr>
        <w:instrText xml:space="preserve"> FORMCHECKBOX </w:instrText>
      </w:r>
      <w:r w:rsidR="005768DD">
        <w:rPr>
          <w:rFonts w:asciiTheme="minorHAnsi" w:hAnsiTheme="minorHAnsi" w:cstheme="minorHAnsi"/>
          <w:sz w:val="22"/>
          <w:szCs w:val="22"/>
        </w:rPr>
      </w:r>
      <w:r w:rsidR="005768DD">
        <w:rPr>
          <w:rFonts w:asciiTheme="minorHAnsi" w:hAnsiTheme="minorHAnsi" w:cstheme="minorHAnsi"/>
          <w:sz w:val="22"/>
          <w:szCs w:val="22"/>
        </w:rPr>
        <w:fldChar w:fldCharType="separate"/>
      </w:r>
      <w:r w:rsidRPr="00736306">
        <w:rPr>
          <w:rFonts w:asciiTheme="minorHAnsi" w:hAnsiTheme="minorHAnsi" w:cstheme="minorHAnsi"/>
          <w:sz w:val="22"/>
          <w:szCs w:val="22"/>
        </w:rPr>
        <w:fldChar w:fldCharType="end"/>
      </w:r>
      <w:r w:rsidRPr="00736306">
        <w:rPr>
          <w:rFonts w:asciiTheme="minorHAnsi" w:hAnsiTheme="minorHAnsi" w:cstheme="minorHAnsi"/>
          <w:sz w:val="22"/>
          <w:szCs w:val="22"/>
        </w:rPr>
        <w:t xml:space="preserve">  Other – Specify: </w:t>
      </w:r>
    </w:p>
    <w:p w14:paraId="7DE249B5" w14:textId="70307806" w:rsidR="00785510" w:rsidRPr="00736306" w:rsidRDefault="00785510" w:rsidP="00840D99">
      <w:pPr>
        <w:pStyle w:val="NormalWeb"/>
        <w:spacing w:before="0" w:beforeAutospacing="0" w:after="0" w:afterAutospacing="0"/>
        <w:ind w:left="4320"/>
        <w:rPr>
          <w:rFonts w:asciiTheme="minorHAnsi" w:hAnsiTheme="minorHAnsi" w:cstheme="minorHAnsi"/>
          <w:spacing w:val="-3"/>
          <w:sz w:val="22"/>
          <w:szCs w:val="22"/>
        </w:rPr>
      </w:pPr>
      <w:r w:rsidRPr="00736306">
        <w:rPr>
          <w:rFonts w:asciiTheme="minorHAnsi" w:hAnsiTheme="minorHAnsi" w:cstheme="minorHAnsi"/>
          <w:spacing w:val="-3"/>
          <w:sz w:val="22"/>
          <w:szCs w:val="22"/>
        </w:rPr>
        <w:fldChar w:fldCharType="begin">
          <w:ffData>
            <w:name w:val=""/>
            <w:enabled/>
            <w:calcOnExit w:val="0"/>
            <w:textInput/>
          </w:ffData>
        </w:fldChar>
      </w:r>
      <w:r w:rsidRPr="00736306">
        <w:rPr>
          <w:rFonts w:asciiTheme="minorHAnsi" w:hAnsiTheme="minorHAnsi" w:cstheme="minorHAnsi"/>
          <w:spacing w:val="-3"/>
          <w:sz w:val="22"/>
          <w:szCs w:val="22"/>
        </w:rPr>
        <w:instrText xml:space="preserve"> FORMTEXT </w:instrText>
      </w:r>
      <w:r w:rsidRPr="00736306">
        <w:rPr>
          <w:rFonts w:asciiTheme="minorHAnsi" w:hAnsiTheme="minorHAnsi" w:cstheme="minorHAnsi"/>
          <w:spacing w:val="-3"/>
          <w:sz w:val="22"/>
          <w:szCs w:val="22"/>
        </w:rPr>
      </w:r>
      <w:r w:rsidRPr="00736306">
        <w:rPr>
          <w:rFonts w:asciiTheme="minorHAnsi" w:hAnsiTheme="minorHAnsi" w:cstheme="minorHAnsi"/>
          <w:spacing w:val="-3"/>
          <w:sz w:val="22"/>
          <w:szCs w:val="22"/>
        </w:rPr>
        <w:fldChar w:fldCharType="separate"/>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noProof/>
          <w:spacing w:val="-3"/>
          <w:sz w:val="22"/>
          <w:szCs w:val="22"/>
        </w:rPr>
        <w:t> </w:t>
      </w:r>
      <w:r w:rsidRPr="00736306">
        <w:rPr>
          <w:rFonts w:asciiTheme="minorHAnsi" w:hAnsiTheme="minorHAnsi" w:cstheme="minorHAnsi"/>
          <w:spacing w:val="-3"/>
          <w:sz w:val="22"/>
          <w:szCs w:val="22"/>
        </w:rPr>
        <w:fldChar w:fldCharType="end"/>
      </w:r>
    </w:p>
    <w:p w14:paraId="6D329F09" w14:textId="77777777" w:rsidR="00785510" w:rsidRPr="00880566" w:rsidRDefault="00785510" w:rsidP="00785510">
      <w:pPr>
        <w:pStyle w:val="NormalWeb"/>
        <w:spacing w:before="0" w:beforeAutospacing="0" w:after="0" w:afterAutospacing="0"/>
        <w:rPr>
          <w:rFonts w:asciiTheme="minorHAnsi" w:hAnsiTheme="minorHAnsi" w:cs="Arial"/>
          <w:sz w:val="22"/>
          <w:szCs w:val="22"/>
        </w:rPr>
      </w:pPr>
    </w:p>
    <w:p w14:paraId="4A0C06E4" w14:textId="77777777" w:rsidR="00785510" w:rsidRPr="00736306" w:rsidRDefault="00785510" w:rsidP="00785510">
      <w:pPr>
        <w:pStyle w:val="NormalWeb"/>
        <w:spacing w:before="0" w:beforeAutospacing="0" w:after="0" w:afterAutospacing="0"/>
        <w:rPr>
          <w:rFonts w:asciiTheme="minorHAnsi" w:hAnsiTheme="minorHAnsi" w:cstheme="minorHAnsi"/>
          <w:b/>
          <w:i/>
          <w:sz w:val="22"/>
          <w:szCs w:val="22"/>
        </w:rPr>
      </w:pPr>
    </w:p>
    <w:p w14:paraId="4A7144F3" w14:textId="1A0D775A" w:rsidR="00785510" w:rsidRPr="00840D99" w:rsidRDefault="00785510" w:rsidP="0065238D">
      <w:pPr>
        <w:pStyle w:val="Heading3"/>
        <w:numPr>
          <w:ilvl w:val="3"/>
          <w:numId w:val="5"/>
        </w:numPr>
        <w:ind w:left="810" w:hanging="810"/>
        <w:rPr>
          <w:rFonts w:asciiTheme="minorHAnsi" w:hAnsiTheme="minorHAnsi" w:cstheme="minorHAnsi"/>
        </w:rPr>
      </w:pPr>
      <w:r w:rsidRPr="00840D99">
        <w:rPr>
          <w:rFonts w:asciiTheme="minorHAnsi" w:hAnsiTheme="minorHAnsi" w:cstheme="minorHAnsi"/>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02203D" w14:paraId="25A6427E" w14:textId="77777777" w:rsidTr="002A5DB8">
        <w:tc>
          <w:tcPr>
            <w:tcW w:w="4507" w:type="dxa"/>
          </w:tcPr>
          <w:p w14:paraId="766EFC3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Names</w:t>
            </w:r>
          </w:p>
        </w:tc>
        <w:tc>
          <w:tcPr>
            <w:tcW w:w="6265" w:type="dxa"/>
          </w:tcPr>
          <w:p w14:paraId="1ACF817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Medical record numbers</w:t>
            </w:r>
            <w:r w:rsidRPr="00736306" w:rsidDel="004C2F35">
              <w:rPr>
                <w:rFonts w:asciiTheme="minorHAnsi" w:hAnsiTheme="minorHAnsi" w:cs="Arial"/>
              </w:rPr>
              <w:t xml:space="preserve"> </w:t>
            </w:r>
          </w:p>
        </w:tc>
      </w:tr>
      <w:tr w:rsidR="00785510" w:rsidRPr="0002203D" w14:paraId="53F660E9" w14:textId="77777777" w:rsidTr="002A5DB8">
        <w:tc>
          <w:tcPr>
            <w:tcW w:w="4507" w:type="dxa"/>
          </w:tcPr>
          <w:p w14:paraId="76519F35"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Initials</w:t>
            </w:r>
          </w:p>
        </w:tc>
        <w:tc>
          <w:tcPr>
            <w:tcW w:w="6265" w:type="dxa"/>
          </w:tcPr>
          <w:p w14:paraId="3455A060"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Health plan beneficiary numbers</w:t>
            </w:r>
            <w:r w:rsidRPr="00736306" w:rsidDel="004C2F35">
              <w:rPr>
                <w:rFonts w:asciiTheme="minorHAnsi" w:hAnsiTheme="minorHAnsi" w:cs="Arial"/>
              </w:rPr>
              <w:t xml:space="preserve"> </w:t>
            </w:r>
          </w:p>
        </w:tc>
      </w:tr>
      <w:tr w:rsidR="00785510" w:rsidRPr="0002203D" w14:paraId="29F28E88" w14:textId="77777777" w:rsidTr="002A5DB8">
        <w:tc>
          <w:tcPr>
            <w:tcW w:w="4507" w:type="dxa"/>
          </w:tcPr>
          <w:p w14:paraId="2DF0A2E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Street address </w:t>
            </w:r>
          </w:p>
        </w:tc>
        <w:tc>
          <w:tcPr>
            <w:tcW w:w="6265" w:type="dxa"/>
          </w:tcPr>
          <w:p w14:paraId="03A69D70"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Account numbers</w:t>
            </w:r>
            <w:r w:rsidRPr="00736306" w:rsidDel="004C2F35">
              <w:rPr>
                <w:rFonts w:asciiTheme="minorHAnsi" w:hAnsiTheme="minorHAnsi" w:cs="Arial"/>
              </w:rPr>
              <w:t xml:space="preserve"> </w:t>
            </w:r>
          </w:p>
        </w:tc>
      </w:tr>
      <w:tr w:rsidR="00785510" w:rsidRPr="0002203D" w14:paraId="75D3CEC3" w14:textId="77777777" w:rsidTr="002A5DB8">
        <w:tc>
          <w:tcPr>
            <w:tcW w:w="4507" w:type="dxa"/>
          </w:tcPr>
          <w:p w14:paraId="5952BDC3"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City</w:t>
            </w:r>
          </w:p>
        </w:tc>
        <w:tc>
          <w:tcPr>
            <w:tcW w:w="6265" w:type="dxa"/>
          </w:tcPr>
          <w:p w14:paraId="5646D12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ed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Certificate/license numbers</w:t>
            </w:r>
          </w:p>
        </w:tc>
      </w:tr>
      <w:tr w:rsidR="00785510" w:rsidRPr="0002203D" w14:paraId="10A7FCA8" w14:textId="77777777" w:rsidTr="002A5DB8">
        <w:tc>
          <w:tcPr>
            <w:tcW w:w="4507" w:type="dxa"/>
          </w:tcPr>
          <w:p w14:paraId="59B0151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Driver’s License numbers</w:t>
            </w:r>
          </w:p>
        </w:tc>
        <w:tc>
          <w:tcPr>
            <w:tcW w:w="6265" w:type="dxa"/>
          </w:tcPr>
          <w:p w14:paraId="5326C031"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Passport numbers</w:t>
            </w:r>
          </w:p>
        </w:tc>
      </w:tr>
      <w:tr w:rsidR="00785510" w:rsidRPr="0002203D" w14:paraId="1D3B219D" w14:textId="77777777" w:rsidTr="002A5DB8">
        <w:tc>
          <w:tcPr>
            <w:tcW w:w="4507" w:type="dxa"/>
          </w:tcPr>
          <w:p w14:paraId="17947F3E"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State</w:t>
            </w:r>
          </w:p>
        </w:tc>
        <w:tc>
          <w:tcPr>
            <w:tcW w:w="6265" w:type="dxa"/>
          </w:tcPr>
          <w:p w14:paraId="36E22891"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State ID numbers</w:t>
            </w:r>
          </w:p>
        </w:tc>
      </w:tr>
      <w:tr w:rsidR="00785510" w:rsidRPr="0002203D" w14:paraId="27AD37F8" w14:textId="77777777" w:rsidTr="002A5DB8">
        <w:tc>
          <w:tcPr>
            <w:tcW w:w="4507" w:type="dxa"/>
          </w:tcPr>
          <w:p w14:paraId="00853CD6"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Zip Codes  </w:t>
            </w:r>
          </w:p>
        </w:tc>
        <w:tc>
          <w:tcPr>
            <w:tcW w:w="6265" w:type="dxa"/>
          </w:tcPr>
          <w:p w14:paraId="127B8515"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ed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Vehicle identifiers and serial numbers, including license plate numbers</w:t>
            </w:r>
            <w:r w:rsidRPr="00736306" w:rsidDel="004C2F35">
              <w:rPr>
                <w:rFonts w:asciiTheme="minorHAnsi" w:hAnsiTheme="minorHAnsi" w:cs="Arial"/>
              </w:rPr>
              <w:t xml:space="preserve"> </w:t>
            </w:r>
          </w:p>
        </w:tc>
      </w:tr>
      <w:tr w:rsidR="00785510" w:rsidRPr="0002203D" w14:paraId="5F1399D1" w14:textId="77777777" w:rsidTr="002A5DB8">
        <w:tc>
          <w:tcPr>
            <w:tcW w:w="4507" w:type="dxa"/>
          </w:tcPr>
          <w:p w14:paraId="3B48F30F"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County</w:t>
            </w:r>
          </w:p>
        </w:tc>
        <w:tc>
          <w:tcPr>
            <w:tcW w:w="6265" w:type="dxa"/>
          </w:tcPr>
          <w:p w14:paraId="78A14CFE"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Device identifiers and serial numbers</w:t>
            </w:r>
            <w:r w:rsidRPr="00736306" w:rsidDel="007F2071">
              <w:rPr>
                <w:rFonts w:asciiTheme="minorHAnsi" w:hAnsiTheme="minorHAnsi" w:cs="Arial"/>
              </w:rPr>
              <w:t xml:space="preserve"> </w:t>
            </w:r>
          </w:p>
        </w:tc>
      </w:tr>
      <w:tr w:rsidR="00785510" w:rsidRPr="0002203D" w14:paraId="182FBB47" w14:textId="77777777" w:rsidTr="002A5DB8">
        <w:tc>
          <w:tcPr>
            <w:tcW w:w="4507" w:type="dxa"/>
          </w:tcPr>
          <w:p w14:paraId="0E00D65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Geocodes</w:t>
            </w:r>
          </w:p>
        </w:tc>
        <w:tc>
          <w:tcPr>
            <w:tcW w:w="6265" w:type="dxa"/>
          </w:tcPr>
          <w:p w14:paraId="512BCBA1"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Web Universal Resource Locators (URLs)</w:t>
            </w:r>
          </w:p>
        </w:tc>
      </w:tr>
      <w:tr w:rsidR="00785510" w:rsidRPr="0002203D" w14:paraId="1DE19F97" w14:textId="77777777" w:rsidTr="002A5DB8">
        <w:tc>
          <w:tcPr>
            <w:tcW w:w="4507" w:type="dxa"/>
          </w:tcPr>
          <w:p w14:paraId="7A3059D2"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Precincts</w:t>
            </w:r>
          </w:p>
        </w:tc>
        <w:tc>
          <w:tcPr>
            <w:tcW w:w="6265" w:type="dxa"/>
          </w:tcPr>
          <w:p w14:paraId="2BF2D4FC"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Internet Protocol (IP) address numbers</w:t>
            </w:r>
          </w:p>
        </w:tc>
      </w:tr>
      <w:tr w:rsidR="00785510" w:rsidRPr="0002203D" w14:paraId="0B1C35BF" w14:textId="77777777" w:rsidTr="002A5DB8">
        <w:tc>
          <w:tcPr>
            <w:tcW w:w="4507" w:type="dxa"/>
          </w:tcPr>
          <w:p w14:paraId="73B427B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All elements of dates (except year) for dates directly related to an individual, including birth date, admission date, discharge date, date of death</w:t>
            </w:r>
            <w:r w:rsidRPr="00736306" w:rsidDel="004C2F35">
              <w:rPr>
                <w:rFonts w:asciiTheme="minorHAnsi" w:hAnsiTheme="minorHAnsi" w:cs="Arial"/>
              </w:rPr>
              <w:t xml:space="preserve"> </w:t>
            </w:r>
          </w:p>
        </w:tc>
        <w:tc>
          <w:tcPr>
            <w:tcW w:w="6265" w:type="dxa"/>
          </w:tcPr>
          <w:p w14:paraId="61656D3A"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Biometric identifiers, including finger and voice prints</w:t>
            </w:r>
          </w:p>
        </w:tc>
      </w:tr>
      <w:tr w:rsidR="00785510" w:rsidRPr="0002203D" w14:paraId="1FC58769" w14:textId="77777777" w:rsidTr="002A5DB8">
        <w:tc>
          <w:tcPr>
            <w:tcW w:w="4507" w:type="dxa"/>
          </w:tcPr>
          <w:p w14:paraId="5446948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Ages &gt; 89</w:t>
            </w:r>
            <w:r w:rsidRPr="00736306">
              <w:rPr>
                <w:rFonts w:asciiTheme="minorHAnsi" w:hAnsiTheme="minorHAnsi" w:cs="Arial"/>
                <w:color w:val="000000"/>
              </w:rPr>
              <w:t xml:space="preserve"> and all elements of dates (including year) indicative of such age, except that such ages and elements may be aggregated into a single category of age 90 or older</w:t>
            </w:r>
            <w:r w:rsidRPr="00736306" w:rsidDel="004C2F35">
              <w:rPr>
                <w:rFonts w:asciiTheme="minorHAnsi" w:hAnsiTheme="minorHAnsi" w:cs="Arial"/>
              </w:rPr>
              <w:t xml:space="preserve"> </w:t>
            </w:r>
          </w:p>
        </w:tc>
        <w:tc>
          <w:tcPr>
            <w:tcW w:w="6265" w:type="dxa"/>
          </w:tcPr>
          <w:p w14:paraId="32BD35CB"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Full face photographic images and any comparable images</w:t>
            </w:r>
            <w:r w:rsidRPr="00736306" w:rsidDel="004C2F35">
              <w:rPr>
                <w:rFonts w:asciiTheme="minorHAnsi" w:hAnsiTheme="minorHAnsi" w:cs="Arial"/>
              </w:rPr>
              <w:t xml:space="preserve"> </w:t>
            </w:r>
          </w:p>
        </w:tc>
      </w:tr>
      <w:tr w:rsidR="00785510" w:rsidRPr="0002203D" w14:paraId="0066CA39" w14:textId="77777777" w:rsidTr="002A5DB8">
        <w:tc>
          <w:tcPr>
            <w:tcW w:w="4507" w:type="dxa"/>
          </w:tcPr>
          <w:p w14:paraId="77E898BD"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Telephone numbers</w:t>
            </w:r>
          </w:p>
        </w:tc>
        <w:tc>
          <w:tcPr>
            <w:tcW w:w="6265" w:type="dxa"/>
          </w:tcPr>
          <w:p w14:paraId="31388372" w14:textId="77777777" w:rsidR="00785510" w:rsidRPr="00736306" w:rsidRDefault="00785510" w:rsidP="002A5DB8">
            <w:pPr>
              <w:rPr>
                <w:rFonts w:asciiTheme="minorHAnsi" w:hAnsiTheme="minorHAnsi" w:cs="Arial"/>
                <w:color w:val="000000"/>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w:t>
            </w:r>
            <w:r w:rsidRPr="00736306">
              <w:rPr>
                <w:rFonts w:asciiTheme="minorHAnsi" w:hAnsiTheme="minorHAnsi" w:cs="Arial"/>
                <w:color w:val="000000"/>
              </w:rPr>
              <w:t>Any other unique identifying number, characteristic, or code (such as the pathology number)</w:t>
            </w:r>
          </w:p>
          <w:p w14:paraId="60177EC2" w14:textId="77777777" w:rsidR="00785510" w:rsidRPr="00736306" w:rsidRDefault="00785510" w:rsidP="002A5DB8">
            <w:pPr>
              <w:rPr>
                <w:rFonts w:asciiTheme="minorHAnsi" w:hAnsiTheme="minorHAnsi" w:cs="Arial"/>
              </w:rPr>
            </w:pPr>
            <w:r w:rsidRPr="00736306">
              <w:rPr>
                <w:rFonts w:asciiTheme="minorHAnsi" w:hAnsiTheme="minorHAnsi" w:cs="Arial"/>
                <w:color w:val="000000"/>
              </w:rPr>
              <w:lastRenderedPageBreak/>
              <w:t xml:space="preserve">Specify: </w:t>
            </w:r>
            <w:r w:rsidRPr="00736306">
              <w:rPr>
                <w:rFonts w:asciiTheme="minorHAnsi" w:hAnsiTheme="minorHAnsi" w:cs="Arial"/>
                <w:b/>
                <w:spacing w:val="-3"/>
              </w:rPr>
              <w:fldChar w:fldCharType="begin">
                <w:ffData>
                  <w:name w:val=""/>
                  <w:enabled/>
                  <w:calcOnExit w:val="0"/>
                  <w:textInput/>
                </w:ffData>
              </w:fldChar>
            </w:r>
            <w:r w:rsidRPr="00736306">
              <w:rPr>
                <w:rFonts w:asciiTheme="minorHAnsi" w:hAnsiTheme="minorHAnsi" w:cs="Arial"/>
                <w:b/>
                <w:spacing w:val="-3"/>
              </w:rPr>
              <w:instrText xml:space="preserve"> FORMTEXT </w:instrText>
            </w:r>
            <w:r w:rsidRPr="00736306">
              <w:rPr>
                <w:rFonts w:asciiTheme="minorHAnsi" w:hAnsiTheme="minorHAnsi" w:cs="Arial"/>
                <w:b/>
                <w:spacing w:val="-3"/>
              </w:rPr>
            </w:r>
            <w:r w:rsidRPr="00736306">
              <w:rPr>
                <w:rFonts w:asciiTheme="minorHAnsi" w:hAnsiTheme="minorHAnsi" w:cs="Arial"/>
                <w:b/>
                <w:spacing w:val="-3"/>
              </w:rPr>
              <w:fldChar w:fldCharType="separate"/>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spacing w:val="-3"/>
              </w:rPr>
              <w:fldChar w:fldCharType="end"/>
            </w:r>
          </w:p>
        </w:tc>
      </w:tr>
      <w:tr w:rsidR="00785510" w:rsidRPr="0002203D" w14:paraId="7458FE3C" w14:textId="77777777" w:rsidTr="002A5DB8">
        <w:tc>
          <w:tcPr>
            <w:tcW w:w="4507" w:type="dxa"/>
          </w:tcPr>
          <w:p w14:paraId="026895D9" w14:textId="77777777" w:rsidR="00785510" w:rsidRPr="00736306" w:rsidRDefault="00785510" w:rsidP="002A5DB8">
            <w:pPr>
              <w:rPr>
                <w:rFonts w:asciiTheme="minorHAnsi" w:hAnsiTheme="minorHAnsi" w:cs="Arial"/>
              </w:rPr>
            </w:pPr>
            <w:r w:rsidRPr="00736306">
              <w:rPr>
                <w:rFonts w:asciiTheme="minorHAnsi" w:hAnsiTheme="minorHAnsi" w:cs="Arial"/>
              </w:rPr>
              <w:lastRenderedPageBreak/>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Fax numbers</w:t>
            </w:r>
          </w:p>
        </w:tc>
        <w:tc>
          <w:tcPr>
            <w:tcW w:w="6265" w:type="dxa"/>
          </w:tcPr>
          <w:p w14:paraId="01494E9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Study code numbers </w:t>
            </w:r>
          </w:p>
        </w:tc>
      </w:tr>
      <w:tr w:rsidR="00785510" w:rsidRPr="0002203D" w14:paraId="2C23A4BB" w14:textId="77777777" w:rsidTr="002A5DB8">
        <w:tc>
          <w:tcPr>
            <w:tcW w:w="4507" w:type="dxa"/>
          </w:tcPr>
          <w:p w14:paraId="151E4CBB"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Electronic mail addresses</w:t>
            </w:r>
          </w:p>
        </w:tc>
        <w:tc>
          <w:tcPr>
            <w:tcW w:w="6265" w:type="dxa"/>
          </w:tcPr>
          <w:p w14:paraId="46725B41" w14:textId="77777777" w:rsidR="00785510" w:rsidRPr="00736306" w:rsidDel="004C2F35"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Master list linking study code numbers to subject(s)</w:t>
            </w:r>
          </w:p>
        </w:tc>
      </w:tr>
      <w:tr w:rsidR="00785510" w:rsidRPr="0002203D" w14:paraId="62AAE75A" w14:textId="77777777" w:rsidTr="002A5DB8">
        <w:tc>
          <w:tcPr>
            <w:tcW w:w="4507" w:type="dxa"/>
          </w:tcPr>
          <w:p w14:paraId="6E7364C9" w14:textId="77777777" w:rsidR="00785510" w:rsidRPr="00736306" w:rsidRDefault="00785510" w:rsidP="002A5DB8">
            <w:pPr>
              <w:rPr>
                <w:rFonts w:asciiTheme="minorHAnsi" w:hAnsiTheme="minorHAnsi" w:cs="Arial"/>
              </w:rPr>
            </w:pPr>
            <w:r w:rsidRPr="00736306">
              <w:rPr>
                <w:rFonts w:asciiTheme="minorHAnsi" w:hAnsiTheme="minorHAnsi" w:cs="Arial"/>
              </w:rPr>
              <w:fldChar w:fldCharType="begin">
                <w:ffData>
                  <w:name w:val="Check435"/>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Social security numbers</w:t>
            </w:r>
          </w:p>
        </w:tc>
        <w:tc>
          <w:tcPr>
            <w:tcW w:w="6265" w:type="dxa"/>
          </w:tcPr>
          <w:p w14:paraId="5BEE5E77" w14:textId="77777777" w:rsidR="00785510" w:rsidRPr="00736306" w:rsidDel="004C2F35"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Genomic sequence data</w:t>
            </w:r>
          </w:p>
        </w:tc>
      </w:tr>
      <w:tr w:rsidR="00785510" w:rsidRPr="0002203D" w14:paraId="548BE66D" w14:textId="77777777" w:rsidTr="002A5DB8">
        <w:tc>
          <w:tcPr>
            <w:tcW w:w="4507" w:type="dxa"/>
          </w:tcPr>
          <w:p w14:paraId="517A45A8" w14:textId="77777777" w:rsidR="00785510" w:rsidRPr="00736306" w:rsidRDefault="00785510" w:rsidP="002A5DB8">
            <w:pPr>
              <w:rPr>
                <w:rFonts w:asciiTheme="minorHAnsi" w:hAnsiTheme="minorHAnsi" w:cs="Arial"/>
              </w:rPr>
            </w:pPr>
          </w:p>
        </w:tc>
        <w:tc>
          <w:tcPr>
            <w:tcW w:w="6265" w:type="dxa"/>
          </w:tcPr>
          <w:p w14:paraId="5ACF0F54" w14:textId="77777777" w:rsidR="00785510" w:rsidRPr="00736306" w:rsidDel="004C2F35" w:rsidRDefault="00785510" w:rsidP="002A5DB8">
            <w:pPr>
              <w:rPr>
                <w:rFonts w:asciiTheme="minorHAnsi" w:hAnsiTheme="minorHAnsi" w:cs="Arial"/>
              </w:rPr>
            </w:pPr>
            <w:r w:rsidRPr="00736306">
              <w:rPr>
                <w:rFonts w:asciiTheme="minorHAnsi" w:hAnsiTheme="minorHAnsi" w:cs="Arial"/>
              </w:rPr>
              <w:fldChar w:fldCharType="begin">
                <w:ffData>
                  <w:name w:val=""/>
                  <w:enabled/>
                  <w:calcOnExit w:val="0"/>
                  <w:checkBox>
                    <w:sizeAuto/>
                    <w:default w:val="0"/>
                  </w:checkBox>
                </w:ffData>
              </w:fldChar>
            </w:r>
            <w:r w:rsidRPr="00736306">
              <w:rPr>
                <w:rFonts w:asciiTheme="minorHAnsi" w:hAnsiTheme="minorHAnsi" w:cs="Arial"/>
              </w:rPr>
              <w:instrText xml:space="preserve"> FORMCHECKBOX </w:instrText>
            </w:r>
            <w:r w:rsidR="005768DD">
              <w:rPr>
                <w:rFonts w:asciiTheme="minorHAnsi" w:hAnsiTheme="minorHAnsi" w:cs="Arial"/>
              </w:rPr>
            </w:r>
            <w:r w:rsidR="005768DD">
              <w:rPr>
                <w:rFonts w:asciiTheme="minorHAnsi" w:hAnsiTheme="minorHAnsi" w:cs="Arial"/>
              </w:rPr>
              <w:fldChar w:fldCharType="separate"/>
            </w:r>
            <w:r w:rsidRPr="00736306">
              <w:rPr>
                <w:rFonts w:asciiTheme="minorHAnsi" w:hAnsiTheme="minorHAnsi" w:cs="Arial"/>
              </w:rPr>
              <w:fldChar w:fldCharType="end"/>
            </w:r>
            <w:r w:rsidRPr="00736306">
              <w:rPr>
                <w:rFonts w:asciiTheme="minorHAnsi" w:hAnsiTheme="minorHAnsi" w:cs="Arial"/>
              </w:rPr>
              <w:t xml:space="preserve"> Other – specify: </w:t>
            </w:r>
            <w:r w:rsidRPr="00736306">
              <w:rPr>
                <w:rFonts w:asciiTheme="minorHAnsi" w:hAnsiTheme="minorHAnsi" w:cs="Arial"/>
                <w:b/>
                <w:spacing w:val="-3"/>
              </w:rPr>
              <w:fldChar w:fldCharType="begin">
                <w:ffData>
                  <w:name w:val=""/>
                  <w:enabled/>
                  <w:calcOnExit w:val="0"/>
                  <w:textInput/>
                </w:ffData>
              </w:fldChar>
            </w:r>
            <w:r w:rsidRPr="00736306">
              <w:rPr>
                <w:rFonts w:asciiTheme="minorHAnsi" w:hAnsiTheme="minorHAnsi" w:cs="Arial"/>
                <w:b/>
                <w:spacing w:val="-3"/>
              </w:rPr>
              <w:instrText xml:space="preserve"> FORMTEXT </w:instrText>
            </w:r>
            <w:r w:rsidRPr="00736306">
              <w:rPr>
                <w:rFonts w:asciiTheme="minorHAnsi" w:hAnsiTheme="minorHAnsi" w:cs="Arial"/>
                <w:b/>
                <w:spacing w:val="-3"/>
              </w:rPr>
            </w:r>
            <w:r w:rsidRPr="00736306">
              <w:rPr>
                <w:rFonts w:asciiTheme="minorHAnsi" w:hAnsiTheme="minorHAnsi" w:cs="Arial"/>
                <w:b/>
                <w:spacing w:val="-3"/>
              </w:rPr>
              <w:fldChar w:fldCharType="separate"/>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noProof/>
                <w:spacing w:val="-3"/>
              </w:rPr>
              <w:t> </w:t>
            </w:r>
            <w:r w:rsidRPr="00736306">
              <w:rPr>
                <w:rFonts w:asciiTheme="minorHAnsi" w:hAnsiTheme="minorHAnsi" w:cs="Arial"/>
                <w:b/>
                <w:spacing w:val="-3"/>
              </w:rPr>
              <w:fldChar w:fldCharType="end"/>
            </w:r>
          </w:p>
        </w:tc>
      </w:tr>
    </w:tbl>
    <w:p w14:paraId="392AB77F" w14:textId="77777777" w:rsidR="000D3ECD" w:rsidRPr="00880566" w:rsidRDefault="000D3ECD" w:rsidP="00A15047">
      <w:pPr>
        <w:rPr>
          <w:rFonts w:asciiTheme="minorHAnsi" w:hAnsiTheme="minorHAnsi" w:cs="Arial"/>
          <w:color w:val="000000"/>
          <w:sz w:val="22"/>
          <w:szCs w:val="22"/>
        </w:rPr>
      </w:pPr>
    </w:p>
    <w:sectPr w:rsidR="000D3ECD" w:rsidRPr="00880566" w:rsidSect="00C62323">
      <w:footerReference w:type="default" r:id="rId35"/>
      <w:headerReference w:type="first" r:id="rId36"/>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C4AE2" w14:textId="77777777" w:rsidR="005768DD" w:rsidRDefault="005768DD">
      <w:r>
        <w:separator/>
      </w:r>
    </w:p>
  </w:endnote>
  <w:endnote w:type="continuationSeparator" w:id="0">
    <w:p w14:paraId="50F5DF70" w14:textId="77777777" w:rsidR="005768DD" w:rsidRDefault="00576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8C629" w14:textId="0ED9BE83" w:rsidR="007D7F1A" w:rsidRPr="00896FDF" w:rsidRDefault="007D7F1A" w:rsidP="00896FDF">
    <w:pPr>
      <w:pStyle w:val="Footer"/>
      <w:jc w:val="center"/>
      <w:rPr>
        <w:rFonts w:ascii="Calibri" w:hAnsi="Calibri" w:cs="Arial"/>
        <w:noProof/>
        <w:sz w:val="16"/>
        <w:szCs w:val="16"/>
      </w:rPr>
    </w:pPr>
    <w:r w:rsidRPr="007E682B">
      <w:rPr>
        <w:rFonts w:ascii="Calibri" w:hAnsi="Calibri" w:cs="Arial"/>
        <w:sz w:val="22"/>
        <w:szCs w:val="22"/>
      </w:rPr>
      <w:t xml:space="preserve">Page </w:t>
    </w:r>
    <w:r w:rsidRPr="007E682B">
      <w:rPr>
        <w:rFonts w:ascii="Calibri" w:hAnsi="Calibri" w:cs="Arial"/>
        <w:sz w:val="22"/>
        <w:szCs w:val="22"/>
      </w:rPr>
      <w:fldChar w:fldCharType="begin"/>
    </w:r>
    <w:r w:rsidRPr="007E682B">
      <w:rPr>
        <w:rFonts w:ascii="Calibri" w:hAnsi="Calibri" w:cs="Arial"/>
        <w:sz w:val="22"/>
        <w:szCs w:val="22"/>
      </w:rPr>
      <w:instrText xml:space="preserve"> PAGE </w:instrText>
    </w:r>
    <w:r w:rsidRPr="007E682B">
      <w:rPr>
        <w:rFonts w:ascii="Calibri" w:hAnsi="Calibri" w:cs="Arial"/>
        <w:sz w:val="22"/>
        <w:szCs w:val="22"/>
      </w:rPr>
      <w:fldChar w:fldCharType="separate"/>
    </w:r>
    <w:r>
      <w:rPr>
        <w:rFonts w:ascii="Calibri" w:hAnsi="Calibri" w:cs="Arial"/>
        <w:noProof/>
        <w:sz w:val="22"/>
        <w:szCs w:val="22"/>
      </w:rPr>
      <w:t>2</w:t>
    </w:r>
    <w:r w:rsidRPr="007E682B">
      <w:rPr>
        <w:rFonts w:ascii="Calibri" w:hAnsi="Calibri" w:cs="Arial"/>
        <w:noProof/>
        <w:sz w:val="22"/>
        <w:szCs w:val="22"/>
      </w:rPr>
      <w:fldChar w:fldCharType="end"/>
    </w:r>
    <w:r w:rsidRPr="007E682B">
      <w:rPr>
        <w:rFonts w:ascii="Calibri" w:hAnsi="Calibri" w:cs="Arial"/>
        <w:sz w:val="22"/>
        <w:szCs w:val="22"/>
      </w:rPr>
      <w:t xml:space="preserve"> of </w:t>
    </w:r>
    <w:r w:rsidRPr="007E682B">
      <w:rPr>
        <w:rFonts w:ascii="Calibri" w:hAnsi="Calibri" w:cs="Arial"/>
        <w:sz w:val="22"/>
        <w:szCs w:val="22"/>
      </w:rPr>
      <w:fldChar w:fldCharType="begin"/>
    </w:r>
    <w:r w:rsidRPr="007E682B">
      <w:rPr>
        <w:rFonts w:ascii="Calibri" w:hAnsi="Calibri" w:cs="Arial"/>
        <w:sz w:val="22"/>
        <w:szCs w:val="22"/>
      </w:rPr>
      <w:instrText xml:space="preserve"> NUMPAGES </w:instrText>
    </w:r>
    <w:r w:rsidRPr="007E682B">
      <w:rPr>
        <w:rFonts w:ascii="Calibri" w:hAnsi="Calibri" w:cs="Arial"/>
        <w:sz w:val="22"/>
        <w:szCs w:val="22"/>
      </w:rPr>
      <w:fldChar w:fldCharType="separate"/>
    </w:r>
    <w:r>
      <w:rPr>
        <w:rFonts w:ascii="Calibri" w:hAnsi="Calibri" w:cs="Arial"/>
        <w:noProof/>
        <w:sz w:val="22"/>
        <w:szCs w:val="22"/>
      </w:rPr>
      <w:t>27</w:t>
    </w:r>
    <w:r w:rsidRPr="007E682B">
      <w:rPr>
        <w:rFonts w:ascii="Calibri" w:hAnsi="Calibri" w:cs="Arial"/>
        <w:noProof/>
        <w:sz w:val="22"/>
        <w:szCs w:val="22"/>
      </w:rPr>
      <w:fldChar w:fldCharType="end"/>
    </w:r>
    <w:r w:rsidRPr="007E682B">
      <w:rPr>
        <w:rFonts w:ascii="Calibri" w:hAnsi="Calibri" w:cs="Arial"/>
        <w:noProof/>
        <w:sz w:val="22"/>
        <w:szCs w:val="22"/>
      </w:rPr>
      <w:t xml:space="preserve"> </w:t>
    </w:r>
    <w:r w:rsidRPr="007E682B">
      <w:rPr>
        <w:rFonts w:ascii="Calibri" w:hAnsi="Calibri" w:cs="Arial"/>
        <w:noProof/>
        <w:sz w:val="16"/>
        <w:szCs w:val="16"/>
      </w:rPr>
      <w:t>(V.</w:t>
    </w:r>
    <w:r>
      <w:rPr>
        <w:rFonts w:ascii="Calibri" w:hAnsi="Calibri" w:cs="Arial"/>
        <w:noProof/>
        <w:sz w:val="16"/>
        <w:szCs w:val="16"/>
      </w:rPr>
      <w:t>01/21</w:t>
    </w:r>
    <w:r w:rsidRPr="007E682B">
      <w:rPr>
        <w:rFonts w:ascii="Calibri" w:hAnsi="Calibri" w:cs="Arial"/>
        <w:noProof/>
        <w:sz w:val="16"/>
        <w:szCs w:val="16"/>
      </w:rPr>
      <w:t>/201</w:t>
    </w:r>
    <w:r>
      <w:rPr>
        <w:rFonts w:ascii="Calibri" w:hAnsi="Calibri" w:cs="Arial"/>
        <w:noProof/>
        <w:sz w:val="16"/>
        <w:szCs w:val="16"/>
      </w:rPr>
      <w:t>9</w:t>
    </w:r>
    <w:r w:rsidRPr="007E682B">
      <w:rPr>
        <w:rFonts w:ascii="Calibri" w:hAnsi="Calibri" w:cs="Arial"/>
        <w:noProof/>
        <w:sz w:val="16"/>
        <w:szCs w:val="16"/>
      </w:rPr>
      <w:t>)</w:t>
    </w:r>
    <w:r>
      <w:rPr>
        <w:rFonts w:ascii="Calibri" w:hAnsi="Calibri" w:cs="Arial"/>
        <w:noProo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F9433" w14:textId="77777777" w:rsidR="005768DD" w:rsidRDefault="005768DD">
      <w:r>
        <w:separator/>
      </w:r>
    </w:p>
  </w:footnote>
  <w:footnote w:type="continuationSeparator" w:id="0">
    <w:p w14:paraId="3D50BF9F" w14:textId="77777777" w:rsidR="005768DD" w:rsidRDefault="00576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8C25B" w14:textId="77777777" w:rsidR="007D7F1A" w:rsidRDefault="007D7F1A"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05DC1CA0"/>
    <w:lvl w:ilvl="0">
      <w:start w:val="1"/>
      <w:numFmt w:val="decimal"/>
      <w:lvlText w:val="%1.0"/>
      <w:lvlJc w:val="left"/>
      <w:pPr>
        <w:tabs>
          <w:tab w:val="num" w:pos="720"/>
        </w:tabs>
        <w:ind w:left="720" w:hanging="720"/>
      </w:pPr>
      <w:rPr>
        <w:rFonts w:cs="Times New Roman" w:hint="default"/>
        <w:b/>
        <w:sz w:val="28"/>
        <w:szCs w:val="28"/>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562AA6"/>
    <w:multiLevelType w:val="hybridMultilevel"/>
    <w:tmpl w:val="CAD85F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2"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6C73805"/>
    <w:multiLevelType w:val="hybridMultilevel"/>
    <w:tmpl w:val="CC4C26A2"/>
    <w:lvl w:ilvl="0" w:tplc="0E564C3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B2411F5"/>
    <w:multiLevelType w:val="hybridMultilevel"/>
    <w:tmpl w:val="1570C154"/>
    <w:lvl w:ilvl="0" w:tplc="04090005">
      <w:start w:val="1"/>
      <w:numFmt w:val="bullet"/>
      <w:lvlText w:val=""/>
      <w:lvlJc w:val="left"/>
      <w:pPr>
        <w:tabs>
          <w:tab w:val="num" w:pos="1140"/>
        </w:tabs>
        <w:ind w:left="1140" w:hanging="360"/>
      </w:pPr>
      <w:rPr>
        <w:rFonts w:ascii="Wingdings" w:hAnsi="Wingdings"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5" w15:restartNumberingAfterBreak="0">
    <w:nsid w:val="7CA7577A"/>
    <w:multiLevelType w:val="hybridMultilevel"/>
    <w:tmpl w:val="1E5AC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2"/>
  </w:num>
  <w:num w:numId="3">
    <w:abstractNumId w:val="11"/>
  </w:num>
  <w:num w:numId="4">
    <w:abstractNumId w:val="15"/>
  </w:num>
  <w:num w:numId="5">
    <w:abstractNumId w:val="1"/>
  </w:num>
  <w:num w:numId="6">
    <w:abstractNumId w:val="7"/>
  </w:num>
  <w:num w:numId="7">
    <w:abstractNumId w:val="6"/>
  </w:num>
  <w:num w:numId="8">
    <w:abstractNumId w:val="5"/>
  </w:num>
  <w:num w:numId="9">
    <w:abstractNumId w:val="8"/>
  </w:num>
  <w:num w:numId="10">
    <w:abstractNumId w:val="3"/>
  </w:num>
  <w:num w:numId="11">
    <w:abstractNumId w:val="2"/>
  </w:num>
  <w:num w:numId="12">
    <w:abstractNumId w:val="9"/>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an, Yiming">
    <w15:presenceInfo w15:providerId="AD" w15:userId="S::yxq5055@psu.edu::625d825c-5f54-46db-819c-f492099729ff"/>
  </w15:person>
  <w15:person w15:author="Rick Gilmore">
    <w15:presenceInfo w15:providerId="Windows Live" w15:userId="4f720c4a5f6cd3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203D"/>
    <w:rsid w:val="000228CA"/>
    <w:rsid w:val="00022B78"/>
    <w:rsid w:val="00022FFE"/>
    <w:rsid w:val="00025B1D"/>
    <w:rsid w:val="000269CB"/>
    <w:rsid w:val="0002791D"/>
    <w:rsid w:val="0003114E"/>
    <w:rsid w:val="00031BA1"/>
    <w:rsid w:val="000320EF"/>
    <w:rsid w:val="00033D14"/>
    <w:rsid w:val="000411A5"/>
    <w:rsid w:val="00042035"/>
    <w:rsid w:val="00044F98"/>
    <w:rsid w:val="00046C27"/>
    <w:rsid w:val="00047591"/>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C5"/>
    <w:rsid w:val="000A4848"/>
    <w:rsid w:val="000A4DFE"/>
    <w:rsid w:val="000A65F0"/>
    <w:rsid w:val="000A746B"/>
    <w:rsid w:val="000B0089"/>
    <w:rsid w:val="000B123E"/>
    <w:rsid w:val="000B4B18"/>
    <w:rsid w:val="000B4CDF"/>
    <w:rsid w:val="000B5449"/>
    <w:rsid w:val="000B6100"/>
    <w:rsid w:val="000B6346"/>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E0C18"/>
    <w:rsid w:val="000E263B"/>
    <w:rsid w:val="000E378A"/>
    <w:rsid w:val="000E7A80"/>
    <w:rsid w:val="000E7F56"/>
    <w:rsid w:val="000F0CDD"/>
    <w:rsid w:val="000F353E"/>
    <w:rsid w:val="000F35AA"/>
    <w:rsid w:val="000F55A7"/>
    <w:rsid w:val="000F6503"/>
    <w:rsid w:val="000F76F3"/>
    <w:rsid w:val="000F79B7"/>
    <w:rsid w:val="00100D2D"/>
    <w:rsid w:val="00100F65"/>
    <w:rsid w:val="0010286E"/>
    <w:rsid w:val="001053CD"/>
    <w:rsid w:val="00105B8B"/>
    <w:rsid w:val="00107114"/>
    <w:rsid w:val="00113F1F"/>
    <w:rsid w:val="0011482D"/>
    <w:rsid w:val="00114ABA"/>
    <w:rsid w:val="00114B48"/>
    <w:rsid w:val="00116349"/>
    <w:rsid w:val="00120B88"/>
    <w:rsid w:val="0012106D"/>
    <w:rsid w:val="00122191"/>
    <w:rsid w:val="001265B4"/>
    <w:rsid w:val="0012787E"/>
    <w:rsid w:val="00130677"/>
    <w:rsid w:val="001309DC"/>
    <w:rsid w:val="00132252"/>
    <w:rsid w:val="00132CCE"/>
    <w:rsid w:val="001359E7"/>
    <w:rsid w:val="00135A4D"/>
    <w:rsid w:val="00135D1F"/>
    <w:rsid w:val="001367CD"/>
    <w:rsid w:val="001372F4"/>
    <w:rsid w:val="001373E4"/>
    <w:rsid w:val="00140B1A"/>
    <w:rsid w:val="001419E0"/>
    <w:rsid w:val="001424BD"/>
    <w:rsid w:val="00142F7F"/>
    <w:rsid w:val="00143598"/>
    <w:rsid w:val="0014588D"/>
    <w:rsid w:val="001458D6"/>
    <w:rsid w:val="001478D2"/>
    <w:rsid w:val="00153521"/>
    <w:rsid w:val="00163404"/>
    <w:rsid w:val="00163AC6"/>
    <w:rsid w:val="00164225"/>
    <w:rsid w:val="00165985"/>
    <w:rsid w:val="00166410"/>
    <w:rsid w:val="00167E2B"/>
    <w:rsid w:val="00172A2F"/>
    <w:rsid w:val="00174FD4"/>
    <w:rsid w:val="001824C7"/>
    <w:rsid w:val="00183570"/>
    <w:rsid w:val="0018451F"/>
    <w:rsid w:val="0018499A"/>
    <w:rsid w:val="00184EAA"/>
    <w:rsid w:val="00185052"/>
    <w:rsid w:val="001850F4"/>
    <w:rsid w:val="001857D1"/>
    <w:rsid w:val="001863CC"/>
    <w:rsid w:val="00190BE0"/>
    <w:rsid w:val="00191A42"/>
    <w:rsid w:val="00191F75"/>
    <w:rsid w:val="00192056"/>
    <w:rsid w:val="00193865"/>
    <w:rsid w:val="00194B08"/>
    <w:rsid w:val="00195510"/>
    <w:rsid w:val="001A4B93"/>
    <w:rsid w:val="001A67AA"/>
    <w:rsid w:val="001A7909"/>
    <w:rsid w:val="001A7ACF"/>
    <w:rsid w:val="001B09F3"/>
    <w:rsid w:val="001B363F"/>
    <w:rsid w:val="001B55F8"/>
    <w:rsid w:val="001B6783"/>
    <w:rsid w:val="001B6CEE"/>
    <w:rsid w:val="001C0394"/>
    <w:rsid w:val="001C03E6"/>
    <w:rsid w:val="001C08AA"/>
    <w:rsid w:val="001C1061"/>
    <w:rsid w:val="001C1B9F"/>
    <w:rsid w:val="001C24C6"/>
    <w:rsid w:val="001C2CF2"/>
    <w:rsid w:val="001C3315"/>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6AB4"/>
    <w:rsid w:val="00207AA4"/>
    <w:rsid w:val="00207AD1"/>
    <w:rsid w:val="00210FAC"/>
    <w:rsid w:val="002139F2"/>
    <w:rsid w:val="002141AC"/>
    <w:rsid w:val="0021444D"/>
    <w:rsid w:val="00216CE7"/>
    <w:rsid w:val="002177F9"/>
    <w:rsid w:val="00220A98"/>
    <w:rsid w:val="00221219"/>
    <w:rsid w:val="002213CA"/>
    <w:rsid w:val="00221951"/>
    <w:rsid w:val="002227F9"/>
    <w:rsid w:val="00222C0C"/>
    <w:rsid w:val="00223621"/>
    <w:rsid w:val="00223F21"/>
    <w:rsid w:val="00224E51"/>
    <w:rsid w:val="00225151"/>
    <w:rsid w:val="002276C8"/>
    <w:rsid w:val="00231143"/>
    <w:rsid w:val="00231D02"/>
    <w:rsid w:val="0023353B"/>
    <w:rsid w:val="00233652"/>
    <w:rsid w:val="00236607"/>
    <w:rsid w:val="00240712"/>
    <w:rsid w:val="00243B32"/>
    <w:rsid w:val="00243CB2"/>
    <w:rsid w:val="00245892"/>
    <w:rsid w:val="00245BB8"/>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9BC"/>
    <w:rsid w:val="00273CCF"/>
    <w:rsid w:val="00275DCF"/>
    <w:rsid w:val="00275E3C"/>
    <w:rsid w:val="00276656"/>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B70"/>
    <w:rsid w:val="002A02B9"/>
    <w:rsid w:val="002A1132"/>
    <w:rsid w:val="002A264C"/>
    <w:rsid w:val="002A3CF6"/>
    <w:rsid w:val="002A4380"/>
    <w:rsid w:val="002A5DB8"/>
    <w:rsid w:val="002A6E80"/>
    <w:rsid w:val="002A7696"/>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AC4"/>
    <w:rsid w:val="002D1719"/>
    <w:rsid w:val="002D1F16"/>
    <w:rsid w:val="002D3509"/>
    <w:rsid w:val="002D37C6"/>
    <w:rsid w:val="002D4DFC"/>
    <w:rsid w:val="002D538D"/>
    <w:rsid w:val="002D6265"/>
    <w:rsid w:val="002D6856"/>
    <w:rsid w:val="002D772F"/>
    <w:rsid w:val="002D7FD0"/>
    <w:rsid w:val="002E0356"/>
    <w:rsid w:val="002E5B12"/>
    <w:rsid w:val="002E74FA"/>
    <w:rsid w:val="002E75F0"/>
    <w:rsid w:val="002E7E09"/>
    <w:rsid w:val="002F0383"/>
    <w:rsid w:val="002F1DF9"/>
    <w:rsid w:val="002F2E67"/>
    <w:rsid w:val="002F322A"/>
    <w:rsid w:val="002F43E4"/>
    <w:rsid w:val="002F4DE9"/>
    <w:rsid w:val="002F5599"/>
    <w:rsid w:val="00300C29"/>
    <w:rsid w:val="00302425"/>
    <w:rsid w:val="00304433"/>
    <w:rsid w:val="0030749E"/>
    <w:rsid w:val="00310ADF"/>
    <w:rsid w:val="00310B65"/>
    <w:rsid w:val="003118C4"/>
    <w:rsid w:val="00311A23"/>
    <w:rsid w:val="00313083"/>
    <w:rsid w:val="0031395A"/>
    <w:rsid w:val="00313C4D"/>
    <w:rsid w:val="00314F34"/>
    <w:rsid w:val="00320D24"/>
    <w:rsid w:val="00321F26"/>
    <w:rsid w:val="003226C0"/>
    <w:rsid w:val="0032556F"/>
    <w:rsid w:val="00326061"/>
    <w:rsid w:val="00326A04"/>
    <w:rsid w:val="00327E18"/>
    <w:rsid w:val="0033042F"/>
    <w:rsid w:val="00330B36"/>
    <w:rsid w:val="00332497"/>
    <w:rsid w:val="003328CE"/>
    <w:rsid w:val="00332FF3"/>
    <w:rsid w:val="003343D9"/>
    <w:rsid w:val="00334B0E"/>
    <w:rsid w:val="00335583"/>
    <w:rsid w:val="00335886"/>
    <w:rsid w:val="00335F11"/>
    <w:rsid w:val="00336751"/>
    <w:rsid w:val="00336892"/>
    <w:rsid w:val="00337830"/>
    <w:rsid w:val="00337FDA"/>
    <w:rsid w:val="00341B27"/>
    <w:rsid w:val="00341BA5"/>
    <w:rsid w:val="00342273"/>
    <w:rsid w:val="00342D7C"/>
    <w:rsid w:val="00343620"/>
    <w:rsid w:val="00346CE0"/>
    <w:rsid w:val="00347749"/>
    <w:rsid w:val="00347D21"/>
    <w:rsid w:val="00347FBD"/>
    <w:rsid w:val="00350A16"/>
    <w:rsid w:val="00351526"/>
    <w:rsid w:val="00352079"/>
    <w:rsid w:val="0035224D"/>
    <w:rsid w:val="00353C19"/>
    <w:rsid w:val="0036000B"/>
    <w:rsid w:val="00362218"/>
    <w:rsid w:val="00363176"/>
    <w:rsid w:val="00363736"/>
    <w:rsid w:val="0036393F"/>
    <w:rsid w:val="00367043"/>
    <w:rsid w:val="003723BA"/>
    <w:rsid w:val="003727E7"/>
    <w:rsid w:val="003728F6"/>
    <w:rsid w:val="00372B7E"/>
    <w:rsid w:val="00373720"/>
    <w:rsid w:val="00373B4E"/>
    <w:rsid w:val="003755F2"/>
    <w:rsid w:val="00375E21"/>
    <w:rsid w:val="00375FE1"/>
    <w:rsid w:val="003800FC"/>
    <w:rsid w:val="00380CD5"/>
    <w:rsid w:val="00382B36"/>
    <w:rsid w:val="00382FC7"/>
    <w:rsid w:val="00383F32"/>
    <w:rsid w:val="00384721"/>
    <w:rsid w:val="00385D59"/>
    <w:rsid w:val="00386FEF"/>
    <w:rsid w:val="00387570"/>
    <w:rsid w:val="00390076"/>
    <w:rsid w:val="003907DB"/>
    <w:rsid w:val="00391040"/>
    <w:rsid w:val="003910B1"/>
    <w:rsid w:val="00392B67"/>
    <w:rsid w:val="00394981"/>
    <w:rsid w:val="0039699D"/>
    <w:rsid w:val="00396E64"/>
    <w:rsid w:val="00397044"/>
    <w:rsid w:val="00397588"/>
    <w:rsid w:val="003975DD"/>
    <w:rsid w:val="003A1597"/>
    <w:rsid w:val="003A1B3D"/>
    <w:rsid w:val="003A3E5F"/>
    <w:rsid w:val="003A48B9"/>
    <w:rsid w:val="003A52A8"/>
    <w:rsid w:val="003A5B7C"/>
    <w:rsid w:val="003A5FA6"/>
    <w:rsid w:val="003A6666"/>
    <w:rsid w:val="003A6CA1"/>
    <w:rsid w:val="003A7E22"/>
    <w:rsid w:val="003B30B7"/>
    <w:rsid w:val="003B3723"/>
    <w:rsid w:val="003B6151"/>
    <w:rsid w:val="003C0E87"/>
    <w:rsid w:val="003C5AE6"/>
    <w:rsid w:val="003C5EA4"/>
    <w:rsid w:val="003C77DC"/>
    <w:rsid w:val="003D1396"/>
    <w:rsid w:val="003D3A69"/>
    <w:rsid w:val="003D4100"/>
    <w:rsid w:val="003D7C69"/>
    <w:rsid w:val="003E03F4"/>
    <w:rsid w:val="003E1ACD"/>
    <w:rsid w:val="003E1FFF"/>
    <w:rsid w:val="003E2C45"/>
    <w:rsid w:val="003E2F28"/>
    <w:rsid w:val="003E3D31"/>
    <w:rsid w:val="003E5CB5"/>
    <w:rsid w:val="003F1446"/>
    <w:rsid w:val="003F2BD5"/>
    <w:rsid w:val="003F3236"/>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15C9"/>
    <w:rsid w:val="004151F5"/>
    <w:rsid w:val="00420B2C"/>
    <w:rsid w:val="00421ACF"/>
    <w:rsid w:val="0042209F"/>
    <w:rsid w:val="004222E4"/>
    <w:rsid w:val="004224CA"/>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62B4"/>
    <w:rsid w:val="00446C77"/>
    <w:rsid w:val="00451A5E"/>
    <w:rsid w:val="00452E7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550F"/>
    <w:rsid w:val="00475768"/>
    <w:rsid w:val="00475E13"/>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527"/>
    <w:rsid w:val="004A14FB"/>
    <w:rsid w:val="004A1A53"/>
    <w:rsid w:val="004A4DA4"/>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376B"/>
    <w:rsid w:val="004C37C2"/>
    <w:rsid w:val="004D3646"/>
    <w:rsid w:val="004D3A24"/>
    <w:rsid w:val="004D3C03"/>
    <w:rsid w:val="004D630B"/>
    <w:rsid w:val="004D63A6"/>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342D"/>
    <w:rsid w:val="00513602"/>
    <w:rsid w:val="00513800"/>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2EFD"/>
    <w:rsid w:val="00536482"/>
    <w:rsid w:val="005370FB"/>
    <w:rsid w:val="00537B9F"/>
    <w:rsid w:val="005410AF"/>
    <w:rsid w:val="00542A0E"/>
    <w:rsid w:val="0054532A"/>
    <w:rsid w:val="00545361"/>
    <w:rsid w:val="00545C42"/>
    <w:rsid w:val="00546A86"/>
    <w:rsid w:val="00551405"/>
    <w:rsid w:val="0055144B"/>
    <w:rsid w:val="0055182F"/>
    <w:rsid w:val="00552E0B"/>
    <w:rsid w:val="00553213"/>
    <w:rsid w:val="0055393F"/>
    <w:rsid w:val="0055556C"/>
    <w:rsid w:val="00557E5D"/>
    <w:rsid w:val="005601C0"/>
    <w:rsid w:val="00561FBE"/>
    <w:rsid w:val="005628D9"/>
    <w:rsid w:val="00563883"/>
    <w:rsid w:val="00563C61"/>
    <w:rsid w:val="00564122"/>
    <w:rsid w:val="005644FB"/>
    <w:rsid w:val="00564E5B"/>
    <w:rsid w:val="005657CD"/>
    <w:rsid w:val="00566DC4"/>
    <w:rsid w:val="00566FF8"/>
    <w:rsid w:val="00570B19"/>
    <w:rsid w:val="0057134A"/>
    <w:rsid w:val="005731E7"/>
    <w:rsid w:val="005756AB"/>
    <w:rsid w:val="00576267"/>
    <w:rsid w:val="005762BF"/>
    <w:rsid w:val="005768DD"/>
    <w:rsid w:val="00576F48"/>
    <w:rsid w:val="00580BA9"/>
    <w:rsid w:val="00581A4B"/>
    <w:rsid w:val="00581DAD"/>
    <w:rsid w:val="00582CC0"/>
    <w:rsid w:val="0058304A"/>
    <w:rsid w:val="00590330"/>
    <w:rsid w:val="005931B3"/>
    <w:rsid w:val="00594639"/>
    <w:rsid w:val="005962FD"/>
    <w:rsid w:val="00597537"/>
    <w:rsid w:val="005A1F8B"/>
    <w:rsid w:val="005A1FEE"/>
    <w:rsid w:val="005A3378"/>
    <w:rsid w:val="005A436B"/>
    <w:rsid w:val="005A4423"/>
    <w:rsid w:val="005A4C6F"/>
    <w:rsid w:val="005A5C32"/>
    <w:rsid w:val="005A6A62"/>
    <w:rsid w:val="005A74E7"/>
    <w:rsid w:val="005A789F"/>
    <w:rsid w:val="005B0012"/>
    <w:rsid w:val="005B44CE"/>
    <w:rsid w:val="005B5A04"/>
    <w:rsid w:val="005B6EC9"/>
    <w:rsid w:val="005C0904"/>
    <w:rsid w:val="005C0D91"/>
    <w:rsid w:val="005C1DB8"/>
    <w:rsid w:val="005C23FB"/>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385F"/>
    <w:rsid w:val="005E3B1C"/>
    <w:rsid w:val="005E3CEC"/>
    <w:rsid w:val="005E4ED0"/>
    <w:rsid w:val="005E64F2"/>
    <w:rsid w:val="005E7497"/>
    <w:rsid w:val="005E7721"/>
    <w:rsid w:val="005F02CD"/>
    <w:rsid w:val="005F1927"/>
    <w:rsid w:val="005F20A1"/>
    <w:rsid w:val="005F310E"/>
    <w:rsid w:val="005F3490"/>
    <w:rsid w:val="005F3CB4"/>
    <w:rsid w:val="005F46D2"/>
    <w:rsid w:val="005F5D1E"/>
    <w:rsid w:val="00600B02"/>
    <w:rsid w:val="0060225C"/>
    <w:rsid w:val="00604501"/>
    <w:rsid w:val="006066E2"/>
    <w:rsid w:val="00606FC8"/>
    <w:rsid w:val="0061053C"/>
    <w:rsid w:val="0061098A"/>
    <w:rsid w:val="00613551"/>
    <w:rsid w:val="006137C9"/>
    <w:rsid w:val="00613D83"/>
    <w:rsid w:val="00614134"/>
    <w:rsid w:val="00617FDE"/>
    <w:rsid w:val="00621012"/>
    <w:rsid w:val="006211B9"/>
    <w:rsid w:val="006228A1"/>
    <w:rsid w:val="0062291A"/>
    <w:rsid w:val="006261F6"/>
    <w:rsid w:val="006264F5"/>
    <w:rsid w:val="0062687F"/>
    <w:rsid w:val="00627157"/>
    <w:rsid w:val="006271BE"/>
    <w:rsid w:val="00627C49"/>
    <w:rsid w:val="006314FC"/>
    <w:rsid w:val="00631EDF"/>
    <w:rsid w:val="00633172"/>
    <w:rsid w:val="00634008"/>
    <w:rsid w:val="00634FC6"/>
    <w:rsid w:val="006362EF"/>
    <w:rsid w:val="00637136"/>
    <w:rsid w:val="0063721C"/>
    <w:rsid w:val="00637514"/>
    <w:rsid w:val="006378E8"/>
    <w:rsid w:val="006415FB"/>
    <w:rsid w:val="006442F7"/>
    <w:rsid w:val="006462D2"/>
    <w:rsid w:val="0064684E"/>
    <w:rsid w:val="00646CA6"/>
    <w:rsid w:val="0065238D"/>
    <w:rsid w:val="00661777"/>
    <w:rsid w:val="00661E2D"/>
    <w:rsid w:val="00661FA4"/>
    <w:rsid w:val="00661FD3"/>
    <w:rsid w:val="006629D5"/>
    <w:rsid w:val="006638E1"/>
    <w:rsid w:val="006639C0"/>
    <w:rsid w:val="00664B1F"/>
    <w:rsid w:val="00664F03"/>
    <w:rsid w:val="00666162"/>
    <w:rsid w:val="00667385"/>
    <w:rsid w:val="006678B5"/>
    <w:rsid w:val="00670D76"/>
    <w:rsid w:val="006710D1"/>
    <w:rsid w:val="006712F7"/>
    <w:rsid w:val="006725FF"/>
    <w:rsid w:val="006746CB"/>
    <w:rsid w:val="00676C92"/>
    <w:rsid w:val="00677175"/>
    <w:rsid w:val="00680330"/>
    <w:rsid w:val="0068041C"/>
    <w:rsid w:val="0068379C"/>
    <w:rsid w:val="0068429E"/>
    <w:rsid w:val="00684A76"/>
    <w:rsid w:val="006867C9"/>
    <w:rsid w:val="00686999"/>
    <w:rsid w:val="00686B22"/>
    <w:rsid w:val="0068701D"/>
    <w:rsid w:val="00690777"/>
    <w:rsid w:val="00691EFA"/>
    <w:rsid w:val="00693228"/>
    <w:rsid w:val="00693A5A"/>
    <w:rsid w:val="006949AF"/>
    <w:rsid w:val="00696917"/>
    <w:rsid w:val="006979C0"/>
    <w:rsid w:val="006A2579"/>
    <w:rsid w:val="006A32D5"/>
    <w:rsid w:val="006A52D6"/>
    <w:rsid w:val="006A58DF"/>
    <w:rsid w:val="006A6FEF"/>
    <w:rsid w:val="006A715D"/>
    <w:rsid w:val="006B0137"/>
    <w:rsid w:val="006B0AC4"/>
    <w:rsid w:val="006B15CF"/>
    <w:rsid w:val="006B210E"/>
    <w:rsid w:val="006B28F4"/>
    <w:rsid w:val="006B3EAD"/>
    <w:rsid w:val="006B4992"/>
    <w:rsid w:val="006B57D4"/>
    <w:rsid w:val="006B62FE"/>
    <w:rsid w:val="006B7CB5"/>
    <w:rsid w:val="006C21AC"/>
    <w:rsid w:val="006C2875"/>
    <w:rsid w:val="006C3A3F"/>
    <w:rsid w:val="006C4F24"/>
    <w:rsid w:val="006C5A66"/>
    <w:rsid w:val="006C68DD"/>
    <w:rsid w:val="006C6BB1"/>
    <w:rsid w:val="006D008B"/>
    <w:rsid w:val="006D11FC"/>
    <w:rsid w:val="006D2736"/>
    <w:rsid w:val="006D4321"/>
    <w:rsid w:val="006D4D6D"/>
    <w:rsid w:val="006D66DC"/>
    <w:rsid w:val="006D6CD1"/>
    <w:rsid w:val="006D6D11"/>
    <w:rsid w:val="006D71AB"/>
    <w:rsid w:val="006D7B29"/>
    <w:rsid w:val="006E1312"/>
    <w:rsid w:val="006E17CB"/>
    <w:rsid w:val="006E297C"/>
    <w:rsid w:val="006E32B9"/>
    <w:rsid w:val="006E34D2"/>
    <w:rsid w:val="006E5D60"/>
    <w:rsid w:val="006E68D4"/>
    <w:rsid w:val="006E6EC3"/>
    <w:rsid w:val="006F16D7"/>
    <w:rsid w:val="006F23D2"/>
    <w:rsid w:val="006F279B"/>
    <w:rsid w:val="006F367B"/>
    <w:rsid w:val="006F3F2F"/>
    <w:rsid w:val="00701BAF"/>
    <w:rsid w:val="0070238C"/>
    <w:rsid w:val="0070317E"/>
    <w:rsid w:val="0070331D"/>
    <w:rsid w:val="00703737"/>
    <w:rsid w:val="007050B1"/>
    <w:rsid w:val="007051E9"/>
    <w:rsid w:val="00707991"/>
    <w:rsid w:val="00710065"/>
    <w:rsid w:val="00710936"/>
    <w:rsid w:val="007130AD"/>
    <w:rsid w:val="0071392F"/>
    <w:rsid w:val="00713990"/>
    <w:rsid w:val="007139D0"/>
    <w:rsid w:val="00713A1A"/>
    <w:rsid w:val="00713B56"/>
    <w:rsid w:val="007145F7"/>
    <w:rsid w:val="00716922"/>
    <w:rsid w:val="007222F4"/>
    <w:rsid w:val="007240DF"/>
    <w:rsid w:val="00724A79"/>
    <w:rsid w:val="00724E3B"/>
    <w:rsid w:val="00725FE8"/>
    <w:rsid w:val="007305E5"/>
    <w:rsid w:val="00731816"/>
    <w:rsid w:val="0073269D"/>
    <w:rsid w:val="00732EFF"/>
    <w:rsid w:val="007331B4"/>
    <w:rsid w:val="00735840"/>
    <w:rsid w:val="007362C5"/>
    <w:rsid w:val="007366EA"/>
    <w:rsid w:val="00737CD6"/>
    <w:rsid w:val="0074238C"/>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2917"/>
    <w:rsid w:val="00764401"/>
    <w:rsid w:val="0077011B"/>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7E3"/>
    <w:rsid w:val="00786AA3"/>
    <w:rsid w:val="00787067"/>
    <w:rsid w:val="007907BF"/>
    <w:rsid w:val="007908CA"/>
    <w:rsid w:val="00790F32"/>
    <w:rsid w:val="00792144"/>
    <w:rsid w:val="00792340"/>
    <w:rsid w:val="0079774F"/>
    <w:rsid w:val="00797A5F"/>
    <w:rsid w:val="007A00E1"/>
    <w:rsid w:val="007A1A50"/>
    <w:rsid w:val="007A228C"/>
    <w:rsid w:val="007A2A5B"/>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FF5"/>
    <w:rsid w:val="007C10D5"/>
    <w:rsid w:val="007C247F"/>
    <w:rsid w:val="007C253A"/>
    <w:rsid w:val="007C3291"/>
    <w:rsid w:val="007C3F60"/>
    <w:rsid w:val="007C4447"/>
    <w:rsid w:val="007C79EE"/>
    <w:rsid w:val="007D0ABE"/>
    <w:rsid w:val="007D1691"/>
    <w:rsid w:val="007D2975"/>
    <w:rsid w:val="007D4751"/>
    <w:rsid w:val="007D6472"/>
    <w:rsid w:val="007D7095"/>
    <w:rsid w:val="007D7F1A"/>
    <w:rsid w:val="007E1927"/>
    <w:rsid w:val="007E260C"/>
    <w:rsid w:val="007E27BD"/>
    <w:rsid w:val="007E28C5"/>
    <w:rsid w:val="007E2B75"/>
    <w:rsid w:val="007E30AC"/>
    <w:rsid w:val="007E48F2"/>
    <w:rsid w:val="007E6757"/>
    <w:rsid w:val="007E682B"/>
    <w:rsid w:val="007E7CB6"/>
    <w:rsid w:val="007F0E71"/>
    <w:rsid w:val="007F1872"/>
    <w:rsid w:val="007F3DA6"/>
    <w:rsid w:val="007F4B37"/>
    <w:rsid w:val="00800571"/>
    <w:rsid w:val="00803438"/>
    <w:rsid w:val="0080373C"/>
    <w:rsid w:val="00803B21"/>
    <w:rsid w:val="00804D76"/>
    <w:rsid w:val="008051A4"/>
    <w:rsid w:val="0080575C"/>
    <w:rsid w:val="00807316"/>
    <w:rsid w:val="008102E9"/>
    <w:rsid w:val="008132B7"/>
    <w:rsid w:val="00814EC7"/>
    <w:rsid w:val="0081531E"/>
    <w:rsid w:val="0081647D"/>
    <w:rsid w:val="008171A2"/>
    <w:rsid w:val="00817347"/>
    <w:rsid w:val="0082150C"/>
    <w:rsid w:val="0082199B"/>
    <w:rsid w:val="00823681"/>
    <w:rsid w:val="00824C6A"/>
    <w:rsid w:val="00825DEC"/>
    <w:rsid w:val="00826113"/>
    <w:rsid w:val="0082768E"/>
    <w:rsid w:val="008300C2"/>
    <w:rsid w:val="008309EA"/>
    <w:rsid w:val="00832D2E"/>
    <w:rsid w:val="00832EDF"/>
    <w:rsid w:val="008331BE"/>
    <w:rsid w:val="0083329A"/>
    <w:rsid w:val="00833D14"/>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105"/>
    <w:rsid w:val="00882DDD"/>
    <w:rsid w:val="0088314D"/>
    <w:rsid w:val="008841C1"/>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23CF"/>
    <w:rsid w:val="008B2DCC"/>
    <w:rsid w:val="008B4F15"/>
    <w:rsid w:val="008B516D"/>
    <w:rsid w:val="008B5A3F"/>
    <w:rsid w:val="008B5CE6"/>
    <w:rsid w:val="008B5D92"/>
    <w:rsid w:val="008B6932"/>
    <w:rsid w:val="008C075B"/>
    <w:rsid w:val="008C1B1E"/>
    <w:rsid w:val="008C3243"/>
    <w:rsid w:val="008C51CF"/>
    <w:rsid w:val="008C58D0"/>
    <w:rsid w:val="008C6248"/>
    <w:rsid w:val="008D2DBC"/>
    <w:rsid w:val="008D3FAF"/>
    <w:rsid w:val="008D4364"/>
    <w:rsid w:val="008D78AB"/>
    <w:rsid w:val="008E0223"/>
    <w:rsid w:val="008E3D33"/>
    <w:rsid w:val="008E49BE"/>
    <w:rsid w:val="008E5ACE"/>
    <w:rsid w:val="008E67F8"/>
    <w:rsid w:val="008E710D"/>
    <w:rsid w:val="008E7C4F"/>
    <w:rsid w:val="008F0DA5"/>
    <w:rsid w:val="008F1031"/>
    <w:rsid w:val="008F4CE3"/>
    <w:rsid w:val="008F59B4"/>
    <w:rsid w:val="008F6834"/>
    <w:rsid w:val="008F6D46"/>
    <w:rsid w:val="008F7E5A"/>
    <w:rsid w:val="00900723"/>
    <w:rsid w:val="0090167A"/>
    <w:rsid w:val="0090168D"/>
    <w:rsid w:val="0090237E"/>
    <w:rsid w:val="00903612"/>
    <w:rsid w:val="00904C48"/>
    <w:rsid w:val="00904F93"/>
    <w:rsid w:val="00905A72"/>
    <w:rsid w:val="00905C3C"/>
    <w:rsid w:val="00907ABF"/>
    <w:rsid w:val="0091028B"/>
    <w:rsid w:val="00910A4C"/>
    <w:rsid w:val="00910CA8"/>
    <w:rsid w:val="00912AD7"/>
    <w:rsid w:val="00915273"/>
    <w:rsid w:val="00915FBC"/>
    <w:rsid w:val="00920A85"/>
    <w:rsid w:val="00921E83"/>
    <w:rsid w:val="00923034"/>
    <w:rsid w:val="0092445C"/>
    <w:rsid w:val="00924D58"/>
    <w:rsid w:val="009266E0"/>
    <w:rsid w:val="00926D2F"/>
    <w:rsid w:val="00926FCB"/>
    <w:rsid w:val="009340F9"/>
    <w:rsid w:val="0094064E"/>
    <w:rsid w:val="00940B38"/>
    <w:rsid w:val="009415A9"/>
    <w:rsid w:val="00943F6C"/>
    <w:rsid w:val="00947DA6"/>
    <w:rsid w:val="00947EF0"/>
    <w:rsid w:val="009507E7"/>
    <w:rsid w:val="009509FE"/>
    <w:rsid w:val="009516EA"/>
    <w:rsid w:val="00951BCB"/>
    <w:rsid w:val="0095235B"/>
    <w:rsid w:val="0095332A"/>
    <w:rsid w:val="00953CE4"/>
    <w:rsid w:val="00954A3E"/>
    <w:rsid w:val="00954C72"/>
    <w:rsid w:val="009562BB"/>
    <w:rsid w:val="00956745"/>
    <w:rsid w:val="009616D4"/>
    <w:rsid w:val="0096205F"/>
    <w:rsid w:val="00964558"/>
    <w:rsid w:val="0096455E"/>
    <w:rsid w:val="009654A9"/>
    <w:rsid w:val="00966DE4"/>
    <w:rsid w:val="00967365"/>
    <w:rsid w:val="009673F4"/>
    <w:rsid w:val="00967AE4"/>
    <w:rsid w:val="00972BC8"/>
    <w:rsid w:val="009734E9"/>
    <w:rsid w:val="00973777"/>
    <w:rsid w:val="009738AA"/>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6223"/>
    <w:rsid w:val="009965E9"/>
    <w:rsid w:val="0099668F"/>
    <w:rsid w:val="009968F9"/>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5692"/>
    <w:rsid w:val="009E7D71"/>
    <w:rsid w:val="009F0DBD"/>
    <w:rsid w:val="009F1290"/>
    <w:rsid w:val="009F3E69"/>
    <w:rsid w:val="009F4DD9"/>
    <w:rsid w:val="009F4E55"/>
    <w:rsid w:val="009F6AE0"/>
    <w:rsid w:val="00A01F3F"/>
    <w:rsid w:val="00A04D7A"/>
    <w:rsid w:val="00A057D2"/>
    <w:rsid w:val="00A05CEE"/>
    <w:rsid w:val="00A06801"/>
    <w:rsid w:val="00A06AB2"/>
    <w:rsid w:val="00A10ED3"/>
    <w:rsid w:val="00A11C12"/>
    <w:rsid w:val="00A14D14"/>
    <w:rsid w:val="00A15047"/>
    <w:rsid w:val="00A16395"/>
    <w:rsid w:val="00A165DB"/>
    <w:rsid w:val="00A20DD0"/>
    <w:rsid w:val="00A21B80"/>
    <w:rsid w:val="00A2476E"/>
    <w:rsid w:val="00A24A04"/>
    <w:rsid w:val="00A26B79"/>
    <w:rsid w:val="00A26DBD"/>
    <w:rsid w:val="00A3133E"/>
    <w:rsid w:val="00A318B1"/>
    <w:rsid w:val="00A34A98"/>
    <w:rsid w:val="00A35284"/>
    <w:rsid w:val="00A370A7"/>
    <w:rsid w:val="00A37E6D"/>
    <w:rsid w:val="00A40974"/>
    <w:rsid w:val="00A41ED1"/>
    <w:rsid w:val="00A42081"/>
    <w:rsid w:val="00A435F8"/>
    <w:rsid w:val="00A442CD"/>
    <w:rsid w:val="00A448FA"/>
    <w:rsid w:val="00A47E0C"/>
    <w:rsid w:val="00A5044D"/>
    <w:rsid w:val="00A507CF"/>
    <w:rsid w:val="00A52239"/>
    <w:rsid w:val="00A52902"/>
    <w:rsid w:val="00A543BE"/>
    <w:rsid w:val="00A57005"/>
    <w:rsid w:val="00A5735C"/>
    <w:rsid w:val="00A577A8"/>
    <w:rsid w:val="00A60C31"/>
    <w:rsid w:val="00A60ECC"/>
    <w:rsid w:val="00A6207D"/>
    <w:rsid w:val="00A627CE"/>
    <w:rsid w:val="00A6323D"/>
    <w:rsid w:val="00A635F2"/>
    <w:rsid w:val="00A63666"/>
    <w:rsid w:val="00A650D2"/>
    <w:rsid w:val="00A66336"/>
    <w:rsid w:val="00A72CE2"/>
    <w:rsid w:val="00A7488D"/>
    <w:rsid w:val="00A766EA"/>
    <w:rsid w:val="00A768CA"/>
    <w:rsid w:val="00A77D72"/>
    <w:rsid w:val="00A77F33"/>
    <w:rsid w:val="00A81532"/>
    <w:rsid w:val="00A81BA9"/>
    <w:rsid w:val="00A82DE8"/>
    <w:rsid w:val="00A8583D"/>
    <w:rsid w:val="00A85856"/>
    <w:rsid w:val="00A86D1B"/>
    <w:rsid w:val="00A86E61"/>
    <w:rsid w:val="00A879CE"/>
    <w:rsid w:val="00A922C9"/>
    <w:rsid w:val="00A9237C"/>
    <w:rsid w:val="00A9518E"/>
    <w:rsid w:val="00A955AF"/>
    <w:rsid w:val="00A963BB"/>
    <w:rsid w:val="00A96DAF"/>
    <w:rsid w:val="00A9763C"/>
    <w:rsid w:val="00AA05ED"/>
    <w:rsid w:val="00AA24E0"/>
    <w:rsid w:val="00AA46F4"/>
    <w:rsid w:val="00AA4CBA"/>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3995"/>
    <w:rsid w:val="00AE555E"/>
    <w:rsid w:val="00AE7AA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4806"/>
    <w:rsid w:val="00B15638"/>
    <w:rsid w:val="00B156FE"/>
    <w:rsid w:val="00B16A6D"/>
    <w:rsid w:val="00B1731D"/>
    <w:rsid w:val="00B1762B"/>
    <w:rsid w:val="00B17BC2"/>
    <w:rsid w:val="00B21872"/>
    <w:rsid w:val="00B21AF3"/>
    <w:rsid w:val="00B224E9"/>
    <w:rsid w:val="00B23A52"/>
    <w:rsid w:val="00B23D9F"/>
    <w:rsid w:val="00B25550"/>
    <w:rsid w:val="00B255A7"/>
    <w:rsid w:val="00B265FE"/>
    <w:rsid w:val="00B267AE"/>
    <w:rsid w:val="00B300FE"/>
    <w:rsid w:val="00B3141C"/>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ED8"/>
    <w:rsid w:val="00B471B5"/>
    <w:rsid w:val="00B501F7"/>
    <w:rsid w:val="00B562D3"/>
    <w:rsid w:val="00B60A43"/>
    <w:rsid w:val="00B621BD"/>
    <w:rsid w:val="00B62692"/>
    <w:rsid w:val="00B62903"/>
    <w:rsid w:val="00B640C2"/>
    <w:rsid w:val="00B71F3C"/>
    <w:rsid w:val="00B72128"/>
    <w:rsid w:val="00B7332F"/>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6386"/>
    <w:rsid w:val="00B96F66"/>
    <w:rsid w:val="00BA1447"/>
    <w:rsid w:val="00BA1BD9"/>
    <w:rsid w:val="00BA1F1C"/>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74E7"/>
    <w:rsid w:val="00BC7686"/>
    <w:rsid w:val="00BD06F9"/>
    <w:rsid w:val="00BD07FA"/>
    <w:rsid w:val="00BD1B18"/>
    <w:rsid w:val="00BD33E2"/>
    <w:rsid w:val="00BD42BF"/>
    <w:rsid w:val="00BD5B63"/>
    <w:rsid w:val="00BD6067"/>
    <w:rsid w:val="00BD6BB3"/>
    <w:rsid w:val="00BD7B8A"/>
    <w:rsid w:val="00BE05BB"/>
    <w:rsid w:val="00BE079B"/>
    <w:rsid w:val="00BE089E"/>
    <w:rsid w:val="00BE162A"/>
    <w:rsid w:val="00BE28E6"/>
    <w:rsid w:val="00BE3399"/>
    <w:rsid w:val="00BE4C9B"/>
    <w:rsid w:val="00BE4EC7"/>
    <w:rsid w:val="00BE5155"/>
    <w:rsid w:val="00BE661C"/>
    <w:rsid w:val="00BE6CE9"/>
    <w:rsid w:val="00BE706E"/>
    <w:rsid w:val="00BF08D9"/>
    <w:rsid w:val="00BF21B3"/>
    <w:rsid w:val="00BF604E"/>
    <w:rsid w:val="00BF6B14"/>
    <w:rsid w:val="00BF72AC"/>
    <w:rsid w:val="00BF737A"/>
    <w:rsid w:val="00C01C74"/>
    <w:rsid w:val="00C030B7"/>
    <w:rsid w:val="00C03DC4"/>
    <w:rsid w:val="00C0452D"/>
    <w:rsid w:val="00C04D86"/>
    <w:rsid w:val="00C04F39"/>
    <w:rsid w:val="00C04F5C"/>
    <w:rsid w:val="00C0524E"/>
    <w:rsid w:val="00C05481"/>
    <w:rsid w:val="00C06AEF"/>
    <w:rsid w:val="00C06F5E"/>
    <w:rsid w:val="00C07D64"/>
    <w:rsid w:val="00C12AAA"/>
    <w:rsid w:val="00C12AB1"/>
    <w:rsid w:val="00C132DB"/>
    <w:rsid w:val="00C14D00"/>
    <w:rsid w:val="00C15B76"/>
    <w:rsid w:val="00C16669"/>
    <w:rsid w:val="00C171EE"/>
    <w:rsid w:val="00C1755D"/>
    <w:rsid w:val="00C1788B"/>
    <w:rsid w:val="00C178B7"/>
    <w:rsid w:val="00C17CDA"/>
    <w:rsid w:val="00C2125D"/>
    <w:rsid w:val="00C217E8"/>
    <w:rsid w:val="00C21BE0"/>
    <w:rsid w:val="00C24D2D"/>
    <w:rsid w:val="00C25404"/>
    <w:rsid w:val="00C25716"/>
    <w:rsid w:val="00C25B0E"/>
    <w:rsid w:val="00C26DCE"/>
    <w:rsid w:val="00C26FC4"/>
    <w:rsid w:val="00C311E6"/>
    <w:rsid w:val="00C31864"/>
    <w:rsid w:val="00C31B95"/>
    <w:rsid w:val="00C346E5"/>
    <w:rsid w:val="00C36F0F"/>
    <w:rsid w:val="00C41F0C"/>
    <w:rsid w:val="00C423BA"/>
    <w:rsid w:val="00C4274A"/>
    <w:rsid w:val="00C42F57"/>
    <w:rsid w:val="00C45872"/>
    <w:rsid w:val="00C45BE4"/>
    <w:rsid w:val="00C45DDB"/>
    <w:rsid w:val="00C462E8"/>
    <w:rsid w:val="00C46BFC"/>
    <w:rsid w:val="00C50724"/>
    <w:rsid w:val="00C51FC5"/>
    <w:rsid w:val="00C5304E"/>
    <w:rsid w:val="00C544D6"/>
    <w:rsid w:val="00C54D11"/>
    <w:rsid w:val="00C54D4D"/>
    <w:rsid w:val="00C5595D"/>
    <w:rsid w:val="00C55D05"/>
    <w:rsid w:val="00C57272"/>
    <w:rsid w:val="00C57308"/>
    <w:rsid w:val="00C57B50"/>
    <w:rsid w:val="00C60009"/>
    <w:rsid w:val="00C60CB6"/>
    <w:rsid w:val="00C620D8"/>
    <w:rsid w:val="00C62323"/>
    <w:rsid w:val="00C6561E"/>
    <w:rsid w:val="00C65A30"/>
    <w:rsid w:val="00C65B36"/>
    <w:rsid w:val="00C6637F"/>
    <w:rsid w:val="00C668C9"/>
    <w:rsid w:val="00C66B8F"/>
    <w:rsid w:val="00C703C3"/>
    <w:rsid w:val="00C70A8E"/>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A16F9"/>
    <w:rsid w:val="00CA21D8"/>
    <w:rsid w:val="00CA391A"/>
    <w:rsid w:val="00CA5138"/>
    <w:rsid w:val="00CA544C"/>
    <w:rsid w:val="00CA5910"/>
    <w:rsid w:val="00CA7E87"/>
    <w:rsid w:val="00CB13B8"/>
    <w:rsid w:val="00CB1625"/>
    <w:rsid w:val="00CB23E8"/>
    <w:rsid w:val="00CB28F7"/>
    <w:rsid w:val="00CB2924"/>
    <w:rsid w:val="00CB3454"/>
    <w:rsid w:val="00CB63B6"/>
    <w:rsid w:val="00CB66CD"/>
    <w:rsid w:val="00CB69C7"/>
    <w:rsid w:val="00CB7338"/>
    <w:rsid w:val="00CB7AB8"/>
    <w:rsid w:val="00CC092A"/>
    <w:rsid w:val="00CC0F04"/>
    <w:rsid w:val="00CC352F"/>
    <w:rsid w:val="00CC5F9D"/>
    <w:rsid w:val="00CD0BA4"/>
    <w:rsid w:val="00CD107E"/>
    <w:rsid w:val="00CD1961"/>
    <w:rsid w:val="00CD2CBC"/>
    <w:rsid w:val="00CD60A0"/>
    <w:rsid w:val="00CD6C09"/>
    <w:rsid w:val="00CD7367"/>
    <w:rsid w:val="00CD7595"/>
    <w:rsid w:val="00CE0701"/>
    <w:rsid w:val="00CE1D44"/>
    <w:rsid w:val="00CE2C3F"/>
    <w:rsid w:val="00CE3254"/>
    <w:rsid w:val="00CE4586"/>
    <w:rsid w:val="00CE4837"/>
    <w:rsid w:val="00CE60E3"/>
    <w:rsid w:val="00CE646B"/>
    <w:rsid w:val="00CE6EBF"/>
    <w:rsid w:val="00CF0820"/>
    <w:rsid w:val="00CF0E2B"/>
    <w:rsid w:val="00CF3942"/>
    <w:rsid w:val="00CF63DF"/>
    <w:rsid w:val="00CF663B"/>
    <w:rsid w:val="00CF6D45"/>
    <w:rsid w:val="00CF751E"/>
    <w:rsid w:val="00D00598"/>
    <w:rsid w:val="00D007B9"/>
    <w:rsid w:val="00D00DDE"/>
    <w:rsid w:val="00D0105E"/>
    <w:rsid w:val="00D01F51"/>
    <w:rsid w:val="00D03502"/>
    <w:rsid w:val="00D035AA"/>
    <w:rsid w:val="00D03A6B"/>
    <w:rsid w:val="00D0798D"/>
    <w:rsid w:val="00D11C72"/>
    <w:rsid w:val="00D12F48"/>
    <w:rsid w:val="00D1375E"/>
    <w:rsid w:val="00D15B98"/>
    <w:rsid w:val="00D16D82"/>
    <w:rsid w:val="00D20B94"/>
    <w:rsid w:val="00D21F10"/>
    <w:rsid w:val="00D22D6B"/>
    <w:rsid w:val="00D233FE"/>
    <w:rsid w:val="00D235C8"/>
    <w:rsid w:val="00D23DFC"/>
    <w:rsid w:val="00D2455A"/>
    <w:rsid w:val="00D2644D"/>
    <w:rsid w:val="00D30D12"/>
    <w:rsid w:val="00D36492"/>
    <w:rsid w:val="00D36A13"/>
    <w:rsid w:val="00D36A87"/>
    <w:rsid w:val="00D36CB9"/>
    <w:rsid w:val="00D37527"/>
    <w:rsid w:val="00D37708"/>
    <w:rsid w:val="00D378B4"/>
    <w:rsid w:val="00D40763"/>
    <w:rsid w:val="00D44077"/>
    <w:rsid w:val="00D44B2A"/>
    <w:rsid w:val="00D45326"/>
    <w:rsid w:val="00D472AE"/>
    <w:rsid w:val="00D474BF"/>
    <w:rsid w:val="00D47730"/>
    <w:rsid w:val="00D47781"/>
    <w:rsid w:val="00D47C97"/>
    <w:rsid w:val="00D50EB3"/>
    <w:rsid w:val="00D5150B"/>
    <w:rsid w:val="00D52587"/>
    <w:rsid w:val="00D5434A"/>
    <w:rsid w:val="00D561AA"/>
    <w:rsid w:val="00D56CD0"/>
    <w:rsid w:val="00D57F51"/>
    <w:rsid w:val="00D625C4"/>
    <w:rsid w:val="00D65484"/>
    <w:rsid w:val="00D6761F"/>
    <w:rsid w:val="00D70451"/>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4AF"/>
    <w:rsid w:val="00D96CBB"/>
    <w:rsid w:val="00DA297F"/>
    <w:rsid w:val="00DA2AF2"/>
    <w:rsid w:val="00DA4381"/>
    <w:rsid w:val="00DA61EA"/>
    <w:rsid w:val="00DA671E"/>
    <w:rsid w:val="00DB0B5E"/>
    <w:rsid w:val="00DB2F06"/>
    <w:rsid w:val="00DB3E93"/>
    <w:rsid w:val="00DB4315"/>
    <w:rsid w:val="00DB7277"/>
    <w:rsid w:val="00DB7690"/>
    <w:rsid w:val="00DC34F9"/>
    <w:rsid w:val="00DC3A95"/>
    <w:rsid w:val="00DC3FA6"/>
    <w:rsid w:val="00DC49E6"/>
    <w:rsid w:val="00DD1204"/>
    <w:rsid w:val="00DD1CFD"/>
    <w:rsid w:val="00DD3069"/>
    <w:rsid w:val="00DD4440"/>
    <w:rsid w:val="00DD7BF4"/>
    <w:rsid w:val="00DE00F0"/>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306C8"/>
    <w:rsid w:val="00E307C8"/>
    <w:rsid w:val="00E31189"/>
    <w:rsid w:val="00E31481"/>
    <w:rsid w:val="00E319E4"/>
    <w:rsid w:val="00E31D8A"/>
    <w:rsid w:val="00E320AA"/>
    <w:rsid w:val="00E32729"/>
    <w:rsid w:val="00E32F9A"/>
    <w:rsid w:val="00E330DA"/>
    <w:rsid w:val="00E330DE"/>
    <w:rsid w:val="00E3336E"/>
    <w:rsid w:val="00E34595"/>
    <w:rsid w:val="00E355BA"/>
    <w:rsid w:val="00E35655"/>
    <w:rsid w:val="00E365FD"/>
    <w:rsid w:val="00E408D3"/>
    <w:rsid w:val="00E442F5"/>
    <w:rsid w:val="00E45AF5"/>
    <w:rsid w:val="00E46D83"/>
    <w:rsid w:val="00E50B94"/>
    <w:rsid w:val="00E50CD1"/>
    <w:rsid w:val="00E5104D"/>
    <w:rsid w:val="00E520F0"/>
    <w:rsid w:val="00E541F5"/>
    <w:rsid w:val="00E544FF"/>
    <w:rsid w:val="00E571C9"/>
    <w:rsid w:val="00E64471"/>
    <w:rsid w:val="00E64B3F"/>
    <w:rsid w:val="00E65C71"/>
    <w:rsid w:val="00E65DEC"/>
    <w:rsid w:val="00E6799B"/>
    <w:rsid w:val="00E731EC"/>
    <w:rsid w:val="00E74D44"/>
    <w:rsid w:val="00E7696A"/>
    <w:rsid w:val="00E7745F"/>
    <w:rsid w:val="00E77B3B"/>
    <w:rsid w:val="00E815F6"/>
    <w:rsid w:val="00E825B5"/>
    <w:rsid w:val="00E8289A"/>
    <w:rsid w:val="00E869A5"/>
    <w:rsid w:val="00E86FF1"/>
    <w:rsid w:val="00E904B5"/>
    <w:rsid w:val="00E90B3E"/>
    <w:rsid w:val="00E90C7E"/>
    <w:rsid w:val="00E91D1D"/>
    <w:rsid w:val="00E925E9"/>
    <w:rsid w:val="00E92B41"/>
    <w:rsid w:val="00E93E72"/>
    <w:rsid w:val="00E94C0C"/>
    <w:rsid w:val="00E9692C"/>
    <w:rsid w:val="00E97148"/>
    <w:rsid w:val="00E97C8E"/>
    <w:rsid w:val="00EA1671"/>
    <w:rsid w:val="00EA1B37"/>
    <w:rsid w:val="00EA1F6B"/>
    <w:rsid w:val="00EA436E"/>
    <w:rsid w:val="00EA546D"/>
    <w:rsid w:val="00EA72A7"/>
    <w:rsid w:val="00EA78DA"/>
    <w:rsid w:val="00EA797D"/>
    <w:rsid w:val="00EB06F7"/>
    <w:rsid w:val="00EB0F0C"/>
    <w:rsid w:val="00EB2F82"/>
    <w:rsid w:val="00EB3334"/>
    <w:rsid w:val="00EB40D5"/>
    <w:rsid w:val="00EB46AF"/>
    <w:rsid w:val="00EB50E2"/>
    <w:rsid w:val="00EB692A"/>
    <w:rsid w:val="00EB6B26"/>
    <w:rsid w:val="00EB6FB2"/>
    <w:rsid w:val="00EC0011"/>
    <w:rsid w:val="00EC03BF"/>
    <w:rsid w:val="00EC075A"/>
    <w:rsid w:val="00EC0880"/>
    <w:rsid w:val="00EC14D9"/>
    <w:rsid w:val="00EC16CE"/>
    <w:rsid w:val="00EC18A7"/>
    <w:rsid w:val="00EC3234"/>
    <w:rsid w:val="00EC4ADB"/>
    <w:rsid w:val="00EC54AE"/>
    <w:rsid w:val="00EC5FC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1C"/>
    <w:rsid w:val="00EE4E99"/>
    <w:rsid w:val="00EE5909"/>
    <w:rsid w:val="00EE7BDE"/>
    <w:rsid w:val="00EF3083"/>
    <w:rsid w:val="00EF3378"/>
    <w:rsid w:val="00EF3E7E"/>
    <w:rsid w:val="00EF5F0A"/>
    <w:rsid w:val="00EF6469"/>
    <w:rsid w:val="00EF79BA"/>
    <w:rsid w:val="00EF7E8F"/>
    <w:rsid w:val="00F00815"/>
    <w:rsid w:val="00F027D1"/>
    <w:rsid w:val="00F043E6"/>
    <w:rsid w:val="00F04612"/>
    <w:rsid w:val="00F06210"/>
    <w:rsid w:val="00F06C2E"/>
    <w:rsid w:val="00F071D6"/>
    <w:rsid w:val="00F1164A"/>
    <w:rsid w:val="00F11996"/>
    <w:rsid w:val="00F122FF"/>
    <w:rsid w:val="00F1286E"/>
    <w:rsid w:val="00F12C4D"/>
    <w:rsid w:val="00F13298"/>
    <w:rsid w:val="00F13BBE"/>
    <w:rsid w:val="00F1465C"/>
    <w:rsid w:val="00F152AB"/>
    <w:rsid w:val="00F22B36"/>
    <w:rsid w:val="00F22BAA"/>
    <w:rsid w:val="00F24D8D"/>
    <w:rsid w:val="00F269FA"/>
    <w:rsid w:val="00F30485"/>
    <w:rsid w:val="00F30FAF"/>
    <w:rsid w:val="00F34E17"/>
    <w:rsid w:val="00F350BF"/>
    <w:rsid w:val="00F354EA"/>
    <w:rsid w:val="00F40073"/>
    <w:rsid w:val="00F40598"/>
    <w:rsid w:val="00F40EC7"/>
    <w:rsid w:val="00F43908"/>
    <w:rsid w:val="00F4554E"/>
    <w:rsid w:val="00F45997"/>
    <w:rsid w:val="00F4616B"/>
    <w:rsid w:val="00F50172"/>
    <w:rsid w:val="00F50479"/>
    <w:rsid w:val="00F510AA"/>
    <w:rsid w:val="00F5176F"/>
    <w:rsid w:val="00F51C22"/>
    <w:rsid w:val="00F524D4"/>
    <w:rsid w:val="00F52762"/>
    <w:rsid w:val="00F53061"/>
    <w:rsid w:val="00F53085"/>
    <w:rsid w:val="00F55344"/>
    <w:rsid w:val="00F56514"/>
    <w:rsid w:val="00F5679E"/>
    <w:rsid w:val="00F56A30"/>
    <w:rsid w:val="00F56C5E"/>
    <w:rsid w:val="00F6126A"/>
    <w:rsid w:val="00F624C9"/>
    <w:rsid w:val="00F64B4B"/>
    <w:rsid w:val="00F64D05"/>
    <w:rsid w:val="00F667E8"/>
    <w:rsid w:val="00F6705C"/>
    <w:rsid w:val="00F6746C"/>
    <w:rsid w:val="00F70307"/>
    <w:rsid w:val="00F709B3"/>
    <w:rsid w:val="00F7120A"/>
    <w:rsid w:val="00F73188"/>
    <w:rsid w:val="00F73A0F"/>
    <w:rsid w:val="00F74A97"/>
    <w:rsid w:val="00F75834"/>
    <w:rsid w:val="00F75A18"/>
    <w:rsid w:val="00F75ABF"/>
    <w:rsid w:val="00F76815"/>
    <w:rsid w:val="00F76B8E"/>
    <w:rsid w:val="00F7793D"/>
    <w:rsid w:val="00F7797D"/>
    <w:rsid w:val="00F77B05"/>
    <w:rsid w:val="00F8132F"/>
    <w:rsid w:val="00F81FD5"/>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1233"/>
    <w:rsid w:val="00FA24DD"/>
    <w:rsid w:val="00FA4BD0"/>
    <w:rsid w:val="00FA5655"/>
    <w:rsid w:val="00FB040A"/>
    <w:rsid w:val="00FB15AF"/>
    <w:rsid w:val="00FB2477"/>
    <w:rsid w:val="00FB3975"/>
    <w:rsid w:val="00FB4DB7"/>
    <w:rsid w:val="00FB4F08"/>
    <w:rsid w:val="00FB500A"/>
    <w:rsid w:val="00FB584B"/>
    <w:rsid w:val="00FB6269"/>
    <w:rsid w:val="00FB7899"/>
    <w:rsid w:val="00FB7E32"/>
    <w:rsid w:val="00FC0846"/>
    <w:rsid w:val="00FC149B"/>
    <w:rsid w:val="00FC2784"/>
    <w:rsid w:val="00FC2809"/>
    <w:rsid w:val="00FC42B2"/>
    <w:rsid w:val="00FC4DA0"/>
    <w:rsid w:val="00FD1763"/>
    <w:rsid w:val="00FD1A10"/>
    <w:rsid w:val="00FD3A0D"/>
    <w:rsid w:val="00FE16A7"/>
    <w:rsid w:val="00FE22F2"/>
    <w:rsid w:val="00FE44F0"/>
    <w:rsid w:val="00FE7C89"/>
    <w:rsid w:val="00FF06D3"/>
    <w:rsid w:val="00FF0933"/>
    <w:rsid w:val="00FF21EB"/>
    <w:rsid w:val="00FF4BB2"/>
    <w:rsid w:val="00FF54BD"/>
    <w:rsid w:val="00FF6B9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E04698"/>
  <w15:docId w15:val="{3DAD7E0F-B48E-400B-892C-F42C8F2A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317E"/>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left="1080" w:right="720"/>
    </w:pPr>
    <w:rPr>
      <w:rFonts w:ascii="Times New Roman" w:hAnsi="Times New Roman"/>
      <w:iCs w:val="0"/>
      <w:color w:val="auto"/>
    </w:rPr>
  </w:style>
  <w:style w:type="paragraph" w:styleId="List2">
    <w:name w:val="List 2"/>
    <w:basedOn w:val="List"/>
    <w:rsid w:val="00947DA6"/>
    <w:pPr>
      <w:numPr>
        <w:ilvl w:val="1"/>
      </w:numPr>
      <w:tabs>
        <w:tab w:val="num" w:pos="1500"/>
      </w:tabs>
      <w:ind w:left="1440"/>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ind w:left="936" w:hanging="576"/>
    </w:pPr>
    <w:rPr>
      <w:b w:val="0"/>
    </w:rPr>
  </w:style>
  <w:style w:type="paragraph" w:customStyle="1" w:styleId="SOPLevel3">
    <w:name w:val="SOP Level 3"/>
    <w:basedOn w:val="SOPLevel2"/>
    <w:rsid w:val="001A7ACF"/>
    <w:pPr>
      <w:numPr>
        <w:ilvl w:val="2"/>
      </w:numPr>
      <w:ind w:left="1728" w:hanging="792"/>
    </w:pPr>
  </w:style>
  <w:style w:type="paragraph" w:customStyle="1" w:styleId="SOPLevel4">
    <w:name w:val="SOP Level 4"/>
    <w:basedOn w:val="SOPLevel3"/>
    <w:rsid w:val="001A7ACF"/>
    <w:pPr>
      <w:numPr>
        <w:ilvl w:val="3"/>
      </w:numPr>
      <w:tabs>
        <w:tab w:val="clear" w:pos="2898"/>
        <w:tab w:val="num" w:pos="2700"/>
      </w:tabs>
      <w:ind w:left="2736" w:hanging="1008"/>
    </w:pPr>
  </w:style>
  <w:style w:type="paragraph" w:customStyle="1" w:styleId="SOPLevel5">
    <w:name w:val="SOP Level 5"/>
    <w:basedOn w:val="SOPLevel4"/>
    <w:rsid w:val="001A7ACF"/>
    <w:pPr>
      <w:numPr>
        <w:ilvl w:val="4"/>
      </w:numPr>
      <w:ind w:left="3960" w:hanging="1224"/>
    </w:pPr>
  </w:style>
  <w:style w:type="paragraph" w:customStyle="1" w:styleId="SOPLevel6">
    <w:name w:val="SOP Level 6"/>
    <w:basedOn w:val="SOPLevel5"/>
    <w:rsid w:val="001A7ACF"/>
    <w:pPr>
      <w:numPr>
        <w:ilvl w:val="5"/>
      </w:numPr>
      <w:ind w:left="5400" w:hanging="1440"/>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3226C0"/>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styleId="UnresolvedMention">
    <w:name w:val="Unresolved Mention"/>
    <w:basedOn w:val="DefaultParagraphFont"/>
    <w:uiPriority w:val="99"/>
    <w:semiHidden/>
    <w:unhideWhenUsed/>
    <w:rsid w:val="001B363F"/>
    <w:rPr>
      <w:color w:val="605E5C"/>
      <w:shd w:val="clear" w:color="auto" w:fill="E1DFDD"/>
    </w:rPr>
  </w:style>
  <w:style w:type="paragraph" w:customStyle="1" w:styleId="RightPar1">
    <w:name w:val="Right Par 1"/>
    <w:uiPriority w:val="99"/>
    <w:rsid w:val="00DE00F0"/>
    <w:pPr>
      <w:tabs>
        <w:tab w:val="left" w:pos="-720"/>
        <w:tab w:val="left" w:pos="0"/>
        <w:tab w:val="decimal" w:pos="720"/>
      </w:tabs>
      <w:suppressAutoHyphens/>
      <w:ind w:left="720"/>
    </w:pPr>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http://irb.psu.edu" TargetMode="External"/><Relationship Id="rId39" Type="http://schemas.openxmlformats.org/officeDocument/2006/relationships/theme" Target="theme/theme1.xml"/><Relationship Id="rId21" Type="http://schemas.openxmlformats.org/officeDocument/2006/relationships/hyperlink" Target="http://studyfinder.psu.edu" TargetMode="External"/><Relationship Id="rId34" Type="http://schemas.openxmlformats.org/officeDocument/2006/relationships/hyperlink" Target="https://www.research.psu.edu/osp/overview-pages/data-use-agreements" TargetMode="External"/><Relationship Id="rId7" Type="http://schemas.openxmlformats.org/officeDocument/2006/relationships/endnotes" Target="endnotes.xml"/><Relationship Id="rId12" Type="http://schemas.openxmlformats.org/officeDocument/2006/relationships/hyperlink" Target="http://irb.psu.edu" TargetMode="External"/><Relationship Id="rId17" Type="http://schemas.openxmlformats.org/officeDocument/2006/relationships/hyperlink" Target="mailto:irb-hspo@psu.edu" TargetMode="External"/><Relationship Id="rId25" Type="http://schemas.openxmlformats.org/officeDocument/2006/relationships/hyperlink" Target="http://irb.psu.edu" TargetMode="External"/><Relationship Id="rId33" Type="http://schemas.openxmlformats.org/officeDocument/2006/relationships/hyperlink" Target="http://gds.nih.gov"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pennstatehershey.org/web/irb"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rb.psu.edu" TargetMode="External"/><Relationship Id="rId24" Type="http://schemas.openxmlformats.org/officeDocument/2006/relationships/hyperlink" Target="https://pennstate.sona-systems.com/" TargetMode="External"/><Relationship Id="rId32" Type="http://schemas.openxmlformats.org/officeDocument/2006/relationships/hyperlink" Target="mailto:security@psu.ed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ORProtections@psu.edu" TargetMode="External"/><Relationship Id="rId23" Type="http://schemas.openxmlformats.org/officeDocument/2006/relationships/hyperlink" Target="https://pennstate.sona-systems.com/" TargetMode="External"/><Relationship Id="rId28" Type="http://schemas.openxmlformats.org/officeDocument/2006/relationships/hyperlink" Target="https://policy.psu.edu/policies/ad95" TargetMode="External"/><Relationship Id="rId36" Type="http://schemas.openxmlformats.org/officeDocument/2006/relationships/header" Target="header1.xml"/><Relationship Id="rId10" Type="http://schemas.openxmlformats.org/officeDocument/2006/relationships/hyperlink" Target="http://irb.psu.edu" TargetMode="External"/><Relationship Id="rId19" Type="http://schemas.openxmlformats.org/officeDocument/2006/relationships/hyperlink" Target="http://studyfinder.psu.edu" TargetMode="External"/><Relationship Id="rId31" Type="http://schemas.openxmlformats.org/officeDocument/2006/relationships/hyperlink" Target="mailto:security@psu.edu" TargetMode="External"/><Relationship Id="rId4" Type="http://schemas.openxmlformats.org/officeDocument/2006/relationships/settings" Target="settings.xml"/><Relationship Id="rId9" Type="http://schemas.openxmlformats.org/officeDocument/2006/relationships/hyperlink" Target="http://irb.psu.edu" TargetMode="External"/><Relationship Id="rId14" Type="http://schemas.openxmlformats.org/officeDocument/2006/relationships/hyperlink" Target="http://www.research.psu.edu/offices/orp/hrpp" TargetMode="External"/><Relationship Id="rId22" Type="http://schemas.openxmlformats.org/officeDocument/2006/relationships/hyperlink" Target="http://irb.psu.edu" TargetMode="External"/><Relationship Id="rId27" Type="http://schemas.openxmlformats.org/officeDocument/2006/relationships/image" Target="media/image2.png"/><Relationship Id="rId30" Type="http://schemas.openxmlformats.org/officeDocument/2006/relationships/hyperlink" Target="mailto:security@psu.edu"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C86BF-42C1-C74A-B868-9F8623C4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37</Pages>
  <Words>13958</Words>
  <Characters>79561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93333</CharactersWithSpaces>
  <SharedDoc>false</SharedDoc>
  <HLinks>
    <vt:vector size="702" baseType="variant">
      <vt:variant>
        <vt:i4>3145778</vt:i4>
      </vt:variant>
      <vt:variant>
        <vt:i4>657</vt:i4>
      </vt:variant>
      <vt:variant>
        <vt:i4>0</vt:i4>
      </vt:variant>
      <vt:variant>
        <vt:i4>5</vt:i4>
      </vt:variant>
      <vt:variant>
        <vt:lpwstr>http://www.pennstatehershey.org/web/irb/home/resources/investigator</vt:lpwstr>
      </vt:variant>
      <vt:variant>
        <vt:lpwstr/>
      </vt:variant>
      <vt:variant>
        <vt:i4>3473516</vt:i4>
      </vt:variant>
      <vt:variant>
        <vt:i4>654</vt:i4>
      </vt:variant>
      <vt:variant>
        <vt:i4>0</vt:i4>
      </vt:variant>
      <vt:variant>
        <vt:i4>5</vt:i4>
      </vt:variant>
      <vt:variant>
        <vt:lpwstr>http://irb.psu.edu/</vt:lpwstr>
      </vt:variant>
      <vt:variant>
        <vt:lpwstr/>
      </vt:variant>
      <vt:variant>
        <vt:i4>3473516</vt:i4>
      </vt:variant>
      <vt:variant>
        <vt:i4>651</vt:i4>
      </vt:variant>
      <vt:variant>
        <vt:i4>0</vt:i4>
      </vt:variant>
      <vt:variant>
        <vt:i4>5</vt:i4>
      </vt:variant>
      <vt:variant>
        <vt:lpwstr>http://irb.psu.edu/</vt:lpwstr>
      </vt:variant>
      <vt:variant>
        <vt:lpwstr/>
      </vt:variant>
      <vt:variant>
        <vt:i4>3473516</vt:i4>
      </vt:variant>
      <vt:variant>
        <vt:i4>648</vt:i4>
      </vt:variant>
      <vt:variant>
        <vt:i4>0</vt:i4>
      </vt:variant>
      <vt:variant>
        <vt:i4>5</vt:i4>
      </vt:variant>
      <vt:variant>
        <vt:lpwstr>http://irb.psu.edu/</vt:lpwstr>
      </vt:variant>
      <vt:variant>
        <vt:lpwstr/>
      </vt:variant>
      <vt:variant>
        <vt:i4>3473516</vt:i4>
      </vt:variant>
      <vt:variant>
        <vt:i4>645</vt:i4>
      </vt:variant>
      <vt:variant>
        <vt:i4>0</vt:i4>
      </vt:variant>
      <vt:variant>
        <vt:i4>5</vt:i4>
      </vt:variant>
      <vt:variant>
        <vt:lpwstr>http://irb.psu.edu/</vt:lpwstr>
      </vt:variant>
      <vt:variant>
        <vt:lpwstr/>
      </vt:variant>
      <vt:variant>
        <vt:i4>3473516</vt:i4>
      </vt:variant>
      <vt:variant>
        <vt:i4>642</vt:i4>
      </vt:variant>
      <vt:variant>
        <vt:i4>0</vt:i4>
      </vt:variant>
      <vt:variant>
        <vt:i4>5</vt:i4>
      </vt:variant>
      <vt:variant>
        <vt:lpwstr>http://irb.psu.edu/</vt:lpwstr>
      </vt:variant>
      <vt:variant>
        <vt:lpwstr/>
      </vt:variant>
      <vt:variant>
        <vt:i4>1114162</vt:i4>
      </vt:variant>
      <vt:variant>
        <vt:i4>635</vt:i4>
      </vt:variant>
      <vt:variant>
        <vt:i4>0</vt:i4>
      </vt:variant>
      <vt:variant>
        <vt:i4>5</vt:i4>
      </vt:variant>
      <vt:variant>
        <vt:lpwstr/>
      </vt:variant>
      <vt:variant>
        <vt:lpwstr>_Toc364342114</vt:lpwstr>
      </vt:variant>
      <vt:variant>
        <vt:i4>1114162</vt:i4>
      </vt:variant>
      <vt:variant>
        <vt:i4>629</vt:i4>
      </vt:variant>
      <vt:variant>
        <vt:i4>0</vt:i4>
      </vt:variant>
      <vt:variant>
        <vt:i4>5</vt:i4>
      </vt:variant>
      <vt:variant>
        <vt:lpwstr/>
      </vt:variant>
      <vt:variant>
        <vt:lpwstr>_Toc364342113</vt:lpwstr>
      </vt:variant>
      <vt:variant>
        <vt:i4>1114162</vt:i4>
      </vt:variant>
      <vt:variant>
        <vt:i4>623</vt:i4>
      </vt:variant>
      <vt:variant>
        <vt:i4>0</vt:i4>
      </vt:variant>
      <vt:variant>
        <vt:i4>5</vt:i4>
      </vt:variant>
      <vt:variant>
        <vt:lpwstr/>
      </vt:variant>
      <vt:variant>
        <vt:lpwstr>_Toc364342112</vt:lpwstr>
      </vt:variant>
      <vt:variant>
        <vt:i4>1114162</vt:i4>
      </vt:variant>
      <vt:variant>
        <vt:i4>617</vt:i4>
      </vt:variant>
      <vt:variant>
        <vt:i4>0</vt:i4>
      </vt:variant>
      <vt:variant>
        <vt:i4>5</vt:i4>
      </vt:variant>
      <vt:variant>
        <vt:lpwstr/>
      </vt:variant>
      <vt:variant>
        <vt:lpwstr>_Toc364342111</vt:lpwstr>
      </vt:variant>
      <vt:variant>
        <vt:i4>1114162</vt:i4>
      </vt:variant>
      <vt:variant>
        <vt:i4>611</vt:i4>
      </vt:variant>
      <vt:variant>
        <vt:i4>0</vt:i4>
      </vt:variant>
      <vt:variant>
        <vt:i4>5</vt:i4>
      </vt:variant>
      <vt:variant>
        <vt:lpwstr/>
      </vt:variant>
      <vt:variant>
        <vt:lpwstr>_Toc364342110</vt:lpwstr>
      </vt:variant>
      <vt:variant>
        <vt:i4>1048626</vt:i4>
      </vt:variant>
      <vt:variant>
        <vt:i4>605</vt:i4>
      </vt:variant>
      <vt:variant>
        <vt:i4>0</vt:i4>
      </vt:variant>
      <vt:variant>
        <vt:i4>5</vt:i4>
      </vt:variant>
      <vt:variant>
        <vt:lpwstr/>
      </vt:variant>
      <vt:variant>
        <vt:lpwstr>_Toc364342109</vt:lpwstr>
      </vt:variant>
      <vt:variant>
        <vt:i4>1048626</vt:i4>
      </vt:variant>
      <vt:variant>
        <vt:i4>599</vt:i4>
      </vt:variant>
      <vt:variant>
        <vt:i4>0</vt:i4>
      </vt:variant>
      <vt:variant>
        <vt:i4>5</vt:i4>
      </vt:variant>
      <vt:variant>
        <vt:lpwstr/>
      </vt:variant>
      <vt:variant>
        <vt:lpwstr>_Toc364342108</vt:lpwstr>
      </vt:variant>
      <vt:variant>
        <vt:i4>1048626</vt:i4>
      </vt:variant>
      <vt:variant>
        <vt:i4>593</vt:i4>
      </vt:variant>
      <vt:variant>
        <vt:i4>0</vt:i4>
      </vt:variant>
      <vt:variant>
        <vt:i4>5</vt:i4>
      </vt:variant>
      <vt:variant>
        <vt:lpwstr/>
      </vt:variant>
      <vt:variant>
        <vt:lpwstr>_Toc364342107</vt:lpwstr>
      </vt:variant>
      <vt:variant>
        <vt:i4>1048626</vt:i4>
      </vt:variant>
      <vt:variant>
        <vt:i4>587</vt:i4>
      </vt:variant>
      <vt:variant>
        <vt:i4>0</vt:i4>
      </vt:variant>
      <vt:variant>
        <vt:i4>5</vt:i4>
      </vt:variant>
      <vt:variant>
        <vt:lpwstr/>
      </vt:variant>
      <vt:variant>
        <vt:lpwstr>_Toc364342106</vt:lpwstr>
      </vt:variant>
      <vt:variant>
        <vt:i4>1048626</vt:i4>
      </vt:variant>
      <vt:variant>
        <vt:i4>581</vt:i4>
      </vt:variant>
      <vt:variant>
        <vt:i4>0</vt:i4>
      </vt:variant>
      <vt:variant>
        <vt:i4>5</vt:i4>
      </vt:variant>
      <vt:variant>
        <vt:lpwstr/>
      </vt:variant>
      <vt:variant>
        <vt:lpwstr>_Toc364342105</vt:lpwstr>
      </vt:variant>
      <vt:variant>
        <vt:i4>1048626</vt:i4>
      </vt:variant>
      <vt:variant>
        <vt:i4>575</vt:i4>
      </vt:variant>
      <vt:variant>
        <vt:i4>0</vt:i4>
      </vt:variant>
      <vt:variant>
        <vt:i4>5</vt:i4>
      </vt:variant>
      <vt:variant>
        <vt:lpwstr/>
      </vt:variant>
      <vt:variant>
        <vt:lpwstr>_Toc364342104</vt:lpwstr>
      </vt:variant>
      <vt:variant>
        <vt:i4>1048626</vt:i4>
      </vt:variant>
      <vt:variant>
        <vt:i4>569</vt:i4>
      </vt:variant>
      <vt:variant>
        <vt:i4>0</vt:i4>
      </vt:variant>
      <vt:variant>
        <vt:i4>5</vt:i4>
      </vt:variant>
      <vt:variant>
        <vt:lpwstr/>
      </vt:variant>
      <vt:variant>
        <vt:lpwstr>_Toc364342103</vt:lpwstr>
      </vt:variant>
      <vt:variant>
        <vt:i4>1048626</vt:i4>
      </vt:variant>
      <vt:variant>
        <vt:i4>563</vt:i4>
      </vt:variant>
      <vt:variant>
        <vt:i4>0</vt:i4>
      </vt:variant>
      <vt:variant>
        <vt:i4>5</vt:i4>
      </vt:variant>
      <vt:variant>
        <vt:lpwstr/>
      </vt:variant>
      <vt:variant>
        <vt:lpwstr>_Toc364342102</vt:lpwstr>
      </vt:variant>
      <vt:variant>
        <vt:i4>1048626</vt:i4>
      </vt:variant>
      <vt:variant>
        <vt:i4>557</vt:i4>
      </vt:variant>
      <vt:variant>
        <vt:i4>0</vt:i4>
      </vt:variant>
      <vt:variant>
        <vt:i4>5</vt:i4>
      </vt:variant>
      <vt:variant>
        <vt:lpwstr/>
      </vt:variant>
      <vt:variant>
        <vt:lpwstr>_Toc364342101</vt:lpwstr>
      </vt:variant>
      <vt:variant>
        <vt:i4>1048626</vt:i4>
      </vt:variant>
      <vt:variant>
        <vt:i4>551</vt:i4>
      </vt:variant>
      <vt:variant>
        <vt:i4>0</vt:i4>
      </vt:variant>
      <vt:variant>
        <vt:i4>5</vt:i4>
      </vt:variant>
      <vt:variant>
        <vt:lpwstr/>
      </vt:variant>
      <vt:variant>
        <vt:lpwstr>_Toc364342100</vt:lpwstr>
      </vt:variant>
      <vt:variant>
        <vt:i4>1638451</vt:i4>
      </vt:variant>
      <vt:variant>
        <vt:i4>545</vt:i4>
      </vt:variant>
      <vt:variant>
        <vt:i4>0</vt:i4>
      </vt:variant>
      <vt:variant>
        <vt:i4>5</vt:i4>
      </vt:variant>
      <vt:variant>
        <vt:lpwstr/>
      </vt:variant>
      <vt:variant>
        <vt:lpwstr>_Toc364342099</vt:lpwstr>
      </vt:variant>
      <vt:variant>
        <vt:i4>1638451</vt:i4>
      </vt:variant>
      <vt:variant>
        <vt:i4>539</vt:i4>
      </vt:variant>
      <vt:variant>
        <vt:i4>0</vt:i4>
      </vt:variant>
      <vt:variant>
        <vt:i4>5</vt:i4>
      </vt:variant>
      <vt:variant>
        <vt:lpwstr/>
      </vt:variant>
      <vt:variant>
        <vt:lpwstr>_Toc364342098</vt:lpwstr>
      </vt:variant>
      <vt:variant>
        <vt:i4>1638451</vt:i4>
      </vt:variant>
      <vt:variant>
        <vt:i4>533</vt:i4>
      </vt:variant>
      <vt:variant>
        <vt:i4>0</vt:i4>
      </vt:variant>
      <vt:variant>
        <vt:i4>5</vt:i4>
      </vt:variant>
      <vt:variant>
        <vt:lpwstr/>
      </vt:variant>
      <vt:variant>
        <vt:lpwstr>_Toc364342097</vt:lpwstr>
      </vt:variant>
      <vt:variant>
        <vt:i4>1638451</vt:i4>
      </vt:variant>
      <vt:variant>
        <vt:i4>527</vt:i4>
      </vt:variant>
      <vt:variant>
        <vt:i4>0</vt:i4>
      </vt:variant>
      <vt:variant>
        <vt:i4>5</vt:i4>
      </vt:variant>
      <vt:variant>
        <vt:lpwstr/>
      </vt:variant>
      <vt:variant>
        <vt:lpwstr>_Toc364342096</vt:lpwstr>
      </vt:variant>
      <vt:variant>
        <vt:i4>1638451</vt:i4>
      </vt:variant>
      <vt:variant>
        <vt:i4>521</vt:i4>
      </vt:variant>
      <vt:variant>
        <vt:i4>0</vt:i4>
      </vt:variant>
      <vt:variant>
        <vt:i4>5</vt:i4>
      </vt:variant>
      <vt:variant>
        <vt:lpwstr/>
      </vt:variant>
      <vt:variant>
        <vt:lpwstr>_Toc364342095</vt:lpwstr>
      </vt:variant>
      <vt:variant>
        <vt:i4>1638451</vt:i4>
      </vt:variant>
      <vt:variant>
        <vt:i4>515</vt:i4>
      </vt:variant>
      <vt:variant>
        <vt:i4>0</vt:i4>
      </vt:variant>
      <vt:variant>
        <vt:i4>5</vt:i4>
      </vt:variant>
      <vt:variant>
        <vt:lpwstr/>
      </vt:variant>
      <vt:variant>
        <vt:lpwstr>_Toc364342094</vt:lpwstr>
      </vt:variant>
      <vt:variant>
        <vt:i4>1638451</vt:i4>
      </vt:variant>
      <vt:variant>
        <vt:i4>509</vt:i4>
      </vt:variant>
      <vt:variant>
        <vt:i4>0</vt:i4>
      </vt:variant>
      <vt:variant>
        <vt:i4>5</vt:i4>
      </vt:variant>
      <vt:variant>
        <vt:lpwstr/>
      </vt:variant>
      <vt:variant>
        <vt:lpwstr>_Toc364342093</vt:lpwstr>
      </vt:variant>
      <vt:variant>
        <vt:i4>1638451</vt:i4>
      </vt:variant>
      <vt:variant>
        <vt:i4>503</vt:i4>
      </vt:variant>
      <vt:variant>
        <vt:i4>0</vt:i4>
      </vt:variant>
      <vt:variant>
        <vt:i4>5</vt:i4>
      </vt:variant>
      <vt:variant>
        <vt:lpwstr/>
      </vt:variant>
      <vt:variant>
        <vt:lpwstr>_Toc364342092</vt:lpwstr>
      </vt:variant>
      <vt:variant>
        <vt:i4>1638451</vt:i4>
      </vt:variant>
      <vt:variant>
        <vt:i4>497</vt:i4>
      </vt:variant>
      <vt:variant>
        <vt:i4>0</vt:i4>
      </vt:variant>
      <vt:variant>
        <vt:i4>5</vt:i4>
      </vt:variant>
      <vt:variant>
        <vt:lpwstr/>
      </vt:variant>
      <vt:variant>
        <vt:lpwstr>_Toc364342091</vt:lpwstr>
      </vt:variant>
      <vt:variant>
        <vt:i4>1638451</vt:i4>
      </vt:variant>
      <vt:variant>
        <vt:i4>491</vt:i4>
      </vt:variant>
      <vt:variant>
        <vt:i4>0</vt:i4>
      </vt:variant>
      <vt:variant>
        <vt:i4>5</vt:i4>
      </vt:variant>
      <vt:variant>
        <vt:lpwstr/>
      </vt:variant>
      <vt:variant>
        <vt:lpwstr>_Toc364342090</vt:lpwstr>
      </vt:variant>
      <vt:variant>
        <vt:i4>1572915</vt:i4>
      </vt:variant>
      <vt:variant>
        <vt:i4>485</vt:i4>
      </vt:variant>
      <vt:variant>
        <vt:i4>0</vt:i4>
      </vt:variant>
      <vt:variant>
        <vt:i4>5</vt:i4>
      </vt:variant>
      <vt:variant>
        <vt:lpwstr/>
      </vt:variant>
      <vt:variant>
        <vt:lpwstr>_Toc364342089</vt:lpwstr>
      </vt:variant>
      <vt:variant>
        <vt:i4>1572915</vt:i4>
      </vt:variant>
      <vt:variant>
        <vt:i4>479</vt:i4>
      </vt:variant>
      <vt:variant>
        <vt:i4>0</vt:i4>
      </vt:variant>
      <vt:variant>
        <vt:i4>5</vt:i4>
      </vt:variant>
      <vt:variant>
        <vt:lpwstr/>
      </vt:variant>
      <vt:variant>
        <vt:lpwstr>_Toc364342088</vt:lpwstr>
      </vt:variant>
      <vt:variant>
        <vt:i4>1572915</vt:i4>
      </vt:variant>
      <vt:variant>
        <vt:i4>473</vt:i4>
      </vt:variant>
      <vt:variant>
        <vt:i4>0</vt:i4>
      </vt:variant>
      <vt:variant>
        <vt:i4>5</vt:i4>
      </vt:variant>
      <vt:variant>
        <vt:lpwstr/>
      </vt:variant>
      <vt:variant>
        <vt:lpwstr>_Toc364342087</vt:lpwstr>
      </vt:variant>
      <vt:variant>
        <vt:i4>1572915</vt:i4>
      </vt:variant>
      <vt:variant>
        <vt:i4>467</vt:i4>
      </vt:variant>
      <vt:variant>
        <vt:i4>0</vt:i4>
      </vt:variant>
      <vt:variant>
        <vt:i4>5</vt:i4>
      </vt:variant>
      <vt:variant>
        <vt:lpwstr/>
      </vt:variant>
      <vt:variant>
        <vt:lpwstr>_Toc364342086</vt:lpwstr>
      </vt:variant>
      <vt:variant>
        <vt:i4>1572915</vt:i4>
      </vt:variant>
      <vt:variant>
        <vt:i4>461</vt:i4>
      </vt:variant>
      <vt:variant>
        <vt:i4>0</vt:i4>
      </vt:variant>
      <vt:variant>
        <vt:i4>5</vt:i4>
      </vt:variant>
      <vt:variant>
        <vt:lpwstr/>
      </vt:variant>
      <vt:variant>
        <vt:lpwstr>_Toc364342085</vt:lpwstr>
      </vt:variant>
      <vt:variant>
        <vt:i4>1572915</vt:i4>
      </vt:variant>
      <vt:variant>
        <vt:i4>455</vt:i4>
      </vt:variant>
      <vt:variant>
        <vt:i4>0</vt:i4>
      </vt:variant>
      <vt:variant>
        <vt:i4>5</vt:i4>
      </vt:variant>
      <vt:variant>
        <vt:lpwstr/>
      </vt:variant>
      <vt:variant>
        <vt:lpwstr>_Toc364342084</vt:lpwstr>
      </vt:variant>
      <vt:variant>
        <vt:i4>1572915</vt:i4>
      </vt:variant>
      <vt:variant>
        <vt:i4>449</vt:i4>
      </vt:variant>
      <vt:variant>
        <vt:i4>0</vt:i4>
      </vt:variant>
      <vt:variant>
        <vt:i4>5</vt:i4>
      </vt:variant>
      <vt:variant>
        <vt:lpwstr/>
      </vt:variant>
      <vt:variant>
        <vt:lpwstr>_Toc364342083</vt:lpwstr>
      </vt:variant>
      <vt:variant>
        <vt:i4>1572915</vt:i4>
      </vt:variant>
      <vt:variant>
        <vt:i4>443</vt:i4>
      </vt:variant>
      <vt:variant>
        <vt:i4>0</vt:i4>
      </vt:variant>
      <vt:variant>
        <vt:i4>5</vt:i4>
      </vt:variant>
      <vt:variant>
        <vt:lpwstr/>
      </vt:variant>
      <vt:variant>
        <vt:lpwstr>_Toc364342082</vt:lpwstr>
      </vt:variant>
      <vt:variant>
        <vt:i4>1572915</vt:i4>
      </vt:variant>
      <vt:variant>
        <vt:i4>437</vt:i4>
      </vt:variant>
      <vt:variant>
        <vt:i4>0</vt:i4>
      </vt:variant>
      <vt:variant>
        <vt:i4>5</vt:i4>
      </vt:variant>
      <vt:variant>
        <vt:lpwstr/>
      </vt:variant>
      <vt:variant>
        <vt:lpwstr>_Toc364342081</vt:lpwstr>
      </vt:variant>
      <vt:variant>
        <vt:i4>1572915</vt:i4>
      </vt:variant>
      <vt:variant>
        <vt:i4>431</vt:i4>
      </vt:variant>
      <vt:variant>
        <vt:i4>0</vt:i4>
      </vt:variant>
      <vt:variant>
        <vt:i4>5</vt:i4>
      </vt:variant>
      <vt:variant>
        <vt:lpwstr/>
      </vt:variant>
      <vt:variant>
        <vt:lpwstr>_Toc364342080</vt:lpwstr>
      </vt:variant>
      <vt:variant>
        <vt:i4>1507379</vt:i4>
      </vt:variant>
      <vt:variant>
        <vt:i4>425</vt:i4>
      </vt:variant>
      <vt:variant>
        <vt:i4>0</vt:i4>
      </vt:variant>
      <vt:variant>
        <vt:i4>5</vt:i4>
      </vt:variant>
      <vt:variant>
        <vt:lpwstr/>
      </vt:variant>
      <vt:variant>
        <vt:lpwstr>_Toc364342079</vt:lpwstr>
      </vt:variant>
      <vt:variant>
        <vt:i4>1507379</vt:i4>
      </vt:variant>
      <vt:variant>
        <vt:i4>419</vt:i4>
      </vt:variant>
      <vt:variant>
        <vt:i4>0</vt:i4>
      </vt:variant>
      <vt:variant>
        <vt:i4>5</vt:i4>
      </vt:variant>
      <vt:variant>
        <vt:lpwstr/>
      </vt:variant>
      <vt:variant>
        <vt:lpwstr>_Toc364342078</vt:lpwstr>
      </vt:variant>
      <vt:variant>
        <vt:i4>1507379</vt:i4>
      </vt:variant>
      <vt:variant>
        <vt:i4>413</vt:i4>
      </vt:variant>
      <vt:variant>
        <vt:i4>0</vt:i4>
      </vt:variant>
      <vt:variant>
        <vt:i4>5</vt:i4>
      </vt:variant>
      <vt:variant>
        <vt:lpwstr/>
      </vt:variant>
      <vt:variant>
        <vt:lpwstr>_Toc364342077</vt:lpwstr>
      </vt:variant>
      <vt:variant>
        <vt:i4>1507379</vt:i4>
      </vt:variant>
      <vt:variant>
        <vt:i4>407</vt:i4>
      </vt:variant>
      <vt:variant>
        <vt:i4>0</vt:i4>
      </vt:variant>
      <vt:variant>
        <vt:i4>5</vt:i4>
      </vt:variant>
      <vt:variant>
        <vt:lpwstr/>
      </vt:variant>
      <vt:variant>
        <vt:lpwstr>_Toc364342076</vt:lpwstr>
      </vt:variant>
      <vt:variant>
        <vt:i4>1507379</vt:i4>
      </vt:variant>
      <vt:variant>
        <vt:i4>401</vt:i4>
      </vt:variant>
      <vt:variant>
        <vt:i4>0</vt:i4>
      </vt:variant>
      <vt:variant>
        <vt:i4>5</vt:i4>
      </vt:variant>
      <vt:variant>
        <vt:lpwstr/>
      </vt:variant>
      <vt:variant>
        <vt:lpwstr>_Toc364342075</vt:lpwstr>
      </vt:variant>
      <vt:variant>
        <vt:i4>1507379</vt:i4>
      </vt:variant>
      <vt:variant>
        <vt:i4>395</vt:i4>
      </vt:variant>
      <vt:variant>
        <vt:i4>0</vt:i4>
      </vt:variant>
      <vt:variant>
        <vt:i4>5</vt:i4>
      </vt:variant>
      <vt:variant>
        <vt:lpwstr/>
      </vt:variant>
      <vt:variant>
        <vt:lpwstr>_Toc364342074</vt:lpwstr>
      </vt:variant>
      <vt:variant>
        <vt:i4>1507379</vt:i4>
      </vt:variant>
      <vt:variant>
        <vt:i4>389</vt:i4>
      </vt:variant>
      <vt:variant>
        <vt:i4>0</vt:i4>
      </vt:variant>
      <vt:variant>
        <vt:i4>5</vt:i4>
      </vt:variant>
      <vt:variant>
        <vt:lpwstr/>
      </vt:variant>
      <vt:variant>
        <vt:lpwstr>_Toc364342073</vt:lpwstr>
      </vt:variant>
      <vt:variant>
        <vt:i4>1507379</vt:i4>
      </vt:variant>
      <vt:variant>
        <vt:i4>383</vt:i4>
      </vt:variant>
      <vt:variant>
        <vt:i4>0</vt:i4>
      </vt:variant>
      <vt:variant>
        <vt:i4>5</vt:i4>
      </vt:variant>
      <vt:variant>
        <vt:lpwstr/>
      </vt:variant>
      <vt:variant>
        <vt:lpwstr>_Toc364342072</vt:lpwstr>
      </vt:variant>
      <vt:variant>
        <vt:i4>1507379</vt:i4>
      </vt:variant>
      <vt:variant>
        <vt:i4>377</vt:i4>
      </vt:variant>
      <vt:variant>
        <vt:i4>0</vt:i4>
      </vt:variant>
      <vt:variant>
        <vt:i4>5</vt:i4>
      </vt:variant>
      <vt:variant>
        <vt:lpwstr/>
      </vt:variant>
      <vt:variant>
        <vt:lpwstr>_Toc364342071</vt:lpwstr>
      </vt:variant>
      <vt:variant>
        <vt:i4>1507379</vt:i4>
      </vt:variant>
      <vt:variant>
        <vt:i4>371</vt:i4>
      </vt:variant>
      <vt:variant>
        <vt:i4>0</vt:i4>
      </vt:variant>
      <vt:variant>
        <vt:i4>5</vt:i4>
      </vt:variant>
      <vt:variant>
        <vt:lpwstr/>
      </vt:variant>
      <vt:variant>
        <vt:lpwstr>_Toc364342070</vt:lpwstr>
      </vt:variant>
      <vt:variant>
        <vt:i4>1441843</vt:i4>
      </vt:variant>
      <vt:variant>
        <vt:i4>365</vt:i4>
      </vt:variant>
      <vt:variant>
        <vt:i4>0</vt:i4>
      </vt:variant>
      <vt:variant>
        <vt:i4>5</vt:i4>
      </vt:variant>
      <vt:variant>
        <vt:lpwstr/>
      </vt:variant>
      <vt:variant>
        <vt:lpwstr>_Toc364342069</vt:lpwstr>
      </vt:variant>
      <vt:variant>
        <vt:i4>1441843</vt:i4>
      </vt:variant>
      <vt:variant>
        <vt:i4>359</vt:i4>
      </vt:variant>
      <vt:variant>
        <vt:i4>0</vt:i4>
      </vt:variant>
      <vt:variant>
        <vt:i4>5</vt:i4>
      </vt:variant>
      <vt:variant>
        <vt:lpwstr/>
      </vt:variant>
      <vt:variant>
        <vt:lpwstr>_Toc364342068</vt:lpwstr>
      </vt:variant>
      <vt:variant>
        <vt:i4>1441843</vt:i4>
      </vt:variant>
      <vt:variant>
        <vt:i4>353</vt:i4>
      </vt:variant>
      <vt:variant>
        <vt:i4>0</vt:i4>
      </vt:variant>
      <vt:variant>
        <vt:i4>5</vt:i4>
      </vt:variant>
      <vt:variant>
        <vt:lpwstr/>
      </vt:variant>
      <vt:variant>
        <vt:lpwstr>_Toc364342067</vt:lpwstr>
      </vt:variant>
      <vt:variant>
        <vt:i4>1441843</vt:i4>
      </vt:variant>
      <vt:variant>
        <vt:i4>347</vt:i4>
      </vt:variant>
      <vt:variant>
        <vt:i4>0</vt:i4>
      </vt:variant>
      <vt:variant>
        <vt:i4>5</vt:i4>
      </vt:variant>
      <vt:variant>
        <vt:lpwstr/>
      </vt:variant>
      <vt:variant>
        <vt:lpwstr>_Toc364342066</vt:lpwstr>
      </vt:variant>
      <vt:variant>
        <vt:i4>1441843</vt:i4>
      </vt:variant>
      <vt:variant>
        <vt:i4>341</vt:i4>
      </vt:variant>
      <vt:variant>
        <vt:i4>0</vt:i4>
      </vt:variant>
      <vt:variant>
        <vt:i4>5</vt:i4>
      </vt:variant>
      <vt:variant>
        <vt:lpwstr/>
      </vt:variant>
      <vt:variant>
        <vt:lpwstr>_Toc364342065</vt:lpwstr>
      </vt:variant>
      <vt:variant>
        <vt:i4>1441843</vt:i4>
      </vt:variant>
      <vt:variant>
        <vt:i4>335</vt:i4>
      </vt:variant>
      <vt:variant>
        <vt:i4>0</vt:i4>
      </vt:variant>
      <vt:variant>
        <vt:i4>5</vt:i4>
      </vt:variant>
      <vt:variant>
        <vt:lpwstr/>
      </vt:variant>
      <vt:variant>
        <vt:lpwstr>_Toc364342064</vt:lpwstr>
      </vt:variant>
      <vt:variant>
        <vt:i4>1441843</vt:i4>
      </vt:variant>
      <vt:variant>
        <vt:i4>329</vt:i4>
      </vt:variant>
      <vt:variant>
        <vt:i4>0</vt:i4>
      </vt:variant>
      <vt:variant>
        <vt:i4>5</vt:i4>
      </vt:variant>
      <vt:variant>
        <vt:lpwstr/>
      </vt:variant>
      <vt:variant>
        <vt:lpwstr>_Toc364342063</vt:lpwstr>
      </vt:variant>
      <vt:variant>
        <vt:i4>1441843</vt:i4>
      </vt:variant>
      <vt:variant>
        <vt:i4>323</vt:i4>
      </vt:variant>
      <vt:variant>
        <vt:i4>0</vt:i4>
      </vt:variant>
      <vt:variant>
        <vt:i4>5</vt:i4>
      </vt:variant>
      <vt:variant>
        <vt:lpwstr/>
      </vt:variant>
      <vt:variant>
        <vt:lpwstr>_Toc364342062</vt:lpwstr>
      </vt:variant>
      <vt:variant>
        <vt:i4>1441843</vt:i4>
      </vt:variant>
      <vt:variant>
        <vt:i4>317</vt:i4>
      </vt:variant>
      <vt:variant>
        <vt:i4>0</vt:i4>
      </vt:variant>
      <vt:variant>
        <vt:i4>5</vt:i4>
      </vt:variant>
      <vt:variant>
        <vt:lpwstr/>
      </vt:variant>
      <vt:variant>
        <vt:lpwstr>_Toc364342061</vt:lpwstr>
      </vt:variant>
      <vt:variant>
        <vt:i4>1441843</vt:i4>
      </vt:variant>
      <vt:variant>
        <vt:i4>311</vt:i4>
      </vt:variant>
      <vt:variant>
        <vt:i4>0</vt:i4>
      </vt:variant>
      <vt:variant>
        <vt:i4>5</vt:i4>
      </vt:variant>
      <vt:variant>
        <vt:lpwstr/>
      </vt:variant>
      <vt:variant>
        <vt:lpwstr>_Toc364342060</vt:lpwstr>
      </vt:variant>
      <vt:variant>
        <vt:i4>1376307</vt:i4>
      </vt:variant>
      <vt:variant>
        <vt:i4>305</vt:i4>
      </vt:variant>
      <vt:variant>
        <vt:i4>0</vt:i4>
      </vt:variant>
      <vt:variant>
        <vt:i4>5</vt:i4>
      </vt:variant>
      <vt:variant>
        <vt:lpwstr/>
      </vt:variant>
      <vt:variant>
        <vt:lpwstr>_Toc364342059</vt:lpwstr>
      </vt:variant>
      <vt:variant>
        <vt:i4>1376307</vt:i4>
      </vt:variant>
      <vt:variant>
        <vt:i4>299</vt:i4>
      </vt:variant>
      <vt:variant>
        <vt:i4>0</vt:i4>
      </vt:variant>
      <vt:variant>
        <vt:i4>5</vt:i4>
      </vt:variant>
      <vt:variant>
        <vt:lpwstr/>
      </vt:variant>
      <vt:variant>
        <vt:lpwstr>_Toc364342058</vt:lpwstr>
      </vt:variant>
      <vt:variant>
        <vt:i4>1376307</vt:i4>
      </vt:variant>
      <vt:variant>
        <vt:i4>293</vt:i4>
      </vt:variant>
      <vt:variant>
        <vt:i4>0</vt:i4>
      </vt:variant>
      <vt:variant>
        <vt:i4>5</vt:i4>
      </vt:variant>
      <vt:variant>
        <vt:lpwstr/>
      </vt:variant>
      <vt:variant>
        <vt:lpwstr>_Toc364342057</vt:lpwstr>
      </vt:variant>
      <vt:variant>
        <vt:i4>1376307</vt:i4>
      </vt:variant>
      <vt:variant>
        <vt:i4>287</vt:i4>
      </vt:variant>
      <vt:variant>
        <vt:i4>0</vt:i4>
      </vt:variant>
      <vt:variant>
        <vt:i4>5</vt:i4>
      </vt:variant>
      <vt:variant>
        <vt:lpwstr/>
      </vt:variant>
      <vt:variant>
        <vt:lpwstr>_Toc364342056</vt:lpwstr>
      </vt:variant>
      <vt:variant>
        <vt:i4>1376307</vt:i4>
      </vt:variant>
      <vt:variant>
        <vt:i4>281</vt:i4>
      </vt:variant>
      <vt:variant>
        <vt:i4>0</vt:i4>
      </vt:variant>
      <vt:variant>
        <vt:i4>5</vt:i4>
      </vt:variant>
      <vt:variant>
        <vt:lpwstr/>
      </vt:variant>
      <vt:variant>
        <vt:lpwstr>_Toc364342055</vt:lpwstr>
      </vt:variant>
      <vt:variant>
        <vt:i4>1376307</vt:i4>
      </vt:variant>
      <vt:variant>
        <vt:i4>275</vt:i4>
      </vt:variant>
      <vt:variant>
        <vt:i4>0</vt:i4>
      </vt:variant>
      <vt:variant>
        <vt:i4>5</vt:i4>
      </vt:variant>
      <vt:variant>
        <vt:lpwstr/>
      </vt:variant>
      <vt:variant>
        <vt:lpwstr>_Toc364342054</vt:lpwstr>
      </vt:variant>
      <vt:variant>
        <vt:i4>1376307</vt:i4>
      </vt:variant>
      <vt:variant>
        <vt:i4>269</vt:i4>
      </vt:variant>
      <vt:variant>
        <vt:i4>0</vt:i4>
      </vt:variant>
      <vt:variant>
        <vt:i4>5</vt:i4>
      </vt:variant>
      <vt:variant>
        <vt:lpwstr/>
      </vt:variant>
      <vt:variant>
        <vt:lpwstr>_Toc364342053</vt:lpwstr>
      </vt:variant>
      <vt:variant>
        <vt:i4>1376307</vt:i4>
      </vt:variant>
      <vt:variant>
        <vt:i4>263</vt:i4>
      </vt:variant>
      <vt:variant>
        <vt:i4>0</vt:i4>
      </vt:variant>
      <vt:variant>
        <vt:i4>5</vt:i4>
      </vt:variant>
      <vt:variant>
        <vt:lpwstr/>
      </vt:variant>
      <vt:variant>
        <vt:lpwstr>_Toc364342052</vt:lpwstr>
      </vt:variant>
      <vt:variant>
        <vt:i4>1376307</vt:i4>
      </vt:variant>
      <vt:variant>
        <vt:i4>257</vt:i4>
      </vt:variant>
      <vt:variant>
        <vt:i4>0</vt:i4>
      </vt:variant>
      <vt:variant>
        <vt:i4>5</vt:i4>
      </vt:variant>
      <vt:variant>
        <vt:lpwstr/>
      </vt:variant>
      <vt:variant>
        <vt:lpwstr>_Toc364342051</vt:lpwstr>
      </vt:variant>
      <vt:variant>
        <vt:i4>1376307</vt:i4>
      </vt:variant>
      <vt:variant>
        <vt:i4>251</vt:i4>
      </vt:variant>
      <vt:variant>
        <vt:i4>0</vt:i4>
      </vt:variant>
      <vt:variant>
        <vt:i4>5</vt:i4>
      </vt:variant>
      <vt:variant>
        <vt:lpwstr/>
      </vt:variant>
      <vt:variant>
        <vt:lpwstr>_Toc364342050</vt:lpwstr>
      </vt:variant>
      <vt:variant>
        <vt:i4>1310771</vt:i4>
      </vt:variant>
      <vt:variant>
        <vt:i4>245</vt:i4>
      </vt:variant>
      <vt:variant>
        <vt:i4>0</vt:i4>
      </vt:variant>
      <vt:variant>
        <vt:i4>5</vt:i4>
      </vt:variant>
      <vt:variant>
        <vt:lpwstr/>
      </vt:variant>
      <vt:variant>
        <vt:lpwstr>_Toc364342049</vt:lpwstr>
      </vt:variant>
      <vt:variant>
        <vt:i4>1310771</vt:i4>
      </vt:variant>
      <vt:variant>
        <vt:i4>239</vt:i4>
      </vt:variant>
      <vt:variant>
        <vt:i4>0</vt:i4>
      </vt:variant>
      <vt:variant>
        <vt:i4>5</vt:i4>
      </vt:variant>
      <vt:variant>
        <vt:lpwstr/>
      </vt:variant>
      <vt:variant>
        <vt:lpwstr>_Toc364342048</vt:lpwstr>
      </vt:variant>
      <vt:variant>
        <vt:i4>1310771</vt:i4>
      </vt:variant>
      <vt:variant>
        <vt:i4>233</vt:i4>
      </vt:variant>
      <vt:variant>
        <vt:i4>0</vt:i4>
      </vt:variant>
      <vt:variant>
        <vt:i4>5</vt:i4>
      </vt:variant>
      <vt:variant>
        <vt:lpwstr/>
      </vt:variant>
      <vt:variant>
        <vt:lpwstr>_Toc364342047</vt:lpwstr>
      </vt:variant>
      <vt:variant>
        <vt:i4>1310771</vt:i4>
      </vt:variant>
      <vt:variant>
        <vt:i4>227</vt:i4>
      </vt:variant>
      <vt:variant>
        <vt:i4>0</vt:i4>
      </vt:variant>
      <vt:variant>
        <vt:i4>5</vt:i4>
      </vt:variant>
      <vt:variant>
        <vt:lpwstr/>
      </vt:variant>
      <vt:variant>
        <vt:lpwstr>_Toc364342046</vt:lpwstr>
      </vt:variant>
      <vt:variant>
        <vt:i4>1310771</vt:i4>
      </vt:variant>
      <vt:variant>
        <vt:i4>221</vt:i4>
      </vt:variant>
      <vt:variant>
        <vt:i4>0</vt:i4>
      </vt:variant>
      <vt:variant>
        <vt:i4>5</vt:i4>
      </vt:variant>
      <vt:variant>
        <vt:lpwstr/>
      </vt:variant>
      <vt:variant>
        <vt:lpwstr>_Toc364342045</vt:lpwstr>
      </vt:variant>
      <vt:variant>
        <vt:i4>1310771</vt:i4>
      </vt:variant>
      <vt:variant>
        <vt:i4>215</vt:i4>
      </vt:variant>
      <vt:variant>
        <vt:i4>0</vt:i4>
      </vt:variant>
      <vt:variant>
        <vt:i4>5</vt:i4>
      </vt:variant>
      <vt:variant>
        <vt:lpwstr/>
      </vt:variant>
      <vt:variant>
        <vt:lpwstr>_Toc364342044</vt:lpwstr>
      </vt:variant>
      <vt:variant>
        <vt:i4>1310771</vt:i4>
      </vt:variant>
      <vt:variant>
        <vt:i4>209</vt:i4>
      </vt:variant>
      <vt:variant>
        <vt:i4>0</vt:i4>
      </vt:variant>
      <vt:variant>
        <vt:i4>5</vt:i4>
      </vt:variant>
      <vt:variant>
        <vt:lpwstr/>
      </vt:variant>
      <vt:variant>
        <vt:lpwstr>_Toc364342043</vt:lpwstr>
      </vt:variant>
      <vt:variant>
        <vt:i4>1310771</vt:i4>
      </vt:variant>
      <vt:variant>
        <vt:i4>203</vt:i4>
      </vt:variant>
      <vt:variant>
        <vt:i4>0</vt:i4>
      </vt:variant>
      <vt:variant>
        <vt:i4>5</vt:i4>
      </vt:variant>
      <vt:variant>
        <vt:lpwstr/>
      </vt:variant>
      <vt:variant>
        <vt:lpwstr>_Toc364342042</vt:lpwstr>
      </vt:variant>
      <vt:variant>
        <vt:i4>1310771</vt:i4>
      </vt:variant>
      <vt:variant>
        <vt:i4>197</vt:i4>
      </vt:variant>
      <vt:variant>
        <vt:i4>0</vt:i4>
      </vt:variant>
      <vt:variant>
        <vt:i4>5</vt:i4>
      </vt:variant>
      <vt:variant>
        <vt:lpwstr/>
      </vt:variant>
      <vt:variant>
        <vt:lpwstr>_Toc364342041</vt:lpwstr>
      </vt:variant>
      <vt:variant>
        <vt:i4>1310771</vt:i4>
      </vt:variant>
      <vt:variant>
        <vt:i4>191</vt:i4>
      </vt:variant>
      <vt:variant>
        <vt:i4>0</vt:i4>
      </vt:variant>
      <vt:variant>
        <vt:i4>5</vt:i4>
      </vt:variant>
      <vt:variant>
        <vt:lpwstr/>
      </vt:variant>
      <vt:variant>
        <vt:lpwstr>_Toc364342040</vt:lpwstr>
      </vt:variant>
      <vt:variant>
        <vt:i4>1245235</vt:i4>
      </vt:variant>
      <vt:variant>
        <vt:i4>185</vt:i4>
      </vt:variant>
      <vt:variant>
        <vt:i4>0</vt:i4>
      </vt:variant>
      <vt:variant>
        <vt:i4>5</vt:i4>
      </vt:variant>
      <vt:variant>
        <vt:lpwstr/>
      </vt:variant>
      <vt:variant>
        <vt:lpwstr>_Toc364342039</vt:lpwstr>
      </vt:variant>
      <vt:variant>
        <vt:i4>1245235</vt:i4>
      </vt:variant>
      <vt:variant>
        <vt:i4>179</vt:i4>
      </vt:variant>
      <vt:variant>
        <vt:i4>0</vt:i4>
      </vt:variant>
      <vt:variant>
        <vt:i4>5</vt:i4>
      </vt:variant>
      <vt:variant>
        <vt:lpwstr/>
      </vt:variant>
      <vt:variant>
        <vt:lpwstr>_Toc364342038</vt:lpwstr>
      </vt:variant>
      <vt:variant>
        <vt:i4>1245235</vt:i4>
      </vt:variant>
      <vt:variant>
        <vt:i4>173</vt:i4>
      </vt:variant>
      <vt:variant>
        <vt:i4>0</vt:i4>
      </vt:variant>
      <vt:variant>
        <vt:i4>5</vt:i4>
      </vt:variant>
      <vt:variant>
        <vt:lpwstr/>
      </vt:variant>
      <vt:variant>
        <vt:lpwstr>_Toc364342037</vt:lpwstr>
      </vt:variant>
      <vt:variant>
        <vt:i4>1245235</vt:i4>
      </vt:variant>
      <vt:variant>
        <vt:i4>167</vt:i4>
      </vt:variant>
      <vt:variant>
        <vt:i4>0</vt:i4>
      </vt:variant>
      <vt:variant>
        <vt:i4>5</vt:i4>
      </vt:variant>
      <vt:variant>
        <vt:lpwstr/>
      </vt:variant>
      <vt:variant>
        <vt:lpwstr>_Toc364342036</vt:lpwstr>
      </vt:variant>
      <vt:variant>
        <vt:i4>1245235</vt:i4>
      </vt:variant>
      <vt:variant>
        <vt:i4>161</vt:i4>
      </vt:variant>
      <vt:variant>
        <vt:i4>0</vt:i4>
      </vt:variant>
      <vt:variant>
        <vt:i4>5</vt:i4>
      </vt:variant>
      <vt:variant>
        <vt:lpwstr/>
      </vt:variant>
      <vt:variant>
        <vt:lpwstr>_Toc364342035</vt:lpwstr>
      </vt:variant>
      <vt:variant>
        <vt:i4>1245235</vt:i4>
      </vt:variant>
      <vt:variant>
        <vt:i4>155</vt:i4>
      </vt:variant>
      <vt:variant>
        <vt:i4>0</vt:i4>
      </vt:variant>
      <vt:variant>
        <vt:i4>5</vt:i4>
      </vt:variant>
      <vt:variant>
        <vt:lpwstr/>
      </vt:variant>
      <vt:variant>
        <vt:lpwstr>_Toc364342034</vt:lpwstr>
      </vt:variant>
      <vt:variant>
        <vt:i4>1245235</vt:i4>
      </vt:variant>
      <vt:variant>
        <vt:i4>149</vt:i4>
      </vt:variant>
      <vt:variant>
        <vt:i4>0</vt:i4>
      </vt:variant>
      <vt:variant>
        <vt:i4>5</vt:i4>
      </vt:variant>
      <vt:variant>
        <vt:lpwstr/>
      </vt:variant>
      <vt:variant>
        <vt:lpwstr>_Toc364342033</vt:lpwstr>
      </vt:variant>
      <vt:variant>
        <vt:i4>1245235</vt:i4>
      </vt:variant>
      <vt:variant>
        <vt:i4>143</vt:i4>
      </vt:variant>
      <vt:variant>
        <vt:i4>0</vt:i4>
      </vt:variant>
      <vt:variant>
        <vt:i4>5</vt:i4>
      </vt:variant>
      <vt:variant>
        <vt:lpwstr/>
      </vt:variant>
      <vt:variant>
        <vt:lpwstr>_Toc364342032</vt:lpwstr>
      </vt:variant>
      <vt:variant>
        <vt:i4>1245235</vt:i4>
      </vt:variant>
      <vt:variant>
        <vt:i4>137</vt:i4>
      </vt:variant>
      <vt:variant>
        <vt:i4>0</vt:i4>
      </vt:variant>
      <vt:variant>
        <vt:i4>5</vt:i4>
      </vt:variant>
      <vt:variant>
        <vt:lpwstr/>
      </vt:variant>
      <vt:variant>
        <vt:lpwstr>_Toc364342031</vt:lpwstr>
      </vt:variant>
      <vt:variant>
        <vt:i4>1245235</vt:i4>
      </vt:variant>
      <vt:variant>
        <vt:i4>131</vt:i4>
      </vt:variant>
      <vt:variant>
        <vt:i4>0</vt:i4>
      </vt:variant>
      <vt:variant>
        <vt:i4>5</vt:i4>
      </vt:variant>
      <vt:variant>
        <vt:lpwstr/>
      </vt:variant>
      <vt:variant>
        <vt:lpwstr>_Toc364342030</vt:lpwstr>
      </vt:variant>
      <vt:variant>
        <vt:i4>1179699</vt:i4>
      </vt:variant>
      <vt:variant>
        <vt:i4>125</vt:i4>
      </vt:variant>
      <vt:variant>
        <vt:i4>0</vt:i4>
      </vt:variant>
      <vt:variant>
        <vt:i4>5</vt:i4>
      </vt:variant>
      <vt:variant>
        <vt:lpwstr/>
      </vt:variant>
      <vt:variant>
        <vt:lpwstr>_Toc364342029</vt:lpwstr>
      </vt:variant>
      <vt:variant>
        <vt:i4>1179699</vt:i4>
      </vt:variant>
      <vt:variant>
        <vt:i4>119</vt:i4>
      </vt:variant>
      <vt:variant>
        <vt:i4>0</vt:i4>
      </vt:variant>
      <vt:variant>
        <vt:i4>5</vt:i4>
      </vt:variant>
      <vt:variant>
        <vt:lpwstr/>
      </vt:variant>
      <vt:variant>
        <vt:lpwstr>_Toc364342028</vt:lpwstr>
      </vt:variant>
      <vt:variant>
        <vt:i4>1179699</vt:i4>
      </vt:variant>
      <vt:variant>
        <vt:i4>113</vt:i4>
      </vt:variant>
      <vt:variant>
        <vt:i4>0</vt:i4>
      </vt:variant>
      <vt:variant>
        <vt:i4>5</vt:i4>
      </vt:variant>
      <vt:variant>
        <vt:lpwstr/>
      </vt:variant>
      <vt:variant>
        <vt:lpwstr>_Toc364342027</vt:lpwstr>
      </vt:variant>
      <vt:variant>
        <vt:i4>1179699</vt:i4>
      </vt:variant>
      <vt:variant>
        <vt:i4>107</vt:i4>
      </vt:variant>
      <vt:variant>
        <vt:i4>0</vt:i4>
      </vt:variant>
      <vt:variant>
        <vt:i4>5</vt:i4>
      </vt:variant>
      <vt:variant>
        <vt:lpwstr/>
      </vt:variant>
      <vt:variant>
        <vt:lpwstr>_Toc364342026</vt:lpwstr>
      </vt:variant>
      <vt:variant>
        <vt:i4>1179699</vt:i4>
      </vt:variant>
      <vt:variant>
        <vt:i4>101</vt:i4>
      </vt:variant>
      <vt:variant>
        <vt:i4>0</vt:i4>
      </vt:variant>
      <vt:variant>
        <vt:i4>5</vt:i4>
      </vt:variant>
      <vt:variant>
        <vt:lpwstr/>
      </vt:variant>
      <vt:variant>
        <vt:lpwstr>_Toc364342025</vt:lpwstr>
      </vt:variant>
      <vt:variant>
        <vt:i4>1179699</vt:i4>
      </vt:variant>
      <vt:variant>
        <vt:i4>95</vt:i4>
      </vt:variant>
      <vt:variant>
        <vt:i4>0</vt:i4>
      </vt:variant>
      <vt:variant>
        <vt:i4>5</vt:i4>
      </vt:variant>
      <vt:variant>
        <vt:lpwstr/>
      </vt:variant>
      <vt:variant>
        <vt:lpwstr>_Toc364342024</vt:lpwstr>
      </vt:variant>
      <vt:variant>
        <vt:i4>1179699</vt:i4>
      </vt:variant>
      <vt:variant>
        <vt:i4>89</vt:i4>
      </vt:variant>
      <vt:variant>
        <vt:i4>0</vt:i4>
      </vt:variant>
      <vt:variant>
        <vt:i4>5</vt:i4>
      </vt:variant>
      <vt:variant>
        <vt:lpwstr/>
      </vt:variant>
      <vt:variant>
        <vt:lpwstr>_Toc364342023</vt:lpwstr>
      </vt:variant>
      <vt:variant>
        <vt:i4>1179699</vt:i4>
      </vt:variant>
      <vt:variant>
        <vt:i4>83</vt:i4>
      </vt:variant>
      <vt:variant>
        <vt:i4>0</vt:i4>
      </vt:variant>
      <vt:variant>
        <vt:i4>5</vt:i4>
      </vt:variant>
      <vt:variant>
        <vt:lpwstr/>
      </vt:variant>
      <vt:variant>
        <vt:lpwstr>_Toc364342022</vt:lpwstr>
      </vt:variant>
      <vt:variant>
        <vt:i4>1179699</vt:i4>
      </vt:variant>
      <vt:variant>
        <vt:i4>77</vt:i4>
      </vt:variant>
      <vt:variant>
        <vt:i4>0</vt:i4>
      </vt:variant>
      <vt:variant>
        <vt:i4>5</vt:i4>
      </vt:variant>
      <vt:variant>
        <vt:lpwstr/>
      </vt:variant>
      <vt:variant>
        <vt:lpwstr>_Toc364342021</vt:lpwstr>
      </vt:variant>
      <vt:variant>
        <vt:i4>1179699</vt:i4>
      </vt:variant>
      <vt:variant>
        <vt:i4>71</vt:i4>
      </vt:variant>
      <vt:variant>
        <vt:i4>0</vt:i4>
      </vt:variant>
      <vt:variant>
        <vt:i4>5</vt:i4>
      </vt:variant>
      <vt:variant>
        <vt:lpwstr/>
      </vt:variant>
      <vt:variant>
        <vt:lpwstr>_Toc364342020</vt:lpwstr>
      </vt:variant>
      <vt:variant>
        <vt:i4>1114163</vt:i4>
      </vt:variant>
      <vt:variant>
        <vt:i4>65</vt:i4>
      </vt:variant>
      <vt:variant>
        <vt:i4>0</vt:i4>
      </vt:variant>
      <vt:variant>
        <vt:i4>5</vt:i4>
      </vt:variant>
      <vt:variant>
        <vt:lpwstr/>
      </vt:variant>
      <vt:variant>
        <vt:lpwstr>_Toc364342019</vt:lpwstr>
      </vt:variant>
      <vt:variant>
        <vt:i4>1114163</vt:i4>
      </vt:variant>
      <vt:variant>
        <vt:i4>59</vt:i4>
      </vt:variant>
      <vt:variant>
        <vt:i4>0</vt:i4>
      </vt:variant>
      <vt:variant>
        <vt:i4>5</vt:i4>
      </vt:variant>
      <vt:variant>
        <vt:lpwstr/>
      </vt:variant>
      <vt:variant>
        <vt:lpwstr>_Toc364342018</vt:lpwstr>
      </vt:variant>
      <vt:variant>
        <vt:i4>1114163</vt:i4>
      </vt:variant>
      <vt:variant>
        <vt:i4>53</vt:i4>
      </vt:variant>
      <vt:variant>
        <vt:i4>0</vt:i4>
      </vt:variant>
      <vt:variant>
        <vt:i4>5</vt:i4>
      </vt:variant>
      <vt:variant>
        <vt:lpwstr/>
      </vt:variant>
      <vt:variant>
        <vt:lpwstr>_Toc364342017</vt:lpwstr>
      </vt:variant>
      <vt:variant>
        <vt:i4>1114163</vt:i4>
      </vt:variant>
      <vt:variant>
        <vt:i4>47</vt:i4>
      </vt:variant>
      <vt:variant>
        <vt:i4>0</vt:i4>
      </vt:variant>
      <vt:variant>
        <vt:i4>5</vt:i4>
      </vt:variant>
      <vt:variant>
        <vt:lpwstr/>
      </vt:variant>
      <vt:variant>
        <vt:lpwstr>_Toc364342016</vt:lpwstr>
      </vt:variant>
      <vt:variant>
        <vt:i4>1114163</vt:i4>
      </vt:variant>
      <vt:variant>
        <vt:i4>41</vt:i4>
      </vt:variant>
      <vt:variant>
        <vt:i4>0</vt:i4>
      </vt:variant>
      <vt:variant>
        <vt:i4>5</vt:i4>
      </vt:variant>
      <vt:variant>
        <vt:lpwstr/>
      </vt:variant>
      <vt:variant>
        <vt:lpwstr>_Toc364342015</vt:lpwstr>
      </vt:variant>
      <vt:variant>
        <vt:i4>1114163</vt:i4>
      </vt:variant>
      <vt:variant>
        <vt:i4>35</vt:i4>
      </vt:variant>
      <vt:variant>
        <vt:i4>0</vt:i4>
      </vt:variant>
      <vt:variant>
        <vt:i4>5</vt:i4>
      </vt:variant>
      <vt:variant>
        <vt:lpwstr/>
      </vt:variant>
      <vt:variant>
        <vt:lpwstr>_Toc364342014</vt:lpwstr>
      </vt:variant>
      <vt:variant>
        <vt:i4>1114163</vt:i4>
      </vt:variant>
      <vt:variant>
        <vt:i4>29</vt:i4>
      </vt:variant>
      <vt:variant>
        <vt:i4>0</vt:i4>
      </vt:variant>
      <vt:variant>
        <vt:i4>5</vt:i4>
      </vt:variant>
      <vt:variant>
        <vt:lpwstr/>
      </vt:variant>
      <vt:variant>
        <vt:lpwstr>_Toc364342013</vt:lpwstr>
      </vt:variant>
      <vt:variant>
        <vt:i4>1114163</vt:i4>
      </vt:variant>
      <vt:variant>
        <vt:i4>23</vt:i4>
      </vt:variant>
      <vt:variant>
        <vt:i4>0</vt:i4>
      </vt:variant>
      <vt:variant>
        <vt:i4>5</vt:i4>
      </vt:variant>
      <vt:variant>
        <vt:lpwstr/>
      </vt:variant>
      <vt:variant>
        <vt:lpwstr>_Toc364342012</vt:lpwstr>
      </vt:variant>
      <vt:variant>
        <vt:i4>3473516</vt:i4>
      </vt:variant>
      <vt:variant>
        <vt:i4>18</vt:i4>
      </vt:variant>
      <vt:variant>
        <vt:i4>0</vt:i4>
      </vt:variant>
      <vt:variant>
        <vt:i4>5</vt:i4>
      </vt:variant>
      <vt:variant>
        <vt:lpwstr>http://irb.psu.edu/</vt:lpwstr>
      </vt:variant>
      <vt:variant>
        <vt:lpwstr/>
      </vt:variant>
      <vt:variant>
        <vt:i4>4194365</vt:i4>
      </vt:variant>
      <vt:variant>
        <vt:i4>15</vt:i4>
      </vt:variant>
      <vt:variant>
        <vt:i4>0</vt:i4>
      </vt:variant>
      <vt:variant>
        <vt:i4>5</vt:i4>
      </vt:variant>
      <vt:variant>
        <vt:lpwstr>mailto:hspo@hmc.psu.edu</vt:lpwstr>
      </vt:variant>
      <vt:variant>
        <vt:lpwstr/>
      </vt:variant>
      <vt:variant>
        <vt:i4>7995428</vt:i4>
      </vt:variant>
      <vt:variant>
        <vt:i4>12</vt:i4>
      </vt:variant>
      <vt:variant>
        <vt:i4>0</vt:i4>
      </vt:variant>
      <vt:variant>
        <vt:i4>5</vt:i4>
      </vt:variant>
      <vt:variant>
        <vt:lpwstr>http://www.pennstatehershey.org/web/irb</vt:lpwstr>
      </vt:variant>
      <vt:variant>
        <vt:lpwstr/>
      </vt:variant>
      <vt:variant>
        <vt:i4>655395</vt:i4>
      </vt:variant>
      <vt:variant>
        <vt:i4>9</vt:i4>
      </vt:variant>
      <vt:variant>
        <vt:i4>0</vt:i4>
      </vt:variant>
      <vt:variant>
        <vt:i4>5</vt:i4>
      </vt:variant>
      <vt:variant>
        <vt:lpwstr>mailto:ORProtections@psu.edu</vt:lpwstr>
      </vt:variant>
      <vt:variant>
        <vt:lpwstr/>
      </vt:variant>
      <vt:variant>
        <vt:i4>655425</vt:i4>
      </vt:variant>
      <vt:variant>
        <vt:i4>6</vt:i4>
      </vt:variant>
      <vt:variant>
        <vt:i4>0</vt:i4>
      </vt:variant>
      <vt:variant>
        <vt:i4>5</vt:i4>
      </vt:variant>
      <vt:variant>
        <vt:lpwstr>http://www.research.psu.edu/offices/orp/hrpp</vt:lpwstr>
      </vt:variant>
      <vt:variant>
        <vt:lpwstr/>
      </vt:variant>
      <vt:variant>
        <vt:i4>3473516</vt:i4>
      </vt:variant>
      <vt:variant>
        <vt:i4>3</vt:i4>
      </vt:variant>
      <vt:variant>
        <vt:i4>0</vt:i4>
      </vt:variant>
      <vt:variant>
        <vt:i4>5</vt:i4>
      </vt:variant>
      <vt:variant>
        <vt:lpwstr>http://irb.psu.edu/</vt:lpwstr>
      </vt:variant>
      <vt:variant>
        <vt:lpwstr/>
      </vt:variant>
      <vt:variant>
        <vt:i4>3473516</vt:i4>
      </vt:variant>
      <vt:variant>
        <vt:i4>0</vt:i4>
      </vt:variant>
      <vt:variant>
        <vt:i4>0</vt:i4>
      </vt:variant>
      <vt:variant>
        <vt:i4>5</vt:i4>
      </vt:variant>
      <vt:variant>
        <vt:lpwstr>http://irb.psu.edu/</vt:lpwstr>
      </vt:variant>
      <vt:variant>
        <vt:lpwstr/>
      </vt:variant>
      <vt:variant>
        <vt:i4>3801203</vt:i4>
      </vt:variant>
      <vt:variant>
        <vt:i4>-1</vt:i4>
      </vt:variant>
      <vt:variant>
        <vt:i4>1026</vt:i4>
      </vt:variant>
      <vt:variant>
        <vt:i4>1</vt:i4>
      </vt:variant>
      <vt:variant>
        <vt:lpwstr>http://webstyleguide.psu.edu/img/black-border10.png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creator>Bode-Lang, Katherine</dc:creator>
  <cp:lastModifiedBy>Microsoft Office User</cp:lastModifiedBy>
  <cp:revision>6</cp:revision>
  <cp:lastPrinted>2019-01-17T18:29:00Z</cp:lastPrinted>
  <dcterms:created xsi:type="dcterms:W3CDTF">2019-10-08T13:48:00Z</dcterms:created>
  <dcterms:modified xsi:type="dcterms:W3CDTF">2019-10-08T14:48:00Z</dcterms:modified>
</cp:coreProperties>
</file>